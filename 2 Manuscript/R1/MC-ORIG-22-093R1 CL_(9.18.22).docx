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303E0420" w:rsidR="00FC283C" w:rsidRPr="00C627FD" w:rsidRDefault="00220501" w:rsidP="00CB2F2A">
      <w:pPr>
        <w:spacing w:line="240" w:lineRule="auto"/>
        <w:contextualSpacing/>
        <w:rPr>
          <w:rFonts w:ascii="Times New Roman" w:hAnsi="Times New Roman" w:cs="Times New Roman"/>
          <w:sz w:val="24"/>
          <w:szCs w:val="24"/>
        </w:rPr>
      </w:pPr>
      <w:del w:id="0" w:author="Nick Maxwell" w:date="2022-10-02T09:50:00Z">
        <w:r w:rsidRPr="00C627FD" w:rsidDel="00F50B8B">
          <w:rPr>
            <w:rFonts w:ascii="Times New Roman" w:hAnsi="Times New Roman" w:cs="Times New Roman"/>
            <w:sz w:val="24"/>
            <w:szCs w:val="24"/>
          </w:rPr>
          <w:delText xml:space="preserve">September </w:delText>
        </w:r>
      </w:del>
      <w:ins w:id="1" w:author="Nick Maxwell" w:date="2022-10-02T09:50:00Z">
        <w:r w:rsidR="00F50B8B">
          <w:rPr>
            <w:rFonts w:ascii="Times New Roman" w:hAnsi="Times New Roman" w:cs="Times New Roman"/>
            <w:sz w:val="24"/>
            <w:szCs w:val="24"/>
          </w:rPr>
          <w:t>October</w:t>
        </w:r>
        <w:r w:rsidR="00F50B8B" w:rsidRPr="00C627FD">
          <w:rPr>
            <w:rFonts w:ascii="Times New Roman" w:hAnsi="Times New Roman" w:cs="Times New Roman"/>
            <w:sz w:val="24"/>
            <w:szCs w:val="24"/>
          </w:rPr>
          <w:t xml:space="preserve"> </w:t>
        </w:r>
      </w:ins>
      <w:proofErr w:type="spellStart"/>
      <w:r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proofErr w:type="spellEnd"/>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10E5C891" w:rsidR="00FC283C" w:rsidRPr="00C627FD" w:rsidRDefault="00614DDC" w:rsidP="00CB2F2A">
      <w:pPr>
        <w:spacing w:line="240" w:lineRule="auto"/>
        <w:contextualSpacing/>
        <w:rPr>
          <w:rFonts w:ascii="Times New Roman" w:hAnsi="Times New Roman" w:cs="Times New Roman"/>
          <w:i/>
          <w:sz w:val="24"/>
          <w:szCs w:val="24"/>
        </w:rPr>
      </w:pPr>
      <w:del w:id="2" w:author="Mark Huff" w:date="2022-09-23T16:18:00Z">
        <w:r w:rsidRPr="00C627FD" w:rsidDel="005E47F0">
          <w:rPr>
            <w:rFonts w:ascii="Times New Roman" w:hAnsi="Times New Roman" w:cs="Times New Roman"/>
            <w:sz w:val="24"/>
            <w:szCs w:val="24"/>
          </w:rPr>
          <w:delText xml:space="preserve">We </w:delText>
        </w:r>
      </w:del>
      <w:ins w:id="3" w:author="Mark Huff" w:date="2022-09-23T16:18:00Z">
        <w:r w:rsidR="005E47F0">
          <w:rPr>
            <w:rFonts w:ascii="Times New Roman" w:hAnsi="Times New Roman" w:cs="Times New Roman"/>
            <w:sz w:val="24"/>
            <w:szCs w:val="24"/>
          </w:rPr>
          <w:t>Dr. Mark Huff and I</w:t>
        </w:r>
        <w:r w:rsidR="005E47F0" w:rsidRPr="00C627FD">
          <w:rPr>
            <w:rFonts w:ascii="Times New Roman" w:hAnsi="Times New Roman" w:cs="Times New Roman"/>
            <w:sz w:val="24"/>
            <w:szCs w:val="24"/>
          </w:rPr>
          <w:t xml:space="preserve"> </w:t>
        </w:r>
      </w:ins>
      <w:r w:rsidRPr="00C627FD">
        <w:rPr>
          <w:rFonts w:ascii="Times New Roman" w:hAnsi="Times New Roman" w:cs="Times New Roman"/>
          <w:sz w:val="24"/>
          <w:szCs w:val="24"/>
        </w:rPr>
        <w:t xml:space="preserve">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t>
      </w:r>
      <w:r w:rsidR="00C64C63">
        <w:rPr>
          <w:rFonts w:ascii="Times New Roman" w:hAnsi="Times New Roman" w:cs="Times New Roman"/>
          <w:color w:val="000000" w:themeColor="text1"/>
          <w:sz w:val="24"/>
          <w:szCs w:val="24"/>
        </w:rPr>
        <w:t>We</w:t>
      </w:r>
      <w:r w:rsidR="00C15265">
        <w:rPr>
          <w:rFonts w:ascii="Times New Roman" w:hAnsi="Times New Roman" w:cs="Times New Roman"/>
          <w:color w:val="000000" w:themeColor="text1"/>
          <w:sz w:val="24"/>
          <w:szCs w:val="24"/>
        </w:rPr>
        <w:t xml:space="preserve"> are</w:t>
      </w:r>
      <w:r w:rsidR="00DD3477" w:rsidRPr="00C627FD">
        <w:rPr>
          <w:rFonts w:ascii="Times New Roman" w:hAnsi="Times New Roman" w:cs="Times New Roman"/>
          <w:color w:val="000000" w:themeColor="text1"/>
          <w:sz w:val="24"/>
          <w:szCs w:val="24"/>
        </w:rPr>
        <w:t xml:space="preserve"> </w:t>
      </w:r>
      <w:del w:id="4" w:author="Mark Huff" w:date="2022-09-23T16:18:00Z">
        <w:r w:rsidR="00A95FA6" w:rsidDel="005E47F0">
          <w:rPr>
            <w:rFonts w:ascii="Times New Roman" w:hAnsi="Times New Roman" w:cs="Times New Roman"/>
            <w:color w:val="000000" w:themeColor="text1"/>
            <w:sz w:val="24"/>
            <w:szCs w:val="24"/>
          </w:rPr>
          <w:delText>glad that</w:delText>
        </w:r>
        <w:r w:rsidR="000C2C52" w:rsidRPr="00C627FD" w:rsidDel="005E47F0">
          <w:rPr>
            <w:rFonts w:ascii="Times New Roman" w:hAnsi="Times New Roman" w:cs="Times New Roman"/>
            <w:color w:val="000000" w:themeColor="text1"/>
            <w:sz w:val="24"/>
            <w:szCs w:val="24"/>
          </w:rPr>
          <w:delText xml:space="preserve"> </w:delText>
        </w:r>
        <w:r w:rsidR="00A95FA6" w:rsidDel="005E47F0">
          <w:rPr>
            <w:rFonts w:ascii="Times New Roman" w:hAnsi="Times New Roman" w:cs="Times New Roman"/>
            <w:color w:val="000000" w:themeColor="text1"/>
            <w:sz w:val="24"/>
            <w:szCs w:val="24"/>
          </w:rPr>
          <w:delText xml:space="preserve">the manuscript was </w:delText>
        </w:r>
        <w:r w:rsidR="00C15265" w:rsidDel="005E47F0">
          <w:rPr>
            <w:rFonts w:ascii="Times New Roman" w:hAnsi="Times New Roman" w:cs="Times New Roman"/>
            <w:color w:val="000000" w:themeColor="text1"/>
            <w:sz w:val="24"/>
            <w:szCs w:val="24"/>
          </w:rPr>
          <w:delText xml:space="preserve">viewed </w:delText>
        </w:r>
        <w:r w:rsidR="00A95FA6" w:rsidDel="005E47F0">
          <w:rPr>
            <w:rFonts w:ascii="Times New Roman" w:hAnsi="Times New Roman" w:cs="Times New Roman"/>
            <w:color w:val="000000" w:themeColor="text1"/>
            <w:sz w:val="24"/>
            <w:szCs w:val="24"/>
          </w:rPr>
          <w:delText>as</w:delText>
        </w:r>
      </w:del>
      <w:ins w:id="5" w:author="Mark Huff" w:date="2022-09-23T16:18:00Z">
        <w:r w:rsidR="005E47F0">
          <w:rPr>
            <w:rFonts w:ascii="Times New Roman" w:hAnsi="Times New Roman" w:cs="Times New Roman"/>
            <w:color w:val="000000" w:themeColor="text1"/>
            <w:sz w:val="24"/>
            <w:szCs w:val="24"/>
          </w:rPr>
          <w:t>heartened to see that you and the reviewers viewed our manuscript</w:t>
        </w:r>
      </w:ins>
      <w:r w:rsidR="002C09A3">
        <w:rPr>
          <w:rFonts w:ascii="Times New Roman" w:hAnsi="Times New Roman" w:cs="Times New Roman"/>
          <w:color w:val="000000" w:themeColor="text1"/>
          <w:sz w:val="24"/>
          <w:szCs w:val="24"/>
        </w:rPr>
        <w:t xml:space="preserve"> </w:t>
      </w:r>
      <w:r w:rsidR="001C7073"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well-written</w:t>
      </w:r>
      <w:ins w:id="6" w:author="Mark Huff" w:date="2022-09-23T16:18:00Z">
        <w:r w:rsidR="00AD1F5E">
          <w:rPr>
            <w:rFonts w:ascii="Times New Roman" w:hAnsi="Times New Roman" w:cs="Times New Roman"/>
            <w:color w:val="000000" w:themeColor="text1"/>
            <w:sz w:val="24"/>
            <w:szCs w:val="24"/>
          </w:rPr>
          <w:t>,</w:t>
        </w:r>
      </w:ins>
      <w:r w:rsidR="001C7073" w:rsidRPr="00C627FD">
        <w:rPr>
          <w:rFonts w:ascii="Times New Roman" w:hAnsi="Times New Roman" w:cs="Times New Roman"/>
          <w:color w:val="000000" w:themeColor="text1"/>
          <w:sz w:val="24"/>
          <w:szCs w:val="24"/>
        </w:rPr>
        <w:t xml:space="preserve">” </w:t>
      </w:r>
      <w:del w:id="7" w:author="Mark Huff" w:date="2022-09-23T16:18:00Z">
        <w:r w:rsidR="006001AD" w:rsidRPr="00C627FD" w:rsidDel="00AD1F5E">
          <w:rPr>
            <w:rFonts w:ascii="Times New Roman" w:hAnsi="Times New Roman" w:cs="Times New Roman"/>
            <w:color w:val="000000" w:themeColor="text1"/>
            <w:sz w:val="24"/>
            <w:szCs w:val="24"/>
          </w:rPr>
          <w:delText xml:space="preserve">and </w:delText>
        </w:r>
      </w:del>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methodologically sound</w:t>
      </w:r>
      <w:ins w:id="8" w:author="Mark Huff" w:date="2022-09-23T16:18:00Z">
        <w:r w:rsidR="00AD1F5E">
          <w:rPr>
            <w:rFonts w:ascii="Times New Roman" w:hAnsi="Times New Roman" w:cs="Times New Roman"/>
            <w:color w:val="000000" w:themeColor="text1"/>
            <w:sz w:val="24"/>
            <w:szCs w:val="24"/>
          </w:rPr>
          <w:t>,</w:t>
        </w:r>
      </w:ins>
      <w:r w:rsidR="006001AD" w:rsidRPr="00C627FD">
        <w:rPr>
          <w:rFonts w:ascii="Times New Roman" w:hAnsi="Times New Roman" w:cs="Times New Roman"/>
          <w:color w:val="000000" w:themeColor="text1"/>
          <w:sz w:val="24"/>
          <w:szCs w:val="24"/>
        </w:rPr>
        <w:t xml:space="preserve">” </w:t>
      </w:r>
      <w:r w:rsidR="00CB2F2A" w:rsidRPr="00C627FD">
        <w:rPr>
          <w:rFonts w:ascii="Times New Roman" w:hAnsi="Times New Roman" w:cs="Times New Roman"/>
          <w:color w:val="000000" w:themeColor="text1"/>
          <w:sz w:val="24"/>
          <w:szCs w:val="24"/>
        </w:rPr>
        <w:t>and</w:t>
      </w:r>
      <w:del w:id="9" w:author="Mark Huff" w:date="2022-09-23T16:18:00Z">
        <w:r w:rsidR="00C64C63" w:rsidDel="00AD1F5E">
          <w:rPr>
            <w:rFonts w:ascii="Times New Roman" w:hAnsi="Times New Roman" w:cs="Times New Roman"/>
            <w:color w:val="000000" w:themeColor="text1"/>
            <w:sz w:val="24"/>
            <w:szCs w:val="24"/>
          </w:rPr>
          <w:delText>, further,</w:delText>
        </w:r>
        <w:r w:rsidR="00CB2F2A" w:rsidRPr="00C627FD" w:rsidDel="00AD1F5E">
          <w:rPr>
            <w:rFonts w:ascii="Times New Roman" w:hAnsi="Times New Roman" w:cs="Times New Roman"/>
            <w:color w:val="000000" w:themeColor="text1"/>
            <w:sz w:val="24"/>
            <w:szCs w:val="24"/>
          </w:rPr>
          <w:delText xml:space="preserve"> </w:delText>
        </w:r>
        <w:r w:rsidR="00A95FA6" w:rsidDel="00AD1F5E">
          <w:rPr>
            <w:rFonts w:ascii="Times New Roman" w:hAnsi="Times New Roman" w:cs="Times New Roman"/>
            <w:color w:val="000000" w:themeColor="text1"/>
            <w:sz w:val="24"/>
            <w:szCs w:val="24"/>
          </w:rPr>
          <w:delText>are</w:delText>
        </w:r>
      </w:del>
      <w:ins w:id="10" w:author="Mark Huff" w:date="2022-09-23T16:18:00Z">
        <w:r w:rsidR="00AD1F5E">
          <w:rPr>
            <w:rFonts w:ascii="Times New Roman" w:hAnsi="Times New Roman" w:cs="Times New Roman"/>
            <w:color w:val="000000" w:themeColor="text1"/>
            <w:sz w:val="24"/>
            <w:szCs w:val="24"/>
          </w:rPr>
          <w:t xml:space="preserve"> were</w:t>
        </w:r>
      </w:ins>
      <w:r w:rsidR="00A95FA6">
        <w:rPr>
          <w:rFonts w:ascii="Times New Roman" w:hAnsi="Times New Roman" w:cs="Times New Roman"/>
          <w:color w:val="000000" w:themeColor="text1"/>
          <w:sz w:val="24"/>
          <w:szCs w:val="24"/>
        </w:rPr>
        <w:t xml:space="preserve"> particularly encouraged </w:t>
      </w:r>
      <w:r w:rsidR="00127C96">
        <w:rPr>
          <w:rFonts w:ascii="Times New Roman" w:hAnsi="Times New Roman" w:cs="Times New Roman"/>
          <w:color w:val="000000" w:themeColor="text1"/>
          <w:sz w:val="24"/>
          <w:szCs w:val="24"/>
        </w:rPr>
        <w:t>that</w:t>
      </w:r>
      <w:r w:rsidR="00C64C63">
        <w:rPr>
          <w:rFonts w:ascii="Times New Roman" w:hAnsi="Times New Roman" w:cs="Times New Roman"/>
          <w:color w:val="000000" w:themeColor="text1"/>
          <w:sz w:val="24"/>
          <w:szCs w:val="24"/>
        </w:rPr>
        <w:t xml:space="preserve"> </w:t>
      </w:r>
      <w:r w:rsidR="008F0291">
        <w:rPr>
          <w:rFonts w:ascii="Times New Roman" w:hAnsi="Times New Roman" w:cs="Times New Roman"/>
          <w:color w:val="000000" w:themeColor="text1"/>
          <w:sz w:val="24"/>
          <w:szCs w:val="24"/>
        </w:rPr>
        <w:t xml:space="preserve">this set of </w:t>
      </w:r>
      <w:del w:id="11" w:author="Mark Huff" w:date="2022-09-23T16:18:00Z">
        <w:r w:rsidR="008F0291" w:rsidDel="00AD1F5E">
          <w:rPr>
            <w:rFonts w:ascii="Times New Roman" w:hAnsi="Times New Roman" w:cs="Times New Roman"/>
            <w:color w:val="000000" w:themeColor="text1"/>
            <w:sz w:val="24"/>
            <w:szCs w:val="24"/>
          </w:rPr>
          <w:delText xml:space="preserve">studies </w:delText>
        </w:r>
      </w:del>
      <w:ins w:id="12" w:author="Mark Huff" w:date="2022-09-23T16:18:00Z">
        <w:r w:rsidR="00AD1F5E">
          <w:rPr>
            <w:rFonts w:ascii="Times New Roman" w:hAnsi="Times New Roman" w:cs="Times New Roman"/>
            <w:color w:val="000000" w:themeColor="text1"/>
            <w:sz w:val="24"/>
            <w:szCs w:val="24"/>
          </w:rPr>
          <w:t xml:space="preserve">experiments </w:t>
        </w:r>
      </w:ins>
      <w:r w:rsidR="008F0291">
        <w:rPr>
          <w:rFonts w:ascii="Times New Roman" w:hAnsi="Times New Roman" w:cs="Times New Roman"/>
          <w:color w:val="000000" w:themeColor="text1"/>
          <w:sz w:val="24"/>
          <w:szCs w:val="24"/>
        </w:rPr>
        <w:t>was</w:t>
      </w:r>
      <w:ins w:id="13" w:author="Nick Maxwell" w:date="2022-09-25T20:10:00Z">
        <w:r w:rsidR="00334E08">
          <w:rPr>
            <w:rFonts w:ascii="Times New Roman" w:hAnsi="Times New Roman" w:cs="Times New Roman"/>
            <w:color w:val="000000" w:themeColor="text1"/>
            <w:sz w:val="24"/>
            <w:szCs w:val="24"/>
          </w:rPr>
          <w:t xml:space="preserve"> deemed</w:t>
        </w:r>
      </w:ins>
      <w:r w:rsidR="008F0291">
        <w:rPr>
          <w:rFonts w:ascii="Times New Roman" w:hAnsi="Times New Roman" w:cs="Times New Roman"/>
          <w:color w:val="000000" w:themeColor="text1"/>
          <w:sz w:val="24"/>
          <w:szCs w:val="24"/>
        </w:rPr>
        <w:t xml:space="preserve"> </w:t>
      </w:r>
      <w:del w:id="14" w:author="Mark Huff" w:date="2022-09-23T16:18:00Z">
        <w:r w:rsidR="008F0291" w:rsidDel="00AD1F5E">
          <w:rPr>
            <w:rFonts w:ascii="Times New Roman" w:hAnsi="Times New Roman" w:cs="Times New Roman"/>
            <w:color w:val="000000" w:themeColor="text1"/>
            <w:sz w:val="24"/>
            <w:szCs w:val="24"/>
          </w:rPr>
          <w:delText>viewed</w:delText>
        </w:r>
        <w:r w:rsidR="00127C96" w:rsidDel="00AD1F5E">
          <w:rPr>
            <w:rFonts w:ascii="Times New Roman" w:hAnsi="Times New Roman" w:cs="Times New Roman"/>
            <w:color w:val="000000" w:themeColor="text1"/>
            <w:sz w:val="24"/>
            <w:szCs w:val="24"/>
          </w:rPr>
          <w:delText xml:space="preserve"> as</w:delText>
        </w:r>
        <w:r w:rsidR="002C09A3" w:rsidDel="00AD1F5E">
          <w:rPr>
            <w:rFonts w:ascii="Times New Roman" w:hAnsi="Times New Roman" w:cs="Times New Roman"/>
            <w:color w:val="000000" w:themeColor="text1"/>
            <w:sz w:val="24"/>
            <w:szCs w:val="24"/>
          </w:rPr>
          <w:delText xml:space="preserve"> being</w:delText>
        </w:r>
        <w:r w:rsidR="00127C96" w:rsidDel="00AD1F5E">
          <w:rPr>
            <w:rFonts w:ascii="Times New Roman" w:hAnsi="Times New Roman" w:cs="Times New Roman"/>
            <w:color w:val="000000" w:themeColor="text1"/>
            <w:sz w:val="24"/>
            <w:szCs w:val="24"/>
          </w:rPr>
          <w:delText xml:space="preserve"> </w:delText>
        </w:r>
      </w:del>
      <w:r w:rsidR="00BE17AF">
        <w:rPr>
          <w:rFonts w:ascii="Times New Roman" w:hAnsi="Times New Roman" w:cs="Times New Roman"/>
          <w:color w:val="000000" w:themeColor="text1"/>
          <w:sz w:val="24"/>
          <w:szCs w:val="24"/>
        </w:rPr>
        <w:t>“valuable for scientific advancement</w:t>
      </w:r>
      <w:r w:rsidR="008F0291">
        <w:rPr>
          <w:rFonts w:ascii="Times New Roman" w:hAnsi="Times New Roman" w:cs="Times New Roman"/>
          <w:color w:val="000000" w:themeColor="text1"/>
          <w:sz w:val="24"/>
          <w:szCs w:val="24"/>
        </w:rPr>
        <w:t xml:space="preserve">.” </w:t>
      </w:r>
      <w:del w:id="15" w:author="Mark Huff" w:date="2022-09-23T16:19:00Z">
        <w:r w:rsidR="0061687A" w:rsidRPr="00C627FD" w:rsidDel="00AD1F5E">
          <w:rPr>
            <w:rFonts w:ascii="Times New Roman" w:hAnsi="Times New Roman" w:cs="Times New Roman"/>
            <w:color w:val="000000" w:themeColor="text1"/>
            <w:sz w:val="24"/>
            <w:szCs w:val="24"/>
          </w:rPr>
          <w:delText>In our responses</w:delText>
        </w:r>
        <w:r w:rsidR="00127C96" w:rsidDel="00AD1F5E">
          <w:rPr>
            <w:rFonts w:ascii="Times New Roman" w:hAnsi="Times New Roman" w:cs="Times New Roman"/>
            <w:color w:val="000000" w:themeColor="text1"/>
            <w:sz w:val="24"/>
            <w:szCs w:val="24"/>
          </w:rPr>
          <w:delText xml:space="preserve"> b</w:delText>
        </w:r>
      </w:del>
      <w:ins w:id="16" w:author="Mark Huff" w:date="2022-09-23T16:19:00Z">
        <w:r w:rsidR="00AD1F5E">
          <w:rPr>
            <w:rFonts w:ascii="Times New Roman" w:hAnsi="Times New Roman" w:cs="Times New Roman"/>
            <w:color w:val="000000" w:themeColor="text1"/>
            <w:sz w:val="24"/>
            <w:szCs w:val="24"/>
          </w:rPr>
          <w:t>B</w:t>
        </w:r>
      </w:ins>
      <w:r w:rsidR="00127C96">
        <w:rPr>
          <w:rFonts w:ascii="Times New Roman" w:hAnsi="Times New Roman" w:cs="Times New Roman"/>
          <w:color w:val="000000" w:themeColor="text1"/>
          <w:sz w:val="24"/>
          <w:szCs w:val="24"/>
        </w:rPr>
        <w:t>elow</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ins w:id="17" w:author="Mark Huff" w:date="2022-09-23T16:19:00Z">
        <w:r w:rsidR="00CD249C">
          <w:rPr>
            <w:rFonts w:ascii="Times New Roman" w:hAnsi="Times New Roman" w:cs="Times New Roman"/>
            <w:color w:val="000000" w:themeColor="text1"/>
            <w:sz w:val="24"/>
            <w:szCs w:val="24"/>
          </w:rPr>
          <w:t xml:space="preserve"> and our responses</w:t>
        </w:r>
      </w:ins>
      <w:ins w:id="18" w:author="Nick Maxwell" w:date="2022-09-25T20:10:00Z">
        <w:r w:rsidR="00334E08">
          <w:rPr>
            <w:rFonts w:ascii="Times New Roman" w:hAnsi="Times New Roman" w:cs="Times New Roman"/>
            <w:color w:val="000000" w:themeColor="text1"/>
            <w:sz w:val="24"/>
            <w:szCs w:val="24"/>
          </w:rPr>
          <w:t xml:space="preserve"> and include</w:t>
        </w:r>
      </w:ins>
      <w:ins w:id="19" w:author="Mark Huff" w:date="2022-09-23T16:19:00Z">
        <w:del w:id="20" w:author="Nick Maxwell" w:date="2022-09-25T20:10:00Z">
          <w:r w:rsidR="00CD249C" w:rsidDel="00334E08">
            <w:rPr>
              <w:rFonts w:ascii="Times New Roman" w:hAnsi="Times New Roman" w:cs="Times New Roman"/>
              <w:color w:val="000000" w:themeColor="text1"/>
              <w:sz w:val="24"/>
              <w:szCs w:val="24"/>
            </w:rPr>
            <w:delText>, including</w:delText>
          </w:r>
        </w:del>
        <w:r w:rsidR="00CD249C">
          <w:rPr>
            <w:rFonts w:ascii="Times New Roman" w:hAnsi="Times New Roman" w:cs="Times New Roman"/>
            <w:color w:val="000000" w:themeColor="text1"/>
            <w:sz w:val="24"/>
            <w:szCs w:val="24"/>
          </w:rPr>
          <w:t xml:space="preserve"> page numbers </w:t>
        </w:r>
      </w:ins>
      <w:del w:id="21" w:author="Mark Huff" w:date="2022-09-23T16:19:00Z">
        <w:r w:rsidR="00CB2F2A" w:rsidRPr="00C627FD" w:rsidDel="00CD249C">
          <w:rPr>
            <w:rFonts w:ascii="Times New Roman" w:hAnsi="Times New Roman" w:cs="Times New Roman"/>
            <w:color w:val="000000" w:themeColor="text1"/>
            <w:sz w:val="24"/>
            <w:szCs w:val="24"/>
          </w:rPr>
          <w:delText xml:space="preserve"> </w:delText>
        </w:r>
        <w:r w:rsidR="00F241DB" w:rsidRPr="00C627FD" w:rsidDel="00CD249C">
          <w:rPr>
            <w:rFonts w:ascii="Times New Roman" w:hAnsi="Times New Roman" w:cs="Times New Roman"/>
            <w:color w:val="000000" w:themeColor="text1"/>
            <w:sz w:val="24"/>
            <w:szCs w:val="24"/>
          </w:rPr>
          <w:delText xml:space="preserve">and cite page numbers </w:delText>
        </w:r>
      </w:del>
      <w:r w:rsidR="00F241DB" w:rsidRPr="00C627FD">
        <w:rPr>
          <w:rFonts w:ascii="Times New Roman" w:hAnsi="Times New Roman" w:cs="Times New Roman"/>
          <w:color w:val="000000" w:themeColor="text1"/>
          <w:sz w:val="24"/>
          <w:szCs w:val="24"/>
        </w:rPr>
        <w:t xml:space="preserve">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993815">
        <w:rPr>
          <w:rFonts w:ascii="Times New Roman" w:hAnsi="Times New Roman" w:cs="Times New Roman"/>
          <w:sz w:val="24"/>
          <w:szCs w:val="24"/>
        </w:rPr>
        <w:t xml:space="preserve"> to the manuscript</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del w:id="22" w:author="Mark Huff" w:date="2022-09-23T16:19:00Z">
        <w:r w:rsidR="001C138D" w:rsidRPr="00C627FD" w:rsidDel="00CD249C">
          <w:rPr>
            <w:rFonts w:ascii="Times New Roman" w:hAnsi="Times New Roman" w:cs="Times New Roman"/>
            <w:sz w:val="24"/>
            <w:szCs w:val="24"/>
          </w:rPr>
          <w:delText xml:space="preserve">this </w:delText>
        </w:r>
      </w:del>
      <w:ins w:id="23" w:author="Mark Huff" w:date="2022-09-23T16:19:00Z">
        <w:r w:rsidR="00CD249C">
          <w:rPr>
            <w:rFonts w:ascii="Times New Roman" w:hAnsi="Times New Roman" w:cs="Times New Roman"/>
            <w:sz w:val="24"/>
            <w:szCs w:val="24"/>
          </w:rPr>
          <w:t>our</w:t>
        </w:r>
        <w:r w:rsidR="00CD249C" w:rsidRPr="00C627FD">
          <w:rPr>
            <w:rFonts w:ascii="Times New Roman" w:hAnsi="Times New Roman" w:cs="Times New Roman"/>
            <w:sz w:val="24"/>
            <w:szCs w:val="24"/>
          </w:rPr>
          <w:t xml:space="preserve"> </w:t>
        </w:r>
      </w:ins>
      <w:r w:rsidR="00F241DB" w:rsidRPr="00C627FD">
        <w:rPr>
          <w:rFonts w:ascii="Times New Roman" w:hAnsi="Times New Roman" w:cs="Times New Roman"/>
          <w:sz w:val="24"/>
          <w:szCs w:val="24"/>
        </w:rPr>
        <w:t xml:space="preserve">revised </w:t>
      </w:r>
      <w:del w:id="24" w:author="Mark Huff" w:date="2022-09-23T16:19:00Z">
        <w:r w:rsidR="001C138D" w:rsidRPr="00C627FD" w:rsidDel="00CD249C">
          <w:rPr>
            <w:rFonts w:ascii="Times New Roman" w:hAnsi="Times New Roman" w:cs="Times New Roman"/>
            <w:sz w:val="24"/>
            <w:szCs w:val="24"/>
          </w:rPr>
          <w:delText xml:space="preserve">version of </w:delText>
        </w:r>
        <w:r w:rsidR="00127C96" w:rsidDel="00CD249C">
          <w:rPr>
            <w:rFonts w:ascii="Times New Roman" w:hAnsi="Times New Roman" w:cs="Times New Roman"/>
            <w:sz w:val="24"/>
            <w:szCs w:val="24"/>
          </w:rPr>
          <w:delText>our</w:delText>
        </w:r>
        <w:r w:rsidR="001C138D" w:rsidRPr="00C627FD" w:rsidDel="00CD249C">
          <w:rPr>
            <w:rFonts w:ascii="Times New Roman" w:hAnsi="Times New Roman" w:cs="Times New Roman"/>
            <w:sz w:val="24"/>
            <w:szCs w:val="24"/>
          </w:rPr>
          <w:delText xml:space="preserve"> </w:delText>
        </w:r>
      </w:del>
      <w:r w:rsidR="00F241DB" w:rsidRPr="00C627FD">
        <w:rPr>
          <w:rFonts w:ascii="Times New Roman" w:hAnsi="Times New Roman" w:cs="Times New Roman"/>
          <w:sz w:val="24"/>
          <w:szCs w:val="24"/>
        </w:rPr>
        <w:t>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 xml:space="preserve">Email: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Phone: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Fax: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r w:rsidRPr="00C627FD">
        <w:rPr>
          <w:rFonts w:ascii="Times New Roman" w:hAnsi="Times New Roman" w:cs="Times New Roman"/>
          <w:color w:val="323130"/>
          <w:sz w:val="24"/>
          <w:szCs w:val="24"/>
        </w:rPr>
        <w:br/>
      </w:r>
    </w:p>
    <w:p w14:paraId="709A0CE8" w14:textId="18DD828F" w:rsidR="000713B2" w:rsidRDefault="000713B2" w:rsidP="000713B2">
      <w:pPr>
        <w:spacing w:after="0" w:line="240" w:lineRule="auto"/>
        <w:rPr>
          <w:rFonts w:ascii="Times New Roman" w:hAnsi="Times New Roman" w:cs="Times New Roman"/>
          <w:bCs/>
          <w:color w:val="323130"/>
          <w:sz w:val="24"/>
          <w:szCs w:val="24"/>
        </w:rPr>
      </w:pPr>
      <w:r w:rsidRPr="0090359B">
        <w:rPr>
          <w:rFonts w:ascii="Times New Roman" w:hAnsi="Times New Roman" w:cs="Times New Roman"/>
          <w:b/>
          <w:i/>
          <w:iCs/>
          <w:color w:val="323130"/>
          <w:sz w:val="24"/>
          <w:szCs w:val="24"/>
          <w:rPrChange w:id="25" w:author="Nick Maxwell" w:date="2022-09-25T20:17:00Z">
            <w:rPr>
              <w:rFonts w:ascii="Times New Roman" w:hAnsi="Times New Roman" w:cs="Times New Roman"/>
              <w:b/>
              <w:color w:val="323130"/>
              <w:sz w:val="24"/>
              <w:szCs w:val="24"/>
            </w:rPr>
          </w:rPrChange>
        </w:rPr>
        <w:t>Response:</w:t>
      </w:r>
      <w:r w:rsidR="008B5514">
        <w:rPr>
          <w:rFonts w:ascii="Times New Roman" w:hAnsi="Times New Roman" w:cs="Times New Roman"/>
          <w:b/>
          <w:color w:val="323130"/>
          <w:sz w:val="24"/>
          <w:szCs w:val="24"/>
        </w:rPr>
        <w:t xml:space="preserve"> </w:t>
      </w:r>
      <w:r w:rsidR="008B5514">
        <w:rPr>
          <w:rFonts w:ascii="Times New Roman" w:hAnsi="Times New Roman" w:cs="Times New Roman"/>
          <w:bCs/>
          <w:color w:val="323130"/>
          <w:sz w:val="24"/>
          <w:szCs w:val="24"/>
        </w:rPr>
        <w:t xml:space="preserve">We have </w:t>
      </w:r>
      <w:del w:id="26" w:author="Nick Maxwell" w:date="2022-09-25T20:18:00Z">
        <w:r w:rsidR="008B5514" w:rsidDel="0090359B">
          <w:rPr>
            <w:rFonts w:ascii="Times New Roman" w:hAnsi="Times New Roman" w:cs="Times New Roman"/>
            <w:bCs/>
            <w:color w:val="323130"/>
            <w:sz w:val="24"/>
            <w:szCs w:val="24"/>
          </w:rPr>
          <w:delText xml:space="preserve">the </w:delText>
        </w:r>
      </w:del>
      <w:r w:rsidR="008B5514">
        <w:rPr>
          <w:rFonts w:ascii="Times New Roman" w:hAnsi="Times New Roman" w:cs="Times New Roman"/>
          <w:bCs/>
          <w:color w:val="323130"/>
          <w:sz w:val="24"/>
          <w:szCs w:val="24"/>
        </w:rPr>
        <w:t xml:space="preserve">revised </w:t>
      </w:r>
      <w:r w:rsidR="005E53E7">
        <w:rPr>
          <w:rFonts w:ascii="Times New Roman" w:hAnsi="Times New Roman" w:cs="Times New Roman"/>
          <w:bCs/>
          <w:color w:val="323130"/>
          <w:sz w:val="24"/>
          <w:szCs w:val="24"/>
        </w:rPr>
        <w:t xml:space="preserve">our </w:t>
      </w:r>
      <w:r w:rsidR="008B5514">
        <w:rPr>
          <w:rFonts w:ascii="Times New Roman" w:hAnsi="Times New Roman" w:cs="Times New Roman"/>
          <w:bCs/>
          <w:color w:val="323130"/>
          <w:sz w:val="24"/>
          <w:szCs w:val="24"/>
        </w:rPr>
        <w:t xml:space="preserve">manuscript </w:t>
      </w:r>
      <w:r w:rsidR="005E53E7">
        <w:rPr>
          <w:rFonts w:ascii="Times New Roman" w:hAnsi="Times New Roman" w:cs="Times New Roman"/>
          <w:bCs/>
          <w:color w:val="323130"/>
          <w:sz w:val="24"/>
          <w:szCs w:val="24"/>
        </w:rPr>
        <w:t>in accordance with</w:t>
      </w:r>
      <w:r w:rsidR="0091002E">
        <w:rPr>
          <w:rFonts w:ascii="Times New Roman" w:hAnsi="Times New Roman" w:cs="Times New Roman"/>
          <w:bCs/>
          <w:color w:val="323130"/>
          <w:sz w:val="24"/>
          <w:szCs w:val="24"/>
        </w:rPr>
        <w:t xml:space="preserve"> each reviewer’s suggestions. </w:t>
      </w:r>
      <w:r w:rsidR="00C110DA">
        <w:rPr>
          <w:rFonts w:ascii="Times New Roman" w:hAnsi="Times New Roman" w:cs="Times New Roman"/>
          <w:bCs/>
          <w:color w:val="323130"/>
          <w:sz w:val="24"/>
          <w:szCs w:val="24"/>
        </w:rPr>
        <w:t xml:space="preserve">Specifically, we have updated the </w:t>
      </w:r>
      <w:r w:rsidR="009D1641">
        <w:rPr>
          <w:rFonts w:ascii="Times New Roman" w:hAnsi="Times New Roman" w:cs="Times New Roman"/>
          <w:bCs/>
          <w:color w:val="323130"/>
          <w:sz w:val="24"/>
          <w:szCs w:val="24"/>
        </w:rPr>
        <w:t xml:space="preserve">Experiment 2 </w:t>
      </w:r>
      <w:r w:rsidR="009E4721">
        <w:rPr>
          <w:rFonts w:ascii="Times New Roman" w:hAnsi="Times New Roman" w:cs="Times New Roman"/>
          <w:bCs/>
          <w:color w:val="323130"/>
          <w:sz w:val="24"/>
          <w:szCs w:val="24"/>
        </w:rPr>
        <w:t xml:space="preserve">discussion </w:t>
      </w:r>
      <w:r w:rsidR="00C110DA">
        <w:rPr>
          <w:rFonts w:ascii="Times New Roman" w:hAnsi="Times New Roman" w:cs="Times New Roman"/>
          <w:bCs/>
          <w:color w:val="323130"/>
          <w:sz w:val="24"/>
          <w:szCs w:val="24"/>
        </w:rPr>
        <w:t xml:space="preserve">(pg. </w:t>
      </w:r>
      <w:r w:rsidR="009E4721">
        <w:rPr>
          <w:rFonts w:ascii="Times New Roman" w:hAnsi="Times New Roman" w:cs="Times New Roman"/>
          <w:bCs/>
          <w:color w:val="323130"/>
          <w:sz w:val="24"/>
          <w:szCs w:val="24"/>
        </w:rPr>
        <w:t>21</w:t>
      </w:r>
      <w:r w:rsidR="00C110DA">
        <w:rPr>
          <w:rFonts w:ascii="Times New Roman" w:hAnsi="Times New Roman" w:cs="Times New Roman"/>
          <w:bCs/>
          <w:color w:val="323130"/>
          <w:sz w:val="24"/>
          <w:szCs w:val="24"/>
        </w:rPr>
        <w:t xml:space="preserve">) </w:t>
      </w:r>
      <w:r w:rsidR="005E53E7">
        <w:rPr>
          <w:rFonts w:ascii="Times New Roman" w:hAnsi="Times New Roman" w:cs="Times New Roman"/>
          <w:bCs/>
          <w:color w:val="323130"/>
          <w:sz w:val="24"/>
          <w:szCs w:val="24"/>
        </w:rPr>
        <w:t xml:space="preserve">to highlight </w:t>
      </w:r>
      <w:r w:rsidR="00181E00">
        <w:rPr>
          <w:rFonts w:ascii="Times New Roman" w:hAnsi="Times New Roman" w:cs="Times New Roman"/>
          <w:bCs/>
          <w:color w:val="323130"/>
          <w:sz w:val="24"/>
          <w:szCs w:val="24"/>
        </w:rPr>
        <w:t xml:space="preserve">important </w:t>
      </w:r>
      <w:r w:rsidR="00B54AA9">
        <w:rPr>
          <w:rFonts w:ascii="Times New Roman" w:hAnsi="Times New Roman" w:cs="Times New Roman"/>
          <w:bCs/>
          <w:color w:val="323130"/>
          <w:sz w:val="24"/>
          <w:szCs w:val="24"/>
        </w:rPr>
        <w:t>differences</w:t>
      </w:r>
      <w:r w:rsidR="005E53E7">
        <w:rPr>
          <w:rFonts w:ascii="Times New Roman" w:hAnsi="Times New Roman" w:cs="Times New Roman"/>
          <w:bCs/>
          <w:color w:val="323130"/>
          <w:sz w:val="24"/>
          <w:szCs w:val="24"/>
        </w:rPr>
        <w:t xml:space="preserve"> between previous JOL reactivity studies </w:t>
      </w:r>
      <w:r w:rsidR="00FE2F68">
        <w:rPr>
          <w:rFonts w:ascii="Times New Roman" w:hAnsi="Times New Roman" w:cs="Times New Roman"/>
          <w:bCs/>
          <w:color w:val="323130"/>
          <w:sz w:val="24"/>
          <w:szCs w:val="24"/>
        </w:rPr>
        <w:t>which also used</w:t>
      </w:r>
      <w:r w:rsidR="005E53E7">
        <w:rPr>
          <w:rFonts w:ascii="Times New Roman" w:hAnsi="Times New Roman" w:cs="Times New Roman"/>
          <w:bCs/>
          <w:color w:val="323130"/>
          <w:sz w:val="24"/>
          <w:szCs w:val="24"/>
        </w:rPr>
        <w:t xml:space="preserve"> backward associates (see our response to Reviewer 1, comment </w:t>
      </w:r>
      <w:r w:rsidR="00181E00">
        <w:rPr>
          <w:rFonts w:ascii="Times New Roman" w:hAnsi="Times New Roman" w:cs="Times New Roman"/>
          <w:bCs/>
          <w:color w:val="323130"/>
          <w:sz w:val="24"/>
          <w:szCs w:val="24"/>
        </w:rPr>
        <w:t>1</w:t>
      </w:r>
      <w:r w:rsidR="005E53E7">
        <w:rPr>
          <w:rFonts w:ascii="Times New Roman" w:hAnsi="Times New Roman" w:cs="Times New Roman"/>
          <w:bCs/>
          <w:color w:val="323130"/>
          <w:sz w:val="24"/>
          <w:szCs w:val="24"/>
        </w:rPr>
        <w:t xml:space="preserve">), </w:t>
      </w:r>
      <w:r w:rsidR="00181E00">
        <w:rPr>
          <w:rFonts w:ascii="Times New Roman" w:hAnsi="Times New Roman" w:cs="Times New Roman"/>
          <w:bCs/>
          <w:color w:val="323130"/>
          <w:sz w:val="24"/>
          <w:szCs w:val="24"/>
        </w:rPr>
        <w:t xml:space="preserve">clarified our interpretation of backward pair reactivity (Reviewer 1, comment 4), </w:t>
      </w:r>
      <w:r w:rsidR="00CF478A">
        <w:rPr>
          <w:rFonts w:ascii="Times New Roman" w:hAnsi="Times New Roman" w:cs="Times New Roman"/>
          <w:bCs/>
          <w:color w:val="323130"/>
          <w:sz w:val="24"/>
          <w:szCs w:val="24"/>
        </w:rPr>
        <w:t xml:space="preserve">clarified the discrepancies between previous comparisons of mixed/pure list reactivity (Reviewer 3, comment </w:t>
      </w:r>
      <w:r w:rsidR="00E928E7">
        <w:rPr>
          <w:rFonts w:ascii="Times New Roman" w:hAnsi="Times New Roman" w:cs="Times New Roman"/>
          <w:bCs/>
          <w:color w:val="323130"/>
          <w:sz w:val="24"/>
          <w:szCs w:val="24"/>
        </w:rPr>
        <w:t>1</w:t>
      </w:r>
      <w:r w:rsidR="00CF478A">
        <w:rPr>
          <w:rFonts w:ascii="Times New Roman" w:hAnsi="Times New Roman" w:cs="Times New Roman"/>
          <w:bCs/>
          <w:color w:val="323130"/>
          <w:sz w:val="24"/>
          <w:szCs w:val="24"/>
        </w:rPr>
        <w:t xml:space="preserve">), and </w:t>
      </w:r>
      <w:r w:rsidR="00FE2F68">
        <w:rPr>
          <w:rFonts w:ascii="Times New Roman" w:hAnsi="Times New Roman" w:cs="Times New Roman"/>
          <w:bCs/>
          <w:color w:val="323130"/>
          <w:sz w:val="24"/>
          <w:szCs w:val="24"/>
        </w:rPr>
        <w:t>addressed</w:t>
      </w:r>
      <w:r w:rsidR="00E928E7">
        <w:rPr>
          <w:rFonts w:ascii="Times New Roman" w:hAnsi="Times New Roman" w:cs="Times New Roman"/>
          <w:bCs/>
          <w:color w:val="323130"/>
          <w:sz w:val="24"/>
          <w:szCs w:val="24"/>
        </w:rPr>
        <w:t xml:space="preserve"> the importance of </w:t>
      </w:r>
      <w:r w:rsidR="004C5804">
        <w:rPr>
          <w:rFonts w:ascii="Times New Roman" w:hAnsi="Times New Roman" w:cs="Times New Roman"/>
          <w:bCs/>
          <w:color w:val="323130"/>
          <w:sz w:val="24"/>
          <w:szCs w:val="24"/>
        </w:rPr>
        <w:t xml:space="preserve">assessing reactivity effects for other types of related </w:t>
      </w:r>
      <w:r w:rsidR="0040370E">
        <w:rPr>
          <w:rFonts w:ascii="Times New Roman" w:hAnsi="Times New Roman" w:cs="Times New Roman"/>
          <w:bCs/>
          <w:color w:val="323130"/>
          <w:sz w:val="24"/>
          <w:szCs w:val="24"/>
        </w:rPr>
        <w:t xml:space="preserve">word </w:t>
      </w:r>
      <w:r w:rsidR="004C5804">
        <w:rPr>
          <w:rFonts w:ascii="Times New Roman" w:hAnsi="Times New Roman" w:cs="Times New Roman"/>
          <w:bCs/>
          <w:color w:val="323130"/>
          <w:sz w:val="24"/>
          <w:szCs w:val="24"/>
        </w:rPr>
        <w:t xml:space="preserve">pairs (backward and symmetrical associates) in isolation from standard forward associates (pg. </w:t>
      </w:r>
      <w:r w:rsidR="00AC7E71">
        <w:rPr>
          <w:rFonts w:ascii="Times New Roman" w:hAnsi="Times New Roman" w:cs="Times New Roman"/>
          <w:bCs/>
          <w:color w:val="323130"/>
          <w:sz w:val="24"/>
          <w:szCs w:val="24"/>
        </w:rPr>
        <w:t>28</w:t>
      </w:r>
      <w:r w:rsidR="004C5804">
        <w:rPr>
          <w:rFonts w:ascii="Times New Roman" w:hAnsi="Times New Roman" w:cs="Times New Roman"/>
          <w:bCs/>
          <w:color w:val="323130"/>
          <w:sz w:val="24"/>
          <w:szCs w:val="24"/>
        </w:rPr>
        <w:t>; Reviewer 3, comment 1).</w:t>
      </w:r>
      <w:r w:rsidR="00661F10">
        <w:rPr>
          <w:rFonts w:ascii="Times New Roman" w:hAnsi="Times New Roman" w:cs="Times New Roman"/>
          <w:bCs/>
          <w:color w:val="323130"/>
          <w:sz w:val="24"/>
          <w:szCs w:val="24"/>
        </w:rPr>
        <w:t xml:space="preserve"> In doing so, we believe that the </w:t>
      </w:r>
      <w:r w:rsidR="0094403C">
        <w:rPr>
          <w:rFonts w:ascii="Times New Roman" w:hAnsi="Times New Roman" w:cs="Times New Roman"/>
          <w:bCs/>
          <w:color w:val="323130"/>
          <w:sz w:val="24"/>
          <w:szCs w:val="24"/>
        </w:rPr>
        <w:t xml:space="preserve">novel contributions of </w:t>
      </w:r>
      <w:r w:rsidR="002860EA">
        <w:rPr>
          <w:rFonts w:ascii="Times New Roman" w:hAnsi="Times New Roman" w:cs="Times New Roman"/>
          <w:bCs/>
          <w:color w:val="323130"/>
          <w:sz w:val="24"/>
          <w:szCs w:val="24"/>
        </w:rPr>
        <w:t>our</w:t>
      </w:r>
      <w:r w:rsidR="0094403C">
        <w:rPr>
          <w:rFonts w:ascii="Times New Roman" w:hAnsi="Times New Roman" w:cs="Times New Roman"/>
          <w:bCs/>
          <w:color w:val="323130"/>
          <w:sz w:val="24"/>
          <w:szCs w:val="24"/>
        </w:rPr>
        <w:t xml:space="preserve"> manuscript </w:t>
      </w:r>
      <w:del w:id="27" w:author="Mark Huff" w:date="2022-09-23T16:20:00Z">
        <w:r w:rsidR="0094403C" w:rsidDel="007438ED">
          <w:rPr>
            <w:rFonts w:ascii="Times New Roman" w:hAnsi="Times New Roman" w:cs="Times New Roman"/>
            <w:bCs/>
            <w:color w:val="323130"/>
            <w:sz w:val="24"/>
            <w:szCs w:val="24"/>
          </w:rPr>
          <w:delText>have now been strengthened</w:delText>
        </w:r>
      </w:del>
      <w:ins w:id="28" w:author="Mark Huff" w:date="2022-09-23T16:20:00Z">
        <w:r w:rsidR="007438ED">
          <w:rPr>
            <w:rFonts w:ascii="Times New Roman" w:hAnsi="Times New Roman" w:cs="Times New Roman"/>
            <w:bCs/>
            <w:color w:val="323130"/>
            <w:sz w:val="24"/>
            <w:szCs w:val="24"/>
          </w:rPr>
          <w:t>are now highlighted</w:t>
        </w:r>
      </w:ins>
      <w:r w:rsidR="0094403C">
        <w:rPr>
          <w:rFonts w:ascii="Times New Roman" w:hAnsi="Times New Roman" w:cs="Times New Roman"/>
          <w:bCs/>
          <w:color w:val="323130"/>
          <w:sz w:val="24"/>
          <w:szCs w:val="24"/>
        </w:rPr>
        <w:t>.</w:t>
      </w:r>
    </w:p>
    <w:p w14:paraId="0C8E389D" w14:textId="77777777" w:rsidR="004C5804" w:rsidRDefault="004C5804" w:rsidP="000713B2">
      <w:pPr>
        <w:spacing w:after="0" w:line="240" w:lineRule="auto"/>
        <w:rPr>
          <w:rFonts w:ascii="Times New Roman" w:hAnsi="Times New Roman" w:cs="Times New Roman"/>
          <w:bCs/>
          <w:color w:val="323130"/>
          <w:sz w:val="24"/>
          <w:szCs w:val="24"/>
        </w:rPr>
      </w:pPr>
    </w:p>
    <w:p w14:paraId="7BCA930B" w14:textId="39469F0C" w:rsidR="004C5804" w:rsidRPr="008B5514" w:rsidRDefault="002860EA" w:rsidP="000713B2">
      <w:pPr>
        <w:spacing w:after="0" w:line="240" w:lineRule="auto"/>
        <w:rPr>
          <w:rFonts w:ascii="Times New Roman" w:hAnsi="Times New Roman" w:cs="Times New Roman"/>
          <w:bCs/>
          <w:color w:val="323130"/>
          <w:sz w:val="24"/>
          <w:szCs w:val="24"/>
        </w:rPr>
      </w:pPr>
      <w:r>
        <w:rPr>
          <w:rFonts w:ascii="Times New Roman" w:hAnsi="Times New Roman" w:cs="Times New Roman"/>
          <w:bCs/>
          <w:color w:val="323130"/>
          <w:sz w:val="24"/>
          <w:szCs w:val="24"/>
        </w:rPr>
        <w:t xml:space="preserve">Additionally, </w:t>
      </w:r>
      <w:r w:rsidR="004A1BBA">
        <w:rPr>
          <w:rFonts w:ascii="Times New Roman" w:hAnsi="Times New Roman" w:cs="Times New Roman"/>
          <w:bCs/>
          <w:color w:val="323130"/>
          <w:sz w:val="24"/>
          <w:szCs w:val="24"/>
        </w:rPr>
        <w:t xml:space="preserve">we note that </w:t>
      </w:r>
      <w:r w:rsidR="00D614F6">
        <w:rPr>
          <w:rFonts w:ascii="Times New Roman" w:hAnsi="Times New Roman" w:cs="Times New Roman"/>
          <w:bCs/>
          <w:color w:val="323130"/>
          <w:sz w:val="24"/>
          <w:szCs w:val="24"/>
        </w:rPr>
        <w:t>both Reviewers 1 and 3</w:t>
      </w:r>
      <w:r w:rsidR="00661F10">
        <w:rPr>
          <w:rFonts w:ascii="Times New Roman" w:hAnsi="Times New Roman" w:cs="Times New Roman"/>
          <w:bCs/>
          <w:color w:val="323130"/>
          <w:sz w:val="24"/>
          <w:szCs w:val="24"/>
        </w:rPr>
        <w:t xml:space="preserve"> </w:t>
      </w:r>
      <w:r>
        <w:rPr>
          <w:rFonts w:ascii="Times New Roman" w:hAnsi="Times New Roman" w:cs="Times New Roman"/>
          <w:bCs/>
          <w:color w:val="323130"/>
          <w:sz w:val="24"/>
          <w:szCs w:val="24"/>
        </w:rPr>
        <w:t xml:space="preserve">each </w:t>
      </w:r>
      <w:r w:rsidR="004A1BBA">
        <w:rPr>
          <w:rFonts w:ascii="Times New Roman" w:hAnsi="Times New Roman" w:cs="Times New Roman"/>
          <w:bCs/>
          <w:color w:val="323130"/>
          <w:sz w:val="24"/>
          <w:szCs w:val="24"/>
        </w:rPr>
        <w:t>mentioned</w:t>
      </w:r>
      <w:r w:rsidR="00661F10">
        <w:rPr>
          <w:rFonts w:ascii="Times New Roman" w:hAnsi="Times New Roman" w:cs="Times New Roman"/>
          <w:bCs/>
          <w:color w:val="323130"/>
          <w:sz w:val="24"/>
          <w:szCs w:val="24"/>
        </w:rPr>
        <w:t xml:space="preserve"> the importance of </w:t>
      </w:r>
      <w:r w:rsidR="00AD437F">
        <w:rPr>
          <w:rFonts w:ascii="Times New Roman" w:hAnsi="Times New Roman" w:cs="Times New Roman"/>
          <w:bCs/>
          <w:color w:val="323130"/>
          <w:sz w:val="24"/>
          <w:szCs w:val="24"/>
        </w:rPr>
        <w:t>the replication aspect</w:t>
      </w:r>
      <w:r>
        <w:rPr>
          <w:rFonts w:ascii="Times New Roman" w:hAnsi="Times New Roman" w:cs="Times New Roman"/>
          <w:bCs/>
          <w:color w:val="323130"/>
          <w:sz w:val="24"/>
          <w:szCs w:val="24"/>
        </w:rPr>
        <w:t xml:space="preserve"> of our study</w:t>
      </w:r>
      <w:r w:rsidR="00AD437F">
        <w:rPr>
          <w:rFonts w:ascii="Times New Roman" w:hAnsi="Times New Roman" w:cs="Times New Roman"/>
          <w:bCs/>
          <w:color w:val="323130"/>
          <w:sz w:val="24"/>
          <w:szCs w:val="24"/>
        </w:rPr>
        <w:t xml:space="preserve">, with Reviewer 1 </w:t>
      </w:r>
      <w:r w:rsidR="000B610B">
        <w:rPr>
          <w:rFonts w:ascii="Times New Roman" w:hAnsi="Times New Roman" w:cs="Times New Roman"/>
          <w:bCs/>
          <w:color w:val="323130"/>
          <w:sz w:val="24"/>
          <w:szCs w:val="24"/>
        </w:rPr>
        <w:t>stating</w:t>
      </w:r>
      <w:r w:rsidR="00AD437F">
        <w:rPr>
          <w:rFonts w:ascii="Times New Roman" w:hAnsi="Times New Roman" w:cs="Times New Roman"/>
          <w:bCs/>
          <w:color w:val="323130"/>
          <w:sz w:val="24"/>
          <w:szCs w:val="24"/>
        </w:rPr>
        <w:t xml:space="preserve"> </w:t>
      </w:r>
      <w:r w:rsidR="00D834B6">
        <w:rPr>
          <w:rFonts w:ascii="Times New Roman" w:hAnsi="Times New Roman" w:cs="Times New Roman"/>
          <w:bCs/>
          <w:color w:val="323130"/>
          <w:sz w:val="24"/>
          <w:szCs w:val="24"/>
        </w:rPr>
        <w:t>that “</w:t>
      </w:r>
      <w:r w:rsidR="00D834B6" w:rsidRPr="00C627FD">
        <w:rPr>
          <w:rFonts w:ascii="Times New Roman" w:hAnsi="Times New Roman" w:cs="Times New Roman"/>
          <w:color w:val="323130"/>
          <w:sz w:val="24"/>
          <w:szCs w:val="24"/>
          <w:shd w:val="clear" w:color="auto" w:fill="FFFFFF"/>
        </w:rPr>
        <w:t>the present paper is valuable for scientific advancement because it provides more evidence and more consistent evidence about the boundary conditions of JOL reactivity</w:t>
      </w:r>
      <w:r w:rsidR="00D834B6">
        <w:rPr>
          <w:rFonts w:ascii="Times New Roman" w:hAnsi="Times New Roman" w:cs="Times New Roman"/>
          <w:color w:val="323130"/>
          <w:sz w:val="24"/>
          <w:szCs w:val="24"/>
          <w:shd w:val="clear" w:color="auto" w:fill="FFFFFF"/>
        </w:rPr>
        <w:t>.” Further,</w:t>
      </w:r>
      <w:ins w:id="29" w:author="Mark Huff" w:date="2022-09-23T16:20:00Z">
        <w:r w:rsidR="000D001E">
          <w:rPr>
            <w:rFonts w:ascii="Times New Roman" w:hAnsi="Times New Roman" w:cs="Times New Roman"/>
            <w:color w:val="323130"/>
            <w:sz w:val="24"/>
            <w:szCs w:val="24"/>
            <w:shd w:val="clear" w:color="auto" w:fill="FFFFFF"/>
          </w:rPr>
          <w:t xml:space="preserve"> following</w:t>
        </w:r>
      </w:ins>
      <w:r w:rsidR="00D834B6">
        <w:rPr>
          <w:rFonts w:ascii="Times New Roman" w:hAnsi="Times New Roman" w:cs="Times New Roman"/>
          <w:color w:val="323130"/>
          <w:sz w:val="24"/>
          <w:szCs w:val="24"/>
          <w:shd w:val="clear" w:color="auto" w:fill="FFFFFF"/>
        </w:rPr>
        <w:t xml:space="preserve"> a close </w:t>
      </w:r>
      <w:r w:rsidR="007C4D45">
        <w:rPr>
          <w:rFonts w:ascii="Times New Roman" w:hAnsi="Times New Roman" w:cs="Times New Roman"/>
          <w:color w:val="323130"/>
          <w:sz w:val="24"/>
          <w:szCs w:val="24"/>
          <w:shd w:val="clear" w:color="auto" w:fill="FFFFFF"/>
        </w:rPr>
        <w:t>read of each reviewer’s comments</w:t>
      </w:r>
      <w:ins w:id="30" w:author="Mark Huff" w:date="2022-09-23T16:20:00Z">
        <w:r w:rsidR="000D001E">
          <w:rPr>
            <w:rFonts w:ascii="Times New Roman" w:hAnsi="Times New Roman" w:cs="Times New Roman"/>
            <w:color w:val="323130"/>
            <w:sz w:val="24"/>
            <w:szCs w:val="24"/>
            <w:shd w:val="clear" w:color="auto" w:fill="FFFFFF"/>
          </w:rPr>
          <w:t>,</w:t>
        </w:r>
      </w:ins>
      <w:r w:rsidR="007C4D45">
        <w:rPr>
          <w:rFonts w:ascii="Times New Roman" w:hAnsi="Times New Roman" w:cs="Times New Roman"/>
          <w:color w:val="323130"/>
          <w:sz w:val="24"/>
          <w:szCs w:val="24"/>
          <w:shd w:val="clear" w:color="auto" w:fill="FFFFFF"/>
        </w:rPr>
        <w:t xml:space="preserve"> </w:t>
      </w:r>
      <w:del w:id="31" w:author="Mark Huff" w:date="2022-09-23T16:20:00Z">
        <w:r w:rsidR="000B610B" w:rsidDel="007438ED">
          <w:rPr>
            <w:rFonts w:ascii="Times New Roman" w:hAnsi="Times New Roman" w:cs="Times New Roman"/>
            <w:color w:val="323130"/>
            <w:sz w:val="24"/>
            <w:szCs w:val="24"/>
            <w:shd w:val="clear" w:color="auto" w:fill="FFFFFF"/>
          </w:rPr>
          <w:delText xml:space="preserve">indicated </w:delText>
        </w:r>
      </w:del>
      <w:ins w:id="32" w:author="Mark Huff" w:date="2022-09-23T16:20:00Z">
        <w:r w:rsidR="007438ED">
          <w:rPr>
            <w:rFonts w:ascii="Times New Roman" w:hAnsi="Times New Roman" w:cs="Times New Roman"/>
            <w:color w:val="323130"/>
            <w:sz w:val="24"/>
            <w:szCs w:val="24"/>
            <w:shd w:val="clear" w:color="auto" w:fill="FFFFFF"/>
          </w:rPr>
          <w:t xml:space="preserve">we noted </w:t>
        </w:r>
      </w:ins>
      <w:r w:rsidR="007C4D45">
        <w:rPr>
          <w:rFonts w:ascii="Times New Roman" w:hAnsi="Times New Roman" w:cs="Times New Roman"/>
          <w:color w:val="323130"/>
          <w:sz w:val="24"/>
          <w:szCs w:val="24"/>
          <w:shd w:val="clear" w:color="auto" w:fill="FFFFFF"/>
        </w:rPr>
        <w:t xml:space="preserve">that only Reviewer 3 raised concerns about the </w:t>
      </w:r>
      <w:r w:rsidR="004A1BBA">
        <w:rPr>
          <w:rFonts w:ascii="Times New Roman" w:hAnsi="Times New Roman" w:cs="Times New Roman"/>
          <w:color w:val="323130"/>
          <w:sz w:val="24"/>
          <w:szCs w:val="24"/>
          <w:shd w:val="clear" w:color="auto" w:fill="FFFFFF"/>
        </w:rPr>
        <w:t>contribution of our manuscript</w:t>
      </w:r>
      <w:r w:rsidR="00F34105">
        <w:rPr>
          <w:rFonts w:ascii="Times New Roman" w:hAnsi="Times New Roman" w:cs="Times New Roman"/>
          <w:color w:val="323130"/>
          <w:sz w:val="24"/>
          <w:szCs w:val="24"/>
          <w:shd w:val="clear" w:color="auto" w:fill="FFFFFF"/>
        </w:rPr>
        <w:t>. Even so, Reviewer 3 was quick to note</w:t>
      </w:r>
      <w:r w:rsidR="004A1BBA">
        <w:rPr>
          <w:rFonts w:ascii="Times New Roman" w:hAnsi="Times New Roman" w:cs="Times New Roman"/>
          <w:color w:val="323130"/>
          <w:sz w:val="24"/>
          <w:szCs w:val="24"/>
          <w:shd w:val="clear" w:color="auto" w:fill="FFFFFF"/>
        </w:rPr>
        <w:t xml:space="preserve"> the value in our replication of existing reactivity patterns and extension to new list types (pure backward and pure symmetrical), given </w:t>
      </w:r>
      <w:r w:rsidR="005F7B5B">
        <w:rPr>
          <w:rFonts w:ascii="Times New Roman" w:hAnsi="Times New Roman" w:cs="Times New Roman"/>
          <w:color w:val="323130"/>
          <w:sz w:val="24"/>
          <w:szCs w:val="24"/>
          <w:shd w:val="clear" w:color="auto" w:fill="FFFFFF"/>
        </w:rPr>
        <w:t>that relatively little work has explored JOL reactivity effects on pure lists.</w:t>
      </w:r>
      <w:r w:rsidR="000D16CD">
        <w:rPr>
          <w:rFonts w:ascii="Times New Roman" w:hAnsi="Times New Roman" w:cs="Times New Roman"/>
          <w:color w:val="323130"/>
          <w:sz w:val="24"/>
          <w:szCs w:val="24"/>
          <w:shd w:val="clear" w:color="auto" w:fill="FFFFFF"/>
        </w:rPr>
        <w:t xml:space="preserve"> </w:t>
      </w:r>
      <w:r w:rsidR="00CF40F3">
        <w:rPr>
          <w:rFonts w:ascii="Times New Roman" w:hAnsi="Times New Roman" w:cs="Times New Roman"/>
          <w:color w:val="323130"/>
          <w:sz w:val="24"/>
          <w:szCs w:val="24"/>
          <w:shd w:val="clear" w:color="auto" w:fill="FFFFFF"/>
        </w:rPr>
        <w:t xml:space="preserve">In our revised manuscript, we now </w:t>
      </w:r>
      <w:r w:rsidR="00D03E7C">
        <w:rPr>
          <w:rFonts w:ascii="Times New Roman" w:hAnsi="Times New Roman" w:cs="Times New Roman"/>
          <w:color w:val="323130"/>
          <w:sz w:val="24"/>
          <w:szCs w:val="24"/>
          <w:shd w:val="clear" w:color="auto" w:fill="FFFFFF"/>
        </w:rPr>
        <w:t>highlight</w:t>
      </w:r>
      <w:r w:rsidR="007F0905">
        <w:rPr>
          <w:rFonts w:ascii="Times New Roman" w:hAnsi="Times New Roman" w:cs="Times New Roman"/>
          <w:color w:val="323130"/>
          <w:sz w:val="24"/>
          <w:szCs w:val="24"/>
          <w:shd w:val="clear" w:color="auto" w:fill="FFFFFF"/>
        </w:rPr>
        <w:t xml:space="preserve"> </w:t>
      </w:r>
      <w:del w:id="33" w:author="Mark Huff" w:date="2022-09-23T16:20:00Z">
        <w:r w:rsidR="007F0905" w:rsidDel="000D001E">
          <w:rPr>
            <w:rFonts w:ascii="Times New Roman" w:hAnsi="Times New Roman" w:cs="Times New Roman"/>
            <w:color w:val="323130"/>
            <w:sz w:val="24"/>
            <w:szCs w:val="24"/>
            <w:shd w:val="clear" w:color="auto" w:fill="FFFFFF"/>
          </w:rPr>
          <w:delText xml:space="preserve">this </w:delText>
        </w:r>
      </w:del>
      <w:ins w:id="34" w:author="Mark Huff" w:date="2022-09-23T16:20:00Z">
        <w:r w:rsidR="000D001E">
          <w:rPr>
            <w:rFonts w:ascii="Times New Roman" w:hAnsi="Times New Roman" w:cs="Times New Roman"/>
            <w:color w:val="323130"/>
            <w:sz w:val="24"/>
            <w:szCs w:val="24"/>
            <w:shd w:val="clear" w:color="auto" w:fill="FFFFFF"/>
          </w:rPr>
          <w:t xml:space="preserve">the </w:t>
        </w:r>
      </w:ins>
      <w:r w:rsidR="007F0905">
        <w:rPr>
          <w:rFonts w:ascii="Times New Roman" w:hAnsi="Times New Roman" w:cs="Times New Roman"/>
          <w:color w:val="323130"/>
          <w:sz w:val="24"/>
          <w:szCs w:val="24"/>
          <w:shd w:val="clear" w:color="auto" w:fill="FFFFFF"/>
        </w:rPr>
        <w:t xml:space="preserve">replication </w:t>
      </w:r>
      <w:del w:id="35" w:author="Mark Huff" w:date="2022-09-23T16:20:00Z">
        <w:r w:rsidR="007F0905" w:rsidDel="000D001E">
          <w:rPr>
            <w:rFonts w:ascii="Times New Roman" w:hAnsi="Times New Roman" w:cs="Times New Roman"/>
            <w:color w:val="323130"/>
            <w:sz w:val="24"/>
            <w:szCs w:val="24"/>
            <w:shd w:val="clear" w:color="auto" w:fill="FFFFFF"/>
          </w:rPr>
          <w:delText>aspect</w:delText>
        </w:r>
        <w:r w:rsidR="00D03E7C" w:rsidDel="000D001E">
          <w:rPr>
            <w:rFonts w:ascii="Times New Roman" w:hAnsi="Times New Roman" w:cs="Times New Roman"/>
            <w:color w:val="323130"/>
            <w:sz w:val="24"/>
            <w:szCs w:val="24"/>
            <w:shd w:val="clear" w:color="auto" w:fill="FFFFFF"/>
          </w:rPr>
          <w:delText xml:space="preserve"> </w:delText>
        </w:r>
      </w:del>
      <w:ins w:id="36" w:author="Mark Huff" w:date="2022-09-23T16:20:00Z">
        <w:r w:rsidR="000D001E">
          <w:rPr>
            <w:rFonts w:ascii="Times New Roman" w:hAnsi="Times New Roman" w:cs="Times New Roman"/>
            <w:color w:val="323130"/>
            <w:sz w:val="24"/>
            <w:szCs w:val="24"/>
            <w:shd w:val="clear" w:color="auto" w:fill="FFFFFF"/>
          </w:rPr>
          <w:t xml:space="preserve">contribution </w:t>
        </w:r>
      </w:ins>
      <w:r w:rsidR="00D03E7C">
        <w:rPr>
          <w:rFonts w:ascii="Times New Roman" w:hAnsi="Times New Roman" w:cs="Times New Roman"/>
          <w:color w:val="323130"/>
          <w:sz w:val="24"/>
          <w:szCs w:val="24"/>
          <w:shd w:val="clear" w:color="auto" w:fill="FFFFFF"/>
        </w:rPr>
        <w:t xml:space="preserve">in the General Discussion (pg. </w:t>
      </w:r>
      <w:r w:rsidR="006316B4">
        <w:rPr>
          <w:rFonts w:ascii="Times New Roman" w:hAnsi="Times New Roman" w:cs="Times New Roman"/>
          <w:color w:val="323130"/>
          <w:sz w:val="24"/>
          <w:szCs w:val="24"/>
          <w:shd w:val="clear" w:color="auto" w:fill="FFFFFF"/>
        </w:rPr>
        <w:t>27</w:t>
      </w:r>
      <w:r w:rsidR="00D03E7C">
        <w:rPr>
          <w:rFonts w:ascii="Times New Roman" w:hAnsi="Times New Roman" w:cs="Times New Roman"/>
          <w:color w:val="323130"/>
          <w:sz w:val="24"/>
          <w:szCs w:val="24"/>
          <w:shd w:val="clear" w:color="auto" w:fill="FFFFFF"/>
        </w:rPr>
        <w:t>)</w:t>
      </w:r>
      <w:r w:rsidR="007F0905">
        <w:rPr>
          <w:rFonts w:ascii="Times New Roman" w:hAnsi="Times New Roman" w:cs="Times New Roman"/>
          <w:color w:val="323130"/>
          <w:sz w:val="24"/>
          <w:szCs w:val="24"/>
          <w:shd w:val="clear" w:color="auto" w:fill="FFFFFF"/>
        </w:rPr>
        <w:t>, in addition to the previously mentioned changes.</w:t>
      </w:r>
      <w:r w:rsidR="000B610B">
        <w:rPr>
          <w:rFonts w:ascii="Times New Roman" w:hAnsi="Times New Roman" w:cs="Times New Roman"/>
          <w:color w:val="323130"/>
          <w:sz w:val="24"/>
          <w:szCs w:val="24"/>
          <w:shd w:val="clear" w:color="auto" w:fill="FFFFFF"/>
        </w:rPr>
        <w:t xml:space="preserve"> We therefore believe that our manuscript provides a substantive contribution to the literature and is theoretically informative regarding JOL reactivity</w:t>
      </w:r>
      <w:ins w:id="37" w:author="Mark Huff" w:date="2022-09-23T16:20:00Z">
        <w:r w:rsidR="000D001E">
          <w:rPr>
            <w:rFonts w:ascii="Times New Roman" w:hAnsi="Times New Roman" w:cs="Times New Roman"/>
            <w:color w:val="323130"/>
            <w:sz w:val="24"/>
            <w:szCs w:val="24"/>
            <w:shd w:val="clear" w:color="auto" w:fill="FFFFFF"/>
          </w:rPr>
          <w:t xml:space="preserve">, which is well-contextualized within the </w:t>
        </w:r>
      </w:ins>
      <w:ins w:id="38" w:author="Mark Huff" w:date="2022-09-23T16:21:00Z">
        <w:r w:rsidR="000D001E">
          <w:rPr>
            <w:rFonts w:ascii="Times New Roman" w:hAnsi="Times New Roman" w:cs="Times New Roman"/>
            <w:color w:val="323130"/>
            <w:sz w:val="24"/>
            <w:szCs w:val="24"/>
            <w:shd w:val="clear" w:color="auto" w:fill="FFFFFF"/>
          </w:rPr>
          <w:t>literature</w:t>
        </w:r>
      </w:ins>
      <w:r w:rsidR="000B610B">
        <w:rPr>
          <w:rFonts w:ascii="Times New Roman" w:hAnsi="Times New Roman" w:cs="Times New Roman"/>
          <w:color w:val="323130"/>
          <w:sz w:val="24"/>
          <w:szCs w:val="24"/>
          <w:shd w:val="clear" w:color="auto" w:fill="FFFFFF"/>
        </w:rPr>
        <w:t>.</w:t>
      </w:r>
    </w:p>
    <w:p w14:paraId="705E39EA" w14:textId="022A42CB"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CF788A6"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138A11C6"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 xml:space="preserve">Both Maxwell and Huff (2022) and Mitchum et al. (2016) used </w:t>
      </w:r>
      <w:r w:rsidR="000B610B">
        <w:rPr>
          <w:rFonts w:ascii="Times New Roman" w:hAnsi="Times New Roman" w:cs="Times New Roman"/>
          <w:color w:val="323130"/>
          <w:sz w:val="24"/>
          <w:szCs w:val="24"/>
        </w:rPr>
        <w:t>mixed-</w:t>
      </w:r>
      <w:r w:rsidR="00B42FFA">
        <w:rPr>
          <w:rFonts w:ascii="Times New Roman" w:hAnsi="Times New Roman" w:cs="Times New Roman"/>
          <w:color w:val="323130"/>
          <w:sz w:val="24"/>
          <w:szCs w:val="24"/>
        </w:rPr>
        <w:t>list designs</w:t>
      </w:r>
      <w:r w:rsidR="00FF6F0C">
        <w:rPr>
          <w:rFonts w:ascii="Times New Roman" w:hAnsi="Times New Roman" w:cs="Times New Roman"/>
          <w:color w:val="323130"/>
          <w:sz w:val="24"/>
          <w:szCs w:val="24"/>
        </w:rPr>
        <w:t xml:space="preserve"> </w:t>
      </w:r>
      <w:r w:rsidR="000B610B">
        <w:rPr>
          <w:rFonts w:ascii="Times New Roman" w:hAnsi="Times New Roman" w:cs="Times New Roman"/>
          <w:color w:val="323130"/>
          <w:sz w:val="24"/>
          <w:szCs w:val="24"/>
        </w:rPr>
        <w:t>across</w:t>
      </w:r>
      <w:r w:rsidR="00FF6F0C">
        <w:rPr>
          <w:rFonts w:ascii="Times New Roman" w:hAnsi="Times New Roman" w:cs="Times New Roman"/>
          <w:color w:val="323130"/>
          <w:sz w:val="24"/>
          <w:szCs w:val="24"/>
        </w:rPr>
        <w:t xml:space="preserve"> experiments</w:t>
      </w:r>
      <w:ins w:id="39" w:author="Mark Huff" w:date="2022-09-23T16:21:00Z">
        <w:r w:rsidR="005B012C">
          <w:rPr>
            <w:rFonts w:ascii="Times New Roman" w:hAnsi="Times New Roman" w:cs="Times New Roman"/>
            <w:color w:val="323130"/>
            <w:sz w:val="24"/>
            <w:szCs w:val="24"/>
          </w:rPr>
          <w:t>, not pure lists which is a critical comparison in our study</w:t>
        </w:r>
      </w:ins>
      <w:r w:rsidR="00FF6F0C">
        <w:rPr>
          <w:rFonts w:ascii="Times New Roman" w:hAnsi="Times New Roman" w:cs="Times New Roman"/>
          <w:color w:val="323130"/>
          <w:sz w:val="24"/>
          <w:szCs w:val="24"/>
        </w:rPr>
        <w:t xml:space="preserve">.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w:t>
      </w:r>
      <w:r w:rsidR="00133966">
        <w:rPr>
          <w:rFonts w:ascii="Times New Roman" w:hAnsi="Times New Roman" w:cs="Times New Roman"/>
          <w:color w:val="323130"/>
          <w:sz w:val="24"/>
          <w:szCs w:val="24"/>
        </w:rPr>
        <w:lastRenderedPageBreak/>
        <w:t>metacognitive</w:t>
      </w:r>
      <w:r w:rsidR="00BB1DC9">
        <w:rPr>
          <w:rFonts w:ascii="Times New Roman" w:hAnsi="Times New Roman" w:cs="Times New Roman"/>
          <w:color w:val="323130"/>
          <w:sz w:val="24"/>
          <w:szCs w:val="24"/>
        </w:rPr>
        <w:t xml:space="preserve"> Judgments of Associative Memory (</w:t>
      </w:r>
      <w:del w:id="40" w:author="Mark Huff" w:date="2022-09-23T16:21:00Z">
        <w:r w:rsidR="00BB1DC9" w:rsidDel="005B012C">
          <w:rPr>
            <w:rFonts w:ascii="Times New Roman" w:hAnsi="Times New Roman" w:cs="Times New Roman"/>
            <w:color w:val="323130"/>
            <w:sz w:val="24"/>
            <w:szCs w:val="24"/>
          </w:rPr>
          <w:delText>JAMS</w:delText>
        </w:r>
      </w:del>
      <w:ins w:id="41" w:author="Mark Huff" w:date="2022-09-23T16:21:00Z">
        <w:r w:rsidR="005B012C">
          <w:rPr>
            <w:rFonts w:ascii="Times New Roman" w:hAnsi="Times New Roman" w:cs="Times New Roman"/>
            <w:color w:val="323130"/>
            <w:sz w:val="24"/>
            <w:szCs w:val="24"/>
          </w:rPr>
          <w:t>JAMs</w:t>
        </w:r>
      </w:ins>
      <w:r w:rsidR="00BB1DC9">
        <w:rPr>
          <w:rFonts w:ascii="Times New Roman" w:hAnsi="Times New Roman" w:cs="Times New Roman"/>
          <w:color w:val="323130"/>
          <w:sz w:val="24"/>
          <w:szCs w:val="24"/>
        </w:rPr>
        <w:t xml:space="preserve">; </w:t>
      </w:r>
      <w:r w:rsidR="00722193">
        <w:rPr>
          <w:rFonts w:ascii="Times New Roman" w:hAnsi="Times New Roman" w:cs="Times New Roman"/>
          <w:color w:val="323130"/>
          <w:sz w:val="24"/>
          <w:szCs w:val="24"/>
        </w:rPr>
        <w:t xml:space="preserve">i.e., likelihood that the cue word would be given as a common response to the target) and frequency 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 xml:space="preserve">These patterns were taken as evidence </w:t>
      </w:r>
      <w:del w:id="42" w:author="Mark Huff" w:date="2022-09-23T16:21:00Z">
        <w:r w:rsidR="007406D2" w:rsidDel="005B012C">
          <w:rPr>
            <w:rFonts w:ascii="Times New Roman" w:hAnsi="Times New Roman" w:cs="Times New Roman"/>
            <w:color w:val="323130"/>
            <w:sz w:val="24"/>
            <w:szCs w:val="24"/>
          </w:rPr>
          <w:delText xml:space="preserve">in favor </w:delText>
        </w:r>
      </w:del>
      <w:r w:rsidR="007406D2">
        <w:rPr>
          <w:rFonts w:ascii="Times New Roman" w:hAnsi="Times New Roman" w:cs="Times New Roman"/>
          <w:color w:val="323130"/>
          <w:sz w:val="24"/>
          <w:szCs w:val="24"/>
        </w:rPr>
        <w:t>of Soderstrom et al.’s (2015) cue-strengthening account</w:t>
      </w:r>
      <w:r w:rsidR="00DA50EF">
        <w:rPr>
          <w:rFonts w:ascii="Times New Roman" w:hAnsi="Times New Roman" w:cs="Times New Roman"/>
          <w:color w:val="323130"/>
          <w:sz w:val="24"/>
          <w:szCs w:val="24"/>
        </w:rPr>
        <w:t>. 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43AA9B0A" w14:textId="4284F92B" w:rsidR="009E394A" w:rsidRDefault="008A73DF"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We have updated this section accordingly and now discuss </w:t>
      </w:r>
      <w:r w:rsidR="00B33D89">
        <w:rPr>
          <w:rFonts w:ascii="Times New Roman" w:hAnsi="Times New Roman" w:cs="Times New Roman"/>
          <w:color w:val="323130"/>
          <w:sz w:val="24"/>
          <w:szCs w:val="24"/>
        </w:rPr>
        <w:t xml:space="preserve">discrepancies between </w:t>
      </w:r>
      <w:r w:rsidR="00DF6F7F">
        <w:rPr>
          <w:rFonts w:ascii="Times New Roman" w:hAnsi="Times New Roman" w:cs="Times New Roman"/>
          <w:color w:val="323130"/>
          <w:sz w:val="24"/>
          <w:szCs w:val="24"/>
        </w:rPr>
        <w:t>both studies</w:t>
      </w:r>
      <w:r w:rsidR="0054244D">
        <w:rPr>
          <w:rFonts w:ascii="Times New Roman" w:hAnsi="Times New Roman" w:cs="Times New Roman"/>
          <w:color w:val="323130"/>
          <w:sz w:val="24"/>
          <w:szCs w:val="24"/>
        </w:rPr>
        <w:t xml:space="preserve">’ findings </w:t>
      </w:r>
      <w:r w:rsidR="00DF6F7F">
        <w:rPr>
          <w:rFonts w:ascii="Times New Roman" w:hAnsi="Times New Roman" w:cs="Times New Roman"/>
          <w:color w:val="323130"/>
          <w:sz w:val="24"/>
          <w:szCs w:val="24"/>
        </w:rPr>
        <w:t xml:space="preserve">while also </w:t>
      </w:r>
      <w:r w:rsidR="00310B40">
        <w:rPr>
          <w:rFonts w:ascii="Times New Roman" w:hAnsi="Times New Roman" w:cs="Times New Roman"/>
          <w:color w:val="323130"/>
          <w:sz w:val="24"/>
          <w:szCs w:val="24"/>
        </w:rPr>
        <w:t>clarify</w:t>
      </w:r>
      <w:r w:rsidR="00DF6F7F">
        <w:rPr>
          <w:rFonts w:ascii="Times New Roman" w:hAnsi="Times New Roman" w:cs="Times New Roman"/>
          <w:color w:val="323130"/>
          <w:sz w:val="24"/>
          <w:szCs w:val="24"/>
        </w:rPr>
        <w:t>ing</w:t>
      </w:r>
      <w:r w:rsidR="00310B40">
        <w:rPr>
          <w:rFonts w:ascii="Times New Roman" w:hAnsi="Times New Roman" w:cs="Times New Roman"/>
          <w:color w:val="323130"/>
          <w:sz w:val="24"/>
          <w:szCs w:val="24"/>
        </w:rPr>
        <w:t xml:space="preserve"> how our present finding of backward associate reactivity in mixed lists replicates previous findings from Maxwell and Huff</w:t>
      </w:r>
      <w:r w:rsidR="009E394A">
        <w:rPr>
          <w:rFonts w:ascii="Times New Roman" w:hAnsi="Times New Roman" w:cs="Times New Roman"/>
          <w:color w:val="323130"/>
          <w:sz w:val="24"/>
          <w:szCs w:val="24"/>
        </w:rPr>
        <w:t xml:space="preserve"> (pg</w:t>
      </w:r>
      <w:r w:rsidR="009E394A" w:rsidRPr="00797A05">
        <w:rPr>
          <w:rFonts w:ascii="Times New Roman" w:hAnsi="Times New Roman" w:cs="Times New Roman"/>
          <w:color w:val="323130"/>
          <w:sz w:val="24"/>
          <w:szCs w:val="24"/>
        </w:rPr>
        <w:t xml:space="preserve">. </w:t>
      </w:r>
      <w:r w:rsidR="0055126B" w:rsidRPr="0067282F">
        <w:rPr>
          <w:rFonts w:ascii="Times New Roman" w:hAnsi="Times New Roman" w:cs="Times New Roman"/>
          <w:color w:val="323130"/>
          <w:sz w:val="24"/>
          <w:szCs w:val="24"/>
        </w:rPr>
        <w:t>21</w:t>
      </w:r>
      <w:r w:rsidR="009E394A" w:rsidRPr="00797A05">
        <w:rPr>
          <w:rFonts w:ascii="Times New Roman" w:hAnsi="Times New Roman" w:cs="Times New Roman"/>
          <w:color w:val="323130"/>
          <w:sz w:val="24"/>
          <w:szCs w:val="24"/>
        </w:rPr>
        <w:t>).</w:t>
      </w:r>
    </w:p>
    <w:p w14:paraId="6650CB04" w14:textId="70FA0BFB" w:rsidR="002E7889"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w:t>
      </w:r>
      <w:proofErr w:type="spellStart"/>
      <w:r w:rsidRPr="00C627FD">
        <w:rPr>
          <w:rFonts w:ascii="Times New Roman" w:hAnsi="Times New Roman" w:cs="Times New Roman"/>
          <w:color w:val="323130"/>
          <w:sz w:val="24"/>
          <w:szCs w:val="24"/>
          <w:shd w:val="clear" w:color="auto" w:fill="FFFFFF"/>
        </w:rPr>
        <w:t>metamemorial</w:t>
      </w:r>
      <w:proofErr w:type="spellEnd"/>
      <w:r w:rsidRPr="00C627FD">
        <w:rPr>
          <w:rFonts w:ascii="Times New Roman" w:hAnsi="Times New Roman" w:cs="Times New Roman"/>
          <w:color w:val="323130"/>
          <w:sz w:val="24"/>
          <w:szCs w:val="24"/>
          <w:shd w:val="clear" w:color="auto" w:fill="FFFFFF"/>
        </w:rPr>
        <w:t xml:space="preserve"> or predictive processes.” Making JOLs and providing frequency judgments could have produced the same memorial effect via different mechanisms. It doesn’t seem that Experiment 1 was specifically </w:t>
      </w:r>
      <w:proofErr w:type="gramStart"/>
      <w:r w:rsidRPr="00C627FD">
        <w:rPr>
          <w:rFonts w:ascii="Times New Roman" w:hAnsi="Times New Roman" w:cs="Times New Roman"/>
          <w:color w:val="323130"/>
          <w:sz w:val="24"/>
          <w:szCs w:val="24"/>
          <w:shd w:val="clear" w:color="auto" w:fill="FFFFFF"/>
        </w:rPr>
        <w:t>design</w:t>
      </w:r>
      <w:proofErr w:type="gramEnd"/>
      <w:r w:rsidRPr="00C627FD">
        <w:rPr>
          <w:rFonts w:ascii="Times New Roman" w:hAnsi="Times New Roman" w:cs="Times New Roman"/>
          <w:color w:val="323130"/>
          <w:sz w:val="24"/>
          <w:szCs w:val="24"/>
          <w:shd w:val="clear" w:color="auto" w:fill="FFFFFF"/>
        </w:rPr>
        <w:t xml:space="preserve">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p>
    <w:p w14:paraId="48AB6727" w14:textId="54B17CE5"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 xml:space="preserve">section accordingly. On page </w:t>
      </w:r>
      <w:r w:rsidR="00D35E17" w:rsidRPr="0067282F">
        <w:rPr>
          <w:rFonts w:ascii="Times New Roman" w:hAnsi="Times New Roman" w:cs="Times New Roman"/>
          <w:color w:val="323130"/>
          <w:sz w:val="24"/>
          <w:szCs w:val="24"/>
        </w:rPr>
        <w:t>16</w:t>
      </w:r>
      <w:r w:rsidR="000276D3" w:rsidRPr="00255C31">
        <w:rPr>
          <w:rFonts w:ascii="Times New Roman" w:hAnsi="Times New Roman" w:cs="Times New Roman"/>
          <w:color w:val="323130"/>
          <w:sz w:val="24"/>
          <w:szCs w:val="24"/>
        </w:rPr>
        <w:t>,</w:t>
      </w:r>
      <w:r w:rsidR="000276D3">
        <w:rPr>
          <w:rFonts w:ascii="Times New Roman" w:hAnsi="Times New Roman" w:cs="Times New Roman"/>
          <w:color w:val="323130"/>
          <w:sz w:val="24"/>
          <w:szCs w:val="24"/>
        </w:rPr>
        <w:t xml:space="preserve"> 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both judgment types may operate using different mechanisms.</w:t>
      </w:r>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09775F8C"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 xml:space="preserve">on page </w:t>
      </w:r>
      <w:r w:rsidR="009A00AC">
        <w:rPr>
          <w:rFonts w:ascii="Times New Roman" w:hAnsi="Times New Roman" w:cs="Times New Roman"/>
          <w:color w:val="323130"/>
          <w:sz w:val="24"/>
          <w:szCs w:val="24"/>
        </w:rPr>
        <w:t>30</w:t>
      </w:r>
      <w:r w:rsidR="00D35E17">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that “the memory pattern found </w:t>
      </w:r>
      <w:r w:rsidR="008F7081">
        <w:rPr>
          <w:rFonts w:ascii="Times New Roman" w:hAnsi="Times New Roman" w:cs="Times New Roman"/>
          <w:color w:val="323130"/>
          <w:sz w:val="24"/>
          <w:szCs w:val="24"/>
        </w:rPr>
        <w:t>using JOLs is similar t</w:t>
      </w:r>
      <w:r w:rsidR="009A00AC">
        <w:rPr>
          <w:rFonts w:ascii="Times New Roman" w:hAnsi="Times New Roman" w:cs="Times New Roman"/>
          <w:color w:val="323130"/>
          <w:sz w:val="24"/>
          <w:szCs w:val="24"/>
        </w:rPr>
        <w:t xml:space="preserve">o patterns </w:t>
      </w:r>
      <w:r w:rsidR="008F7081">
        <w:rPr>
          <w:rFonts w:ascii="Times New Roman" w:hAnsi="Times New Roman" w:cs="Times New Roman"/>
          <w:color w:val="323130"/>
          <w:sz w:val="24"/>
          <w:szCs w:val="24"/>
        </w:rPr>
        <w:t>found using other, non-metacognitive judgment tasks that simil</w:t>
      </w:r>
      <w:r w:rsidR="00690A02">
        <w:rPr>
          <w:rFonts w:ascii="Times New Roman" w:hAnsi="Times New Roman" w:cs="Times New Roman"/>
          <w:color w:val="323130"/>
          <w:sz w:val="24"/>
          <w:szCs w:val="24"/>
        </w:rPr>
        <w:t>arly emphasize cue-target relations.”</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52F1113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07D5DEF9"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lastRenderedPageBreak/>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backward pairs </w:t>
      </w:r>
      <w:r w:rsidR="00506FD1">
        <w:rPr>
          <w:rFonts w:ascii="Times New Roman" w:hAnsi="Times New Roman" w:cs="Times New Roman"/>
          <w:color w:val="323130"/>
          <w:sz w:val="24"/>
          <w:szCs w:val="24"/>
        </w:rPr>
        <w:t>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(p</w:t>
      </w:r>
      <w:r w:rsidR="00663AD8">
        <w:rPr>
          <w:rFonts w:ascii="Times New Roman" w:hAnsi="Times New Roman" w:cs="Times New Roman"/>
          <w:color w:val="323130"/>
          <w:sz w:val="24"/>
          <w:szCs w:val="24"/>
        </w:rPr>
        <w:t xml:space="preserve">g. </w:t>
      </w:r>
      <w:r w:rsidR="005849A0">
        <w:rPr>
          <w:rFonts w:ascii="Times New Roman" w:hAnsi="Times New Roman" w:cs="Times New Roman"/>
          <w:color w:val="323130"/>
          <w:sz w:val="24"/>
          <w:szCs w:val="24"/>
        </w:rPr>
        <w:t>17</w:t>
      </w:r>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our predictions in the Experiment 2 introduction (</w:t>
      </w:r>
      <w:r w:rsidR="00081FCD">
        <w:rPr>
          <w:rFonts w:ascii="Times New Roman" w:hAnsi="Times New Roman" w:cs="Times New Roman"/>
          <w:color w:val="323130"/>
          <w:sz w:val="24"/>
          <w:szCs w:val="24"/>
        </w:rPr>
        <w:t>pgs.</w:t>
      </w:r>
      <w:r w:rsidR="004D30B9">
        <w:rPr>
          <w:rFonts w:ascii="Times New Roman" w:hAnsi="Times New Roman" w:cs="Times New Roman"/>
          <w:color w:val="323130"/>
          <w:sz w:val="24"/>
          <w:szCs w:val="24"/>
        </w:rPr>
        <w:t xml:space="preserve"> </w:t>
      </w:r>
      <w:r w:rsidR="00D4067D" w:rsidRPr="0067282F">
        <w:rPr>
          <w:rFonts w:ascii="Times New Roman" w:hAnsi="Times New Roman" w:cs="Times New Roman"/>
          <w:color w:val="323130"/>
          <w:sz w:val="24"/>
          <w:szCs w:val="24"/>
        </w:rPr>
        <w:t>17</w:t>
      </w:r>
      <w:r w:rsidR="00081FCD" w:rsidRPr="00081FCD">
        <w:rPr>
          <w:rFonts w:ascii="Times New Roman" w:hAnsi="Times New Roman" w:cs="Times New Roman"/>
          <w:color w:val="323130"/>
          <w:sz w:val="24"/>
          <w:szCs w:val="24"/>
        </w:rPr>
        <w:t>-</w:t>
      </w:r>
      <w:r w:rsidR="00081FCD">
        <w:rPr>
          <w:rFonts w:ascii="Times New Roman" w:hAnsi="Times New Roman" w:cs="Times New Roman"/>
          <w:color w:val="323130"/>
          <w:sz w:val="24"/>
          <w:szCs w:val="24"/>
        </w:rPr>
        <w:t>18</w:t>
      </w:r>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2F01FBAB"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w:t>
      </w:r>
      <w:r w:rsidR="00812389">
        <w:rPr>
          <w:rFonts w:ascii="Times New Roman" w:hAnsi="Times New Roman" w:cs="Times New Roman"/>
          <w:color w:val="323130"/>
          <w:sz w:val="24"/>
          <w:szCs w:val="24"/>
        </w:rPr>
        <w:t>study</w:t>
      </w:r>
      <w:r w:rsidR="005F3693">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812389">
        <w:rPr>
          <w:rFonts w:ascii="Times New Roman" w:hAnsi="Times New Roman" w:cs="Times New Roman"/>
          <w:color w:val="323130"/>
          <w:sz w:val="24"/>
          <w:szCs w:val="24"/>
        </w:rPr>
        <w:t xml:space="preserve"> at study</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xml:space="preserve">, regardless of </w:t>
      </w:r>
      <w:r w:rsidR="00812389">
        <w:rPr>
          <w:rFonts w:ascii="Times New Roman" w:hAnsi="Times New Roman" w:cs="Times New Roman"/>
          <w:color w:val="323130"/>
          <w:sz w:val="24"/>
          <w:szCs w:val="24"/>
        </w:rPr>
        <w:t xml:space="preserve">their </w:t>
      </w:r>
      <w:r w:rsidR="000B4CBB">
        <w:rPr>
          <w:rFonts w:ascii="Times New Roman" w:hAnsi="Times New Roman" w:cs="Times New Roman"/>
          <w:color w:val="323130"/>
          <w:sz w:val="24"/>
          <w:szCs w:val="24"/>
        </w:rPr>
        <w:t>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r w:rsidR="00A7360B">
        <w:rPr>
          <w:rFonts w:ascii="Times New Roman" w:hAnsi="Times New Roman" w:cs="Times New Roman"/>
          <w:color w:val="323130"/>
          <w:sz w:val="24"/>
          <w:szCs w:val="24"/>
        </w:rPr>
        <w:t xml:space="preserve"> We have updated the Experiment 2 </w:t>
      </w:r>
      <w:r w:rsidR="00A7360B" w:rsidRPr="00827E74">
        <w:rPr>
          <w:rFonts w:ascii="Times New Roman" w:hAnsi="Times New Roman" w:cs="Times New Roman"/>
          <w:color w:val="323130"/>
          <w:sz w:val="24"/>
          <w:szCs w:val="24"/>
        </w:rPr>
        <w:t xml:space="preserve">Discussion </w:t>
      </w:r>
      <w:r w:rsidR="006E0CD4" w:rsidRPr="00827E74">
        <w:rPr>
          <w:rFonts w:ascii="Times New Roman" w:hAnsi="Times New Roman" w:cs="Times New Roman"/>
          <w:color w:val="323130"/>
          <w:sz w:val="24"/>
          <w:szCs w:val="24"/>
        </w:rPr>
        <w:t>(pg. 21)</w:t>
      </w:r>
      <w:r w:rsidR="00A7360B" w:rsidRPr="00827E74">
        <w:rPr>
          <w:rFonts w:ascii="Times New Roman" w:hAnsi="Times New Roman" w:cs="Times New Roman"/>
          <w:color w:val="323130"/>
          <w:sz w:val="24"/>
          <w:szCs w:val="24"/>
        </w:rPr>
        <w:t xml:space="preserve"> to</w:t>
      </w:r>
      <w:r w:rsidR="00A7360B">
        <w:rPr>
          <w:rFonts w:ascii="Times New Roman" w:hAnsi="Times New Roman" w:cs="Times New Roman"/>
          <w:color w:val="323130"/>
          <w:sz w:val="24"/>
          <w:szCs w:val="24"/>
        </w:rPr>
        <w:t xml:space="preserve"> </w:t>
      </w:r>
      <w:r w:rsidR="000E22CA">
        <w:rPr>
          <w:rFonts w:ascii="Times New Roman" w:hAnsi="Times New Roman" w:cs="Times New Roman"/>
          <w:color w:val="323130"/>
          <w:sz w:val="24"/>
          <w:szCs w:val="24"/>
        </w:rPr>
        <w:t>be consistent with this account</w:t>
      </w:r>
      <w:r w:rsidR="00A7360B">
        <w:rPr>
          <w:rFonts w:ascii="Times New Roman" w:hAnsi="Times New Roman" w:cs="Times New Roman"/>
          <w:color w:val="323130"/>
          <w:sz w:val="24"/>
          <w:szCs w:val="24"/>
        </w:rPr>
        <w:t>.</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4C872790"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57436">
        <w:rPr>
          <w:rFonts w:ascii="Times New Roman" w:hAnsi="Times New Roman" w:cs="Times New Roman"/>
          <w:color w:val="323130"/>
          <w:sz w:val="24"/>
          <w:szCs w:val="24"/>
        </w:rPr>
        <w:t xml:space="preserve">When completing JOL tasks, participants use many cues </w:t>
      </w:r>
      <w:r w:rsidR="00217373">
        <w:rPr>
          <w:rFonts w:ascii="Times New Roman" w:hAnsi="Times New Roman" w:cs="Times New Roman"/>
          <w:color w:val="323130"/>
          <w:sz w:val="24"/>
          <w:szCs w:val="24"/>
        </w:rPr>
        <w:t xml:space="preserve">about </w:t>
      </w:r>
      <w:r w:rsidR="00D97BF8">
        <w:rPr>
          <w:rFonts w:ascii="Times New Roman" w:hAnsi="Times New Roman" w:cs="Times New Roman"/>
          <w:color w:val="323130"/>
          <w:sz w:val="24"/>
          <w:szCs w:val="24"/>
        </w:rPr>
        <w:t>the conditions of their learning (extrinsic cues) and the inherent properties of the stimuli (intri</w:t>
      </w:r>
      <w:r w:rsidR="00251F4B">
        <w:rPr>
          <w:rFonts w:ascii="Times New Roman" w:hAnsi="Times New Roman" w:cs="Times New Roman"/>
          <w:color w:val="323130"/>
          <w:sz w:val="24"/>
          <w:szCs w:val="24"/>
        </w:rPr>
        <w:t xml:space="preserve">nsic cues) to inform their judgments (see </w:t>
      </w:r>
      <w:proofErr w:type="spellStart"/>
      <w:r w:rsidR="00251F4B">
        <w:rPr>
          <w:rFonts w:ascii="Times New Roman" w:hAnsi="Times New Roman" w:cs="Times New Roman"/>
          <w:color w:val="323130"/>
          <w:sz w:val="24"/>
          <w:szCs w:val="24"/>
        </w:rPr>
        <w:t>Koriat</w:t>
      </w:r>
      <w:proofErr w:type="spellEnd"/>
      <w:r w:rsidR="00251F4B">
        <w:rPr>
          <w:rFonts w:ascii="Times New Roman" w:hAnsi="Times New Roman" w:cs="Times New Roman"/>
          <w:color w:val="323130"/>
          <w:sz w:val="24"/>
          <w:szCs w:val="24"/>
        </w:rPr>
        <w:t xml:space="preserve">, 1997). Relatedness cues </w:t>
      </w:r>
      <w:r w:rsidR="00045621">
        <w:rPr>
          <w:rFonts w:ascii="Times New Roman" w:hAnsi="Times New Roman" w:cs="Times New Roman"/>
          <w:color w:val="323130"/>
          <w:sz w:val="24"/>
          <w:szCs w:val="24"/>
        </w:rPr>
        <w:t>refer to a specific type of intrinsic cue</w:t>
      </w:r>
      <w:r w:rsidR="00CC43D4">
        <w:rPr>
          <w:rFonts w:ascii="Times New Roman" w:hAnsi="Times New Roman" w:cs="Times New Roman"/>
          <w:color w:val="323130"/>
          <w:sz w:val="24"/>
          <w:szCs w:val="24"/>
        </w:rPr>
        <w:t xml:space="preserve"> that is</w:t>
      </w:r>
      <w:r w:rsidR="00045621">
        <w:rPr>
          <w:rFonts w:ascii="Times New Roman" w:hAnsi="Times New Roman" w:cs="Times New Roman"/>
          <w:color w:val="323130"/>
          <w:sz w:val="24"/>
          <w:szCs w:val="24"/>
        </w:rPr>
        <w:t xml:space="preserve"> unique to cue-target word pairs. </w:t>
      </w:r>
      <w:del w:id="43" w:author="Mark Huff" w:date="2022-09-23T16:22:00Z">
        <w:r w:rsidR="00045621" w:rsidDel="00F67E55">
          <w:rPr>
            <w:rFonts w:ascii="Times New Roman" w:hAnsi="Times New Roman" w:cs="Times New Roman"/>
            <w:color w:val="323130"/>
            <w:sz w:val="24"/>
            <w:szCs w:val="24"/>
          </w:rPr>
          <w:delText xml:space="preserve">For example, participants </w:delText>
        </w:r>
        <w:r w:rsidR="003338EE" w:rsidDel="00F67E55">
          <w:rPr>
            <w:rFonts w:ascii="Times New Roman" w:hAnsi="Times New Roman" w:cs="Times New Roman"/>
            <w:color w:val="323130"/>
            <w:sz w:val="24"/>
            <w:szCs w:val="24"/>
          </w:rPr>
          <w:delText xml:space="preserve">inherently know that the pair </w:delText>
        </w:r>
        <w:r w:rsidR="003338EE" w:rsidDel="00F67E55">
          <w:rPr>
            <w:rFonts w:ascii="Times New Roman" w:hAnsi="Times New Roman" w:cs="Times New Roman"/>
            <w:i/>
            <w:iCs/>
            <w:color w:val="323130"/>
            <w:sz w:val="24"/>
            <w:szCs w:val="24"/>
          </w:rPr>
          <w:delText xml:space="preserve">cat-dog </w:delText>
        </w:r>
        <w:r w:rsidR="003338EE" w:rsidDel="00F67E55">
          <w:rPr>
            <w:rFonts w:ascii="Times New Roman" w:hAnsi="Times New Roman" w:cs="Times New Roman"/>
            <w:color w:val="323130"/>
            <w:sz w:val="24"/>
            <w:szCs w:val="24"/>
          </w:rPr>
          <w:delText xml:space="preserve">is more semantically related than the pair </w:delText>
        </w:r>
        <w:r w:rsidR="003338EE" w:rsidDel="00F67E55">
          <w:rPr>
            <w:rFonts w:ascii="Times New Roman" w:hAnsi="Times New Roman" w:cs="Times New Roman"/>
            <w:i/>
            <w:iCs/>
            <w:color w:val="323130"/>
            <w:sz w:val="24"/>
            <w:szCs w:val="24"/>
          </w:rPr>
          <w:delText>cat-</w:delText>
        </w:r>
        <w:r w:rsidR="00AD0D7E" w:rsidDel="00F67E55">
          <w:rPr>
            <w:rFonts w:ascii="Times New Roman" w:hAnsi="Times New Roman" w:cs="Times New Roman"/>
            <w:i/>
            <w:iCs/>
            <w:color w:val="323130"/>
            <w:sz w:val="24"/>
            <w:szCs w:val="24"/>
          </w:rPr>
          <w:delText>door</w:delText>
        </w:r>
        <w:r w:rsidR="00AD0D7E" w:rsidDel="00F67E55">
          <w:rPr>
            <w:rFonts w:ascii="Times New Roman" w:hAnsi="Times New Roman" w:cs="Times New Roman"/>
            <w:color w:val="323130"/>
            <w:sz w:val="24"/>
            <w:szCs w:val="24"/>
          </w:rPr>
          <w:delText>,</w:delText>
        </w:r>
        <w:r w:rsidR="003D7128" w:rsidDel="00F67E55">
          <w:rPr>
            <w:rFonts w:ascii="Times New Roman" w:hAnsi="Times New Roman" w:cs="Times New Roman"/>
            <w:color w:val="323130"/>
            <w:sz w:val="24"/>
            <w:szCs w:val="24"/>
          </w:rPr>
          <w:delText xml:space="preserve"> and as a result, will assign the former a </w:delText>
        </w:r>
        <w:r w:rsidR="00CC43D4" w:rsidDel="00F67E55">
          <w:rPr>
            <w:rFonts w:ascii="Times New Roman" w:hAnsi="Times New Roman" w:cs="Times New Roman"/>
            <w:color w:val="323130"/>
            <w:sz w:val="24"/>
            <w:szCs w:val="24"/>
          </w:rPr>
          <w:delText xml:space="preserve">pair </w:delText>
        </w:r>
        <w:r w:rsidR="003D7128" w:rsidDel="00F67E55">
          <w:rPr>
            <w:rFonts w:ascii="Times New Roman" w:hAnsi="Times New Roman" w:cs="Times New Roman"/>
            <w:color w:val="323130"/>
            <w:sz w:val="24"/>
            <w:szCs w:val="24"/>
          </w:rPr>
          <w:delText>higher JOL rating than the latter.</w:delText>
        </w:r>
      </w:del>
      <w:ins w:id="44" w:author="Mark Huff" w:date="2022-09-23T16:22:00Z">
        <w:r w:rsidR="00F67E55">
          <w:rPr>
            <w:rFonts w:ascii="Times New Roman" w:hAnsi="Times New Roman" w:cs="Times New Roman"/>
            <w:color w:val="323130"/>
            <w:sz w:val="24"/>
            <w:szCs w:val="24"/>
          </w:rPr>
          <w:t>In our experiments, the related pa</w:t>
        </w:r>
      </w:ins>
      <w:ins w:id="45" w:author="Nick Maxwell" w:date="2022-09-25T20:28:00Z">
        <w:r w:rsidR="005411F7">
          <w:rPr>
            <w:rFonts w:ascii="Times New Roman" w:hAnsi="Times New Roman" w:cs="Times New Roman"/>
            <w:color w:val="323130"/>
            <w:sz w:val="24"/>
            <w:szCs w:val="24"/>
          </w:rPr>
          <w:t>irs</w:t>
        </w:r>
      </w:ins>
      <w:ins w:id="46" w:author="Mark Huff" w:date="2022-09-23T16:22:00Z">
        <w:del w:id="47" w:author="Nick Maxwell" w:date="2022-09-25T20:28:00Z">
          <w:r w:rsidR="00F67E55" w:rsidDel="005411F7">
            <w:rPr>
              <w:rFonts w:ascii="Times New Roman" w:hAnsi="Times New Roman" w:cs="Times New Roman"/>
              <w:color w:val="323130"/>
              <w:sz w:val="24"/>
              <w:szCs w:val="24"/>
            </w:rPr>
            <w:delText>ris</w:delText>
          </w:r>
        </w:del>
        <w:r w:rsidR="00F67E55">
          <w:rPr>
            <w:rFonts w:ascii="Times New Roman" w:hAnsi="Times New Roman" w:cs="Times New Roman"/>
            <w:color w:val="323130"/>
            <w:sz w:val="24"/>
            <w:szCs w:val="24"/>
          </w:rPr>
          <w:t xml:space="preserve"> share semantic relations, which are strengthen</w:t>
        </w:r>
      </w:ins>
      <w:ins w:id="48" w:author="Nick Maxwell" w:date="2022-09-25T20:29:00Z">
        <w:r w:rsidR="005411F7">
          <w:rPr>
            <w:rFonts w:ascii="Times New Roman" w:hAnsi="Times New Roman" w:cs="Times New Roman"/>
            <w:color w:val="323130"/>
            <w:sz w:val="24"/>
            <w:szCs w:val="24"/>
          </w:rPr>
          <w:t>ed</w:t>
        </w:r>
      </w:ins>
      <w:ins w:id="49" w:author="Mark Huff" w:date="2022-09-23T16:22:00Z">
        <w:r w:rsidR="00F67E55">
          <w:rPr>
            <w:rFonts w:ascii="Times New Roman" w:hAnsi="Times New Roman" w:cs="Times New Roman"/>
            <w:color w:val="323130"/>
            <w:sz w:val="24"/>
            <w:szCs w:val="24"/>
          </w:rPr>
          <w:t xml:space="preserve"> when making JOLs</w:t>
        </w:r>
      </w:ins>
      <w:ins w:id="50" w:author="Mark Huff" w:date="2022-09-23T16:23:00Z">
        <w:r w:rsidR="00177E9C">
          <w:rPr>
            <w:rFonts w:ascii="Times New Roman" w:hAnsi="Times New Roman" w:cs="Times New Roman"/>
            <w:color w:val="323130"/>
            <w:sz w:val="24"/>
            <w:szCs w:val="24"/>
          </w:rPr>
          <w:t xml:space="preserve"> and frequency judgments.</w:t>
        </w:r>
      </w:ins>
      <w:r w:rsidR="003D7128">
        <w:rPr>
          <w:rFonts w:ascii="Times New Roman" w:hAnsi="Times New Roman" w:cs="Times New Roman"/>
          <w:color w:val="323130"/>
          <w:sz w:val="24"/>
          <w:szCs w:val="24"/>
        </w:rPr>
        <w:t xml:space="preserve"> </w:t>
      </w:r>
      <w:r w:rsidR="00FD45DE">
        <w:rPr>
          <w:rFonts w:ascii="Times New Roman" w:hAnsi="Times New Roman" w:cs="Times New Roman"/>
          <w:color w:val="323130"/>
          <w:sz w:val="24"/>
          <w:szCs w:val="24"/>
        </w:rPr>
        <w:t xml:space="preserve">Soderstrom et al. (2015) </w:t>
      </w:r>
      <w:r w:rsidR="00CC43D4">
        <w:rPr>
          <w:rFonts w:ascii="Times New Roman" w:hAnsi="Times New Roman" w:cs="Times New Roman"/>
          <w:color w:val="323130"/>
          <w:sz w:val="24"/>
          <w:szCs w:val="24"/>
        </w:rPr>
        <w:t xml:space="preserve">suggested </w:t>
      </w:r>
      <w:r w:rsidR="0057307B">
        <w:rPr>
          <w:rFonts w:ascii="Times New Roman" w:hAnsi="Times New Roman" w:cs="Times New Roman"/>
          <w:color w:val="323130"/>
          <w:sz w:val="24"/>
          <w:szCs w:val="24"/>
        </w:rPr>
        <w:t>that related pairs show positive reactivity</w:t>
      </w:r>
      <w:r w:rsidR="00CC43D4">
        <w:rPr>
          <w:rFonts w:ascii="Times New Roman" w:hAnsi="Times New Roman" w:cs="Times New Roman"/>
          <w:color w:val="323130"/>
          <w:sz w:val="24"/>
          <w:szCs w:val="24"/>
        </w:rPr>
        <w:t xml:space="preserve"> because </w:t>
      </w:r>
      <w:ins w:id="51" w:author="Nick Maxwell" w:date="2022-09-25T20:32:00Z">
        <w:r w:rsidR="005411F7">
          <w:rPr>
            <w:rFonts w:ascii="Times New Roman" w:hAnsi="Times New Roman" w:cs="Times New Roman"/>
            <w:color w:val="323130"/>
            <w:sz w:val="24"/>
            <w:szCs w:val="24"/>
          </w:rPr>
          <w:t xml:space="preserve">these </w:t>
        </w:r>
      </w:ins>
      <w:del w:id="52" w:author="Mark Huff" w:date="2022-09-23T16:23:00Z">
        <w:r w:rsidR="0057307B" w:rsidDel="00E377D7">
          <w:rPr>
            <w:rFonts w:ascii="Times New Roman" w:hAnsi="Times New Roman" w:cs="Times New Roman"/>
            <w:color w:val="323130"/>
            <w:sz w:val="24"/>
            <w:szCs w:val="24"/>
          </w:rPr>
          <w:delText xml:space="preserve">these </w:delText>
        </w:r>
      </w:del>
      <w:ins w:id="53" w:author="Mark Huff" w:date="2022-09-23T16:23:00Z">
        <w:r w:rsidR="00E377D7">
          <w:rPr>
            <w:rFonts w:ascii="Times New Roman" w:hAnsi="Times New Roman" w:cs="Times New Roman"/>
            <w:color w:val="323130"/>
            <w:sz w:val="24"/>
            <w:szCs w:val="24"/>
          </w:rPr>
          <w:t xml:space="preserve">semantic </w:t>
        </w:r>
      </w:ins>
      <w:r w:rsidR="0057307B">
        <w:rPr>
          <w:rFonts w:ascii="Times New Roman" w:hAnsi="Times New Roman" w:cs="Times New Roman"/>
          <w:color w:val="323130"/>
          <w:sz w:val="24"/>
          <w:szCs w:val="24"/>
        </w:rPr>
        <w:t xml:space="preserve">cues become </w:t>
      </w:r>
      <w:r w:rsidR="00CC43D4">
        <w:rPr>
          <w:rFonts w:ascii="Times New Roman" w:hAnsi="Times New Roman" w:cs="Times New Roman"/>
          <w:color w:val="323130"/>
          <w:sz w:val="24"/>
          <w:szCs w:val="24"/>
        </w:rPr>
        <w:t>s</w:t>
      </w:r>
      <w:r w:rsidR="0058681F">
        <w:rPr>
          <w:rFonts w:ascii="Times New Roman" w:hAnsi="Times New Roman" w:cs="Times New Roman"/>
          <w:color w:val="323130"/>
          <w:sz w:val="24"/>
          <w:szCs w:val="24"/>
        </w:rPr>
        <w:t>trengthened when participants are required to make JOLs</w:t>
      </w:r>
      <w:ins w:id="54" w:author="Mark Huff" w:date="2022-09-23T16:24:00Z">
        <w:r w:rsidR="00E377D7">
          <w:rPr>
            <w:rFonts w:ascii="Times New Roman" w:hAnsi="Times New Roman" w:cs="Times New Roman"/>
            <w:color w:val="323130"/>
            <w:sz w:val="24"/>
            <w:szCs w:val="24"/>
          </w:rPr>
          <w:t>/frequency judgments</w:t>
        </w:r>
      </w:ins>
      <w:r w:rsidR="0058681F">
        <w:rPr>
          <w:rFonts w:ascii="Times New Roman" w:hAnsi="Times New Roman" w:cs="Times New Roman"/>
          <w:color w:val="323130"/>
          <w:sz w:val="24"/>
          <w:szCs w:val="24"/>
        </w:rPr>
        <w:t xml:space="preserve"> at encoding.</w:t>
      </w:r>
      <w:r w:rsidR="00CC43D4">
        <w:rPr>
          <w:rFonts w:ascii="Times New Roman" w:hAnsi="Times New Roman" w:cs="Times New Roman"/>
          <w:color w:val="323130"/>
          <w:sz w:val="24"/>
          <w:szCs w:val="24"/>
        </w:rPr>
        <w:t xml:space="preserve"> U</w:t>
      </w:r>
      <w:r w:rsidR="0058681F">
        <w:rPr>
          <w:rFonts w:ascii="Times New Roman" w:hAnsi="Times New Roman" w:cs="Times New Roman"/>
          <w:color w:val="323130"/>
          <w:sz w:val="24"/>
          <w:szCs w:val="24"/>
        </w:rPr>
        <w:t>nrel</w:t>
      </w:r>
      <w:r w:rsidR="00CC43D4">
        <w:rPr>
          <w:rFonts w:ascii="Times New Roman" w:hAnsi="Times New Roman" w:cs="Times New Roman"/>
          <w:color w:val="323130"/>
          <w:sz w:val="24"/>
          <w:szCs w:val="24"/>
        </w:rPr>
        <w:t>at</w:t>
      </w:r>
      <w:r w:rsidR="0058681F">
        <w:rPr>
          <w:rFonts w:ascii="Times New Roman" w:hAnsi="Times New Roman" w:cs="Times New Roman"/>
          <w:color w:val="323130"/>
          <w:sz w:val="24"/>
          <w:szCs w:val="24"/>
        </w:rPr>
        <w:t>ed pairs</w:t>
      </w:r>
      <w:r w:rsidR="00CC43D4">
        <w:rPr>
          <w:rFonts w:ascii="Times New Roman" w:hAnsi="Times New Roman" w:cs="Times New Roman"/>
          <w:color w:val="323130"/>
          <w:sz w:val="24"/>
          <w:szCs w:val="24"/>
        </w:rPr>
        <w:t>, however,</w:t>
      </w:r>
      <w:r w:rsidR="0058681F">
        <w:rPr>
          <w:rFonts w:ascii="Times New Roman" w:hAnsi="Times New Roman" w:cs="Times New Roman"/>
          <w:color w:val="323130"/>
          <w:sz w:val="24"/>
          <w:szCs w:val="24"/>
        </w:rPr>
        <w:t xml:space="preserve"> lack these cues</w:t>
      </w:r>
      <w:r w:rsidR="00CC43D4">
        <w:rPr>
          <w:rFonts w:ascii="Times New Roman" w:hAnsi="Times New Roman" w:cs="Times New Roman"/>
          <w:color w:val="323130"/>
          <w:sz w:val="24"/>
          <w:szCs w:val="24"/>
        </w:rPr>
        <w:t xml:space="preserve">. Thus, </w:t>
      </w:r>
      <w:del w:id="55" w:author="Mark Huff" w:date="2022-09-23T16:23:00Z">
        <w:r w:rsidR="00CC43D4" w:rsidDel="00965911">
          <w:rPr>
            <w:rFonts w:ascii="Times New Roman" w:hAnsi="Times New Roman" w:cs="Times New Roman"/>
            <w:color w:val="323130"/>
            <w:sz w:val="24"/>
            <w:szCs w:val="24"/>
          </w:rPr>
          <w:delText>the requirement to make</w:delText>
        </w:r>
      </w:del>
      <w:ins w:id="56" w:author="Mark Huff" w:date="2022-09-23T16:23:00Z">
        <w:r w:rsidR="00965911">
          <w:rPr>
            <w:rFonts w:ascii="Times New Roman" w:hAnsi="Times New Roman" w:cs="Times New Roman"/>
            <w:color w:val="323130"/>
            <w:sz w:val="24"/>
            <w:szCs w:val="24"/>
          </w:rPr>
          <w:t>providing</w:t>
        </w:r>
      </w:ins>
      <w:r w:rsidR="00CC43D4">
        <w:rPr>
          <w:rFonts w:ascii="Times New Roman" w:hAnsi="Times New Roman" w:cs="Times New Roman"/>
          <w:color w:val="323130"/>
          <w:sz w:val="24"/>
          <w:szCs w:val="24"/>
        </w:rPr>
        <w:t xml:space="preserve"> JOLs</w:t>
      </w:r>
      <w:ins w:id="57" w:author="Mark Huff" w:date="2022-09-23T16:23:00Z">
        <w:r w:rsidR="00965911">
          <w:rPr>
            <w:rFonts w:ascii="Times New Roman" w:hAnsi="Times New Roman" w:cs="Times New Roman"/>
            <w:color w:val="323130"/>
            <w:sz w:val="24"/>
            <w:szCs w:val="24"/>
          </w:rPr>
          <w:t xml:space="preserve"> or frequency judgments</w:t>
        </w:r>
      </w:ins>
      <w:r w:rsidR="00CC43D4">
        <w:rPr>
          <w:rFonts w:ascii="Times New Roman" w:hAnsi="Times New Roman" w:cs="Times New Roman"/>
          <w:color w:val="323130"/>
          <w:sz w:val="24"/>
          <w:szCs w:val="24"/>
        </w:rPr>
        <w:t xml:space="preserve"> only benefit</w:t>
      </w:r>
      <w:ins w:id="58" w:author="Nick Maxwell" w:date="2022-09-25T20:33:00Z">
        <w:r w:rsidR="005411F7">
          <w:rPr>
            <w:rFonts w:ascii="Times New Roman" w:hAnsi="Times New Roman" w:cs="Times New Roman"/>
            <w:color w:val="323130"/>
            <w:sz w:val="24"/>
            <w:szCs w:val="24"/>
          </w:rPr>
          <w:t>s</w:t>
        </w:r>
      </w:ins>
      <w:del w:id="59" w:author="Mark Huff" w:date="2022-09-23T16:23:00Z">
        <w:r w:rsidR="00CC43D4" w:rsidDel="00E377D7">
          <w:rPr>
            <w:rFonts w:ascii="Times New Roman" w:hAnsi="Times New Roman" w:cs="Times New Roman"/>
            <w:color w:val="323130"/>
            <w:sz w:val="24"/>
            <w:szCs w:val="24"/>
          </w:rPr>
          <w:delText>s</w:delText>
        </w:r>
      </w:del>
      <w:r w:rsidR="00CC43D4">
        <w:rPr>
          <w:rFonts w:ascii="Times New Roman" w:hAnsi="Times New Roman" w:cs="Times New Roman"/>
          <w:color w:val="323130"/>
          <w:sz w:val="24"/>
          <w:szCs w:val="24"/>
        </w:rPr>
        <w:t xml:space="preserve"> related word pairs.</w:t>
      </w:r>
    </w:p>
    <w:p w14:paraId="17AC2B7A" w14:textId="77777777" w:rsidR="001C4FD4" w:rsidRDefault="001C4FD4" w:rsidP="000713B2">
      <w:pPr>
        <w:spacing w:after="0" w:line="240" w:lineRule="auto"/>
        <w:rPr>
          <w:rFonts w:ascii="Times New Roman" w:hAnsi="Times New Roman" w:cs="Times New Roman"/>
          <w:color w:val="323130"/>
          <w:sz w:val="24"/>
          <w:szCs w:val="24"/>
        </w:rPr>
      </w:pPr>
    </w:p>
    <w:p w14:paraId="38B7568C" w14:textId="52F5F089" w:rsidR="00782000" w:rsidRPr="00AD0D7E" w:rsidRDefault="001C4FD4"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backward pairs, </w:t>
      </w:r>
      <w:r w:rsidR="003A3005">
        <w:rPr>
          <w:rFonts w:ascii="Times New Roman" w:hAnsi="Times New Roman" w:cs="Times New Roman"/>
          <w:color w:val="323130"/>
          <w:sz w:val="24"/>
          <w:szCs w:val="24"/>
        </w:rPr>
        <w:t xml:space="preserve">these </w:t>
      </w:r>
      <w:r w:rsidR="00D37B72">
        <w:rPr>
          <w:rFonts w:ascii="Times New Roman" w:hAnsi="Times New Roman" w:cs="Times New Roman"/>
          <w:color w:val="323130"/>
          <w:sz w:val="24"/>
          <w:szCs w:val="24"/>
        </w:rPr>
        <w:t>intrinsic relatedness cues are still present at encoding</w:t>
      </w:r>
      <w:r w:rsidR="00472834">
        <w:rPr>
          <w:rFonts w:ascii="Times New Roman" w:hAnsi="Times New Roman" w:cs="Times New Roman"/>
          <w:color w:val="323130"/>
          <w:sz w:val="24"/>
          <w:szCs w:val="24"/>
        </w:rPr>
        <w:t>, even though</w:t>
      </w:r>
      <w:r w:rsidR="009E4390">
        <w:rPr>
          <w:rFonts w:ascii="Times New Roman" w:hAnsi="Times New Roman" w:cs="Times New Roman"/>
          <w:color w:val="323130"/>
          <w:sz w:val="24"/>
          <w:szCs w:val="24"/>
        </w:rPr>
        <w:t xml:space="preserve"> the target item does not </w:t>
      </w:r>
      <w:r w:rsidR="007C6A4E">
        <w:rPr>
          <w:rFonts w:ascii="Times New Roman" w:hAnsi="Times New Roman" w:cs="Times New Roman"/>
          <w:color w:val="323130"/>
          <w:sz w:val="24"/>
          <w:szCs w:val="24"/>
        </w:rPr>
        <w:t xml:space="preserve">readily converge on the cue at retrieval (i.e., both words are </w:t>
      </w:r>
      <w:del w:id="60" w:author="Mark Huff" w:date="2022-09-23T16:24:00Z">
        <w:r w:rsidR="007C6A4E" w:rsidDel="00FE3556">
          <w:rPr>
            <w:rFonts w:ascii="Times New Roman" w:hAnsi="Times New Roman" w:cs="Times New Roman"/>
            <w:color w:val="323130"/>
            <w:sz w:val="24"/>
            <w:szCs w:val="24"/>
          </w:rPr>
          <w:delText xml:space="preserve">thematically </w:delText>
        </w:r>
      </w:del>
      <w:ins w:id="61" w:author="Mark Huff" w:date="2022-09-23T16:24:00Z">
        <w:r w:rsidR="00FE3556">
          <w:rPr>
            <w:rFonts w:ascii="Times New Roman" w:hAnsi="Times New Roman" w:cs="Times New Roman"/>
            <w:color w:val="323130"/>
            <w:sz w:val="24"/>
            <w:szCs w:val="24"/>
          </w:rPr>
          <w:t xml:space="preserve">semantically </w:t>
        </w:r>
      </w:ins>
      <w:r w:rsidR="007C6A4E">
        <w:rPr>
          <w:rFonts w:ascii="Times New Roman" w:hAnsi="Times New Roman" w:cs="Times New Roman"/>
          <w:color w:val="323130"/>
          <w:sz w:val="24"/>
          <w:szCs w:val="24"/>
        </w:rPr>
        <w:t xml:space="preserve">related, </w:t>
      </w:r>
      <w:del w:id="62" w:author="Mark Huff" w:date="2022-09-23T16:24:00Z">
        <w:r w:rsidR="007C6A4E" w:rsidDel="00FE3556">
          <w:rPr>
            <w:rFonts w:ascii="Times New Roman" w:hAnsi="Times New Roman" w:cs="Times New Roman"/>
            <w:color w:val="323130"/>
            <w:sz w:val="24"/>
            <w:szCs w:val="24"/>
          </w:rPr>
          <w:delText xml:space="preserve">yet </w:delText>
        </w:r>
      </w:del>
      <w:r w:rsidR="007C6A4E">
        <w:rPr>
          <w:rFonts w:ascii="Times New Roman" w:hAnsi="Times New Roman" w:cs="Times New Roman"/>
          <w:color w:val="323130"/>
          <w:sz w:val="24"/>
          <w:szCs w:val="24"/>
        </w:rPr>
        <w:t xml:space="preserve">the target is </w:t>
      </w:r>
      <w:ins w:id="63" w:author="Mark Huff" w:date="2022-09-23T16:24:00Z">
        <w:r w:rsidR="00FE3556">
          <w:rPr>
            <w:rFonts w:ascii="Times New Roman" w:hAnsi="Times New Roman" w:cs="Times New Roman"/>
            <w:color w:val="323130"/>
            <w:sz w:val="24"/>
            <w:szCs w:val="24"/>
          </w:rPr>
          <w:t xml:space="preserve">just </w:t>
        </w:r>
      </w:ins>
      <w:r w:rsidR="007C6A4E">
        <w:rPr>
          <w:rFonts w:ascii="Times New Roman" w:hAnsi="Times New Roman" w:cs="Times New Roman"/>
          <w:color w:val="323130"/>
          <w:sz w:val="24"/>
          <w:szCs w:val="24"/>
        </w:rPr>
        <w:t>not a common response</w:t>
      </w:r>
      <w:r w:rsidR="003A3005">
        <w:rPr>
          <w:rFonts w:ascii="Times New Roman" w:hAnsi="Times New Roman" w:cs="Times New Roman"/>
          <w:color w:val="323130"/>
          <w:sz w:val="24"/>
          <w:szCs w:val="24"/>
        </w:rPr>
        <w:t xml:space="preserve"> to the cue</w:t>
      </w:r>
      <w:r w:rsidR="007C6A4E">
        <w:rPr>
          <w:rFonts w:ascii="Times New Roman" w:hAnsi="Times New Roman" w:cs="Times New Roman"/>
          <w:color w:val="323130"/>
          <w:sz w:val="24"/>
          <w:szCs w:val="24"/>
        </w:rPr>
        <w:t xml:space="preserve">). Thus, it is likely that </w:t>
      </w:r>
      <w:r w:rsidR="00D73499">
        <w:rPr>
          <w:rFonts w:ascii="Times New Roman" w:hAnsi="Times New Roman" w:cs="Times New Roman"/>
          <w:color w:val="323130"/>
          <w:sz w:val="24"/>
          <w:szCs w:val="24"/>
        </w:rPr>
        <w:t xml:space="preserve">cue-strengthening also results in participants engaging in a relational encoding process at </w:t>
      </w:r>
      <w:r w:rsidR="00782000">
        <w:rPr>
          <w:rFonts w:ascii="Times New Roman" w:hAnsi="Times New Roman" w:cs="Times New Roman"/>
          <w:color w:val="323130"/>
          <w:sz w:val="24"/>
          <w:szCs w:val="24"/>
        </w:rPr>
        <w:t>study, leading to a memorial benefit for related pairs, regardless of pair direction.</w:t>
      </w:r>
      <w:r w:rsidR="004978E7">
        <w:rPr>
          <w:rFonts w:ascii="Times New Roman" w:hAnsi="Times New Roman" w:cs="Times New Roman"/>
          <w:color w:val="323130"/>
          <w:sz w:val="24"/>
          <w:szCs w:val="24"/>
        </w:rPr>
        <w:t xml:space="preserve"> </w:t>
      </w:r>
      <w:r w:rsidR="00782000">
        <w:rPr>
          <w:rFonts w:ascii="Times New Roman" w:hAnsi="Times New Roman" w:cs="Times New Roman"/>
          <w:color w:val="323130"/>
          <w:sz w:val="24"/>
          <w:szCs w:val="24"/>
        </w:rPr>
        <w:t>We have</w:t>
      </w:r>
      <w:r w:rsidR="0088763D">
        <w:rPr>
          <w:rFonts w:ascii="Times New Roman" w:hAnsi="Times New Roman" w:cs="Times New Roman"/>
          <w:color w:val="323130"/>
          <w:sz w:val="24"/>
          <w:szCs w:val="24"/>
        </w:rPr>
        <w:t xml:space="preserve"> clarified our backward pair predictions on p</w:t>
      </w:r>
      <w:r w:rsidR="00F308FC">
        <w:rPr>
          <w:rFonts w:ascii="Times New Roman" w:hAnsi="Times New Roman" w:cs="Times New Roman"/>
          <w:color w:val="323130"/>
          <w:sz w:val="24"/>
          <w:szCs w:val="24"/>
        </w:rPr>
        <w:t>gs.</w:t>
      </w:r>
      <w:r w:rsidR="0088763D">
        <w:rPr>
          <w:rFonts w:ascii="Times New Roman" w:hAnsi="Times New Roman" w:cs="Times New Roman"/>
          <w:color w:val="323130"/>
          <w:sz w:val="24"/>
          <w:szCs w:val="24"/>
        </w:rPr>
        <w:t xml:space="preserve"> </w:t>
      </w:r>
      <w:r w:rsidR="00F308FC" w:rsidRPr="001C064E">
        <w:rPr>
          <w:rFonts w:ascii="Times New Roman" w:hAnsi="Times New Roman" w:cs="Times New Roman"/>
          <w:color w:val="323130"/>
          <w:sz w:val="24"/>
          <w:szCs w:val="24"/>
        </w:rPr>
        <w:t>16-17</w:t>
      </w:r>
      <w:r w:rsidR="00F308FC">
        <w:rPr>
          <w:rFonts w:ascii="Times New Roman" w:hAnsi="Times New Roman" w:cs="Times New Roman"/>
          <w:color w:val="323130"/>
          <w:sz w:val="24"/>
          <w:szCs w:val="24"/>
        </w:rPr>
        <w:t xml:space="preserve"> </w:t>
      </w:r>
      <w:r w:rsidR="0088763D">
        <w:rPr>
          <w:rFonts w:ascii="Times New Roman" w:hAnsi="Times New Roman" w:cs="Times New Roman"/>
          <w:color w:val="323130"/>
          <w:sz w:val="24"/>
          <w:szCs w:val="24"/>
        </w:rPr>
        <w:t>to align more closely with this account.</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 xml:space="preserve">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w:t>
      </w:r>
      <w:proofErr w:type="gramStart"/>
      <w:r w:rsidRPr="00C627FD">
        <w:rPr>
          <w:rFonts w:ascii="Times New Roman" w:hAnsi="Times New Roman" w:cs="Times New Roman"/>
          <w:color w:val="323130"/>
          <w:sz w:val="24"/>
          <w:szCs w:val="24"/>
          <w:shd w:val="clear" w:color="auto" w:fill="FFFFFF"/>
        </w:rPr>
        <w:t>as a result of</w:t>
      </w:r>
      <w:proofErr w:type="gramEnd"/>
      <w:r w:rsidRPr="00C627FD">
        <w:rPr>
          <w:rFonts w:ascii="Times New Roman" w:hAnsi="Times New Roman" w:cs="Times New Roman"/>
          <w:color w:val="323130"/>
          <w:sz w:val="24"/>
          <w:szCs w:val="24"/>
          <w:shd w:val="clear" w:color="auto" w:fill="FFFFFF"/>
        </w:rPr>
        <w:t xml:space="preserve"> pure lists for JOLs? </w:t>
      </w:r>
      <w:r w:rsidRPr="00C627FD">
        <w:rPr>
          <w:rFonts w:ascii="Times New Roman" w:hAnsi="Times New Roman" w:cs="Times New Roman"/>
          <w:color w:val="323130"/>
          <w:sz w:val="24"/>
          <w:szCs w:val="24"/>
          <w:shd w:val="clear" w:color="auto" w:fill="FFFFFF"/>
        </w:rPr>
        <w:lastRenderedPageBreak/>
        <w:t>Couldn’t it be that relational encoding is applied to all pairs but because there is no strong connection between unrelated pairs, such relational encoding offers little memorial benefit?</w:t>
      </w:r>
      <w:r w:rsidRPr="00C627FD">
        <w:rPr>
          <w:rFonts w:ascii="Times New Roman" w:hAnsi="Times New Roman" w:cs="Times New Roman"/>
          <w:color w:val="323130"/>
          <w:sz w:val="24"/>
          <w:szCs w:val="24"/>
        </w:rPr>
        <w:br/>
      </w:r>
    </w:p>
    <w:p w14:paraId="623BC796" w14:textId="4752E9B9"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w:t>
      </w:r>
      <w:r w:rsidR="00F95FEC">
        <w:rPr>
          <w:rFonts w:ascii="Times New Roman" w:hAnsi="Times New Roman" w:cs="Times New Roman"/>
          <w:color w:val="323130"/>
          <w:sz w:val="24"/>
          <w:szCs w:val="24"/>
        </w:rPr>
        <w:t xml:space="preserve">are suggesting that </w:t>
      </w:r>
      <w:r w:rsidR="00472834">
        <w:rPr>
          <w:rFonts w:ascii="Times New Roman" w:hAnsi="Times New Roman" w:cs="Times New Roman"/>
          <w:color w:val="323130"/>
          <w:sz w:val="24"/>
          <w:szCs w:val="24"/>
        </w:rPr>
        <w:t xml:space="preserve">when participants engage in these judgments, they are choosing to </w:t>
      </w:r>
      <w:del w:id="64" w:author="Mark Huff" w:date="2022-09-23T16:25:00Z">
        <w:r w:rsidR="00472834" w:rsidDel="00B45401">
          <w:rPr>
            <w:rFonts w:ascii="Times New Roman" w:hAnsi="Times New Roman" w:cs="Times New Roman"/>
            <w:color w:val="323130"/>
            <w:sz w:val="24"/>
            <w:szCs w:val="24"/>
          </w:rPr>
          <w:delText>attend to the</w:delText>
        </w:r>
      </w:del>
      <w:ins w:id="65" w:author="Mark Huff" w:date="2022-09-23T16:25:00Z">
        <w:r w:rsidR="00B45401">
          <w:rPr>
            <w:rFonts w:ascii="Times New Roman" w:hAnsi="Times New Roman" w:cs="Times New Roman"/>
            <w:color w:val="323130"/>
            <w:sz w:val="24"/>
            <w:szCs w:val="24"/>
          </w:rPr>
          <w:t>process</w:t>
        </w:r>
      </w:ins>
      <w:r w:rsidR="00472834">
        <w:rPr>
          <w:rFonts w:ascii="Times New Roman" w:hAnsi="Times New Roman" w:cs="Times New Roman"/>
          <w:color w:val="323130"/>
          <w:sz w:val="24"/>
          <w:szCs w:val="24"/>
        </w:rPr>
        <w:t xml:space="preserve"> semantic dimensions at study via relational encoding. </w:t>
      </w:r>
      <w:r w:rsidR="00AC31F0">
        <w:rPr>
          <w:rFonts w:ascii="Times New Roman" w:hAnsi="Times New Roman" w:cs="Times New Roman"/>
          <w:color w:val="323130"/>
          <w:sz w:val="24"/>
          <w:szCs w:val="24"/>
        </w:rPr>
        <w:t xml:space="preserve">Because relatedness is a </w:t>
      </w:r>
      <w:r w:rsidR="00D41740">
        <w:rPr>
          <w:rFonts w:ascii="Times New Roman" w:hAnsi="Times New Roman" w:cs="Times New Roman"/>
          <w:color w:val="323130"/>
          <w:sz w:val="24"/>
          <w:szCs w:val="24"/>
        </w:rPr>
        <w:t>highly salient</w:t>
      </w:r>
      <w:r w:rsidR="00AC31F0">
        <w:rPr>
          <w:rFonts w:ascii="Times New Roman" w:hAnsi="Times New Roman" w:cs="Times New Roman"/>
          <w:color w:val="323130"/>
          <w:sz w:val="24"/>
          <w:szCs w:val="24"/>
        </w:rPr>
        <w:t xml:space="preserve"> cue </w:t>
      </w:r>
      <w:del w:id="66" w:author="Mark Huff" w:date="2022-09-23T16:25:00Z">
        <w:r w:rsidR="00BF496E" w:rsidDel="00437CBB">
          <w:rPr>
            <w:rFonts w:ascii="Times New Roman" w:hAnsi="Times New Roman" w:cs="Times New Roman"/>
            <w:color w:val="323130"/>
            <w:sz w:val="24"/>
            <w:szCs w:val="24"/>
          </w:rPr>
          <w:delText xml:space="preserve">that is processed automatically </w:delText>
        </w:r>
      </w:del>
      <w:r w:rsidR="00D41740">
        <w:rPr>
          <w:rFonts w:ascii="Times New Roman" w:hAnsi="Times New Roman" w:cs="Times New Roman"/>
          <w:color w:val="323130"/>
          <w:sz w:val="24"/>
          <w:szCs w:val="24"/>
        </w:rPr>
        <w:t>(s</w:t>
      </w:r>
      <w:r w:rsidR="00BF496E">
        <w:rPr>
          <w:rFonts w:ascii="Times New Roman" w:hAnsi="Times New Roman" w:cs="Times New Roman"/>
          <w:color w:val="323130"/>
          <w:sz w:val="24"/>
          <w:szCs w:val="24"/>
        </w:rPr>
        <w:t xml:space="preserve">ee </w:t>
      </w:r>
      <w:r w:rsidR="00A4522B">
        <w:rPr>
          <w:rFonts w:ascii="Times New Roman" w:hAnsi="Times New Roman" w:cs="Times New Roman"/>
          <w:color w:val="323130"/>
          <w:sz w:val="24"/>
          <w:szCs w:val="24"/>
        </w:rPr>
        <w:t>Hutchison, 2003</w:t>
      </w:r>
      <w:r w:rsidR="00BF496E">
        <w:rPr>
          <w:rFonts w:ascii="Times New Roman" w:hAnsi="Times New Roman" w:cs="Times New Roman"/>
          <w:color w:val="323130"/>
          <w:sz w:val="24"/>
          <w:szCs w:val="24"/>
        </w:rPr>
        <w:t xml:space="preserve">), </w:t>
      </w:r>
      <w:r w:rsidR="00167735">
        <w:rPr>
          <w:rFonts w:ascii="Times New Roman" w:hAnsi="Times New Roman" w:cs="Times New Roman"/>
          <w:color w:val="323130"/>
          <w:sz w:val="24"/>
          <w:szCs w:val="24"/>
        </w:rPr>
        <w:t xml:space="preserve">we suggest that </w:t>
      </w:r>
      <w:r w:rsidR="00D41740">
        <w:rPr>
          <w:rFonts w:ascii="Times New Roman" w:hAnsi="Times New Roman" w:cs="Times New Roman"/>
          <w:color w:val="323130"/>
          <w:sz w:val="24"/>
          <w:szCs w:val="24"/>
        </w:rPr>
        <w:t>JOL tasks selectively encourages participants to engage in relational encoding, but only when pairs are related</w:t>
      </w:r>
      <w:ins w:id="67" w:author="Nick Maxwell" w:date="2022-09-25T20:34:00Z">
        <w:r w:rsidR="00704168">
          <w:rPr>
            <w:rFonts w:ascii="Times New Roman" w:hAnsi="Times New Roman" w:cs="Times New Roman"/>
            <w:color w:val="323130"/>
            <w:sz w:val="24"/>
            <w:szCs w:val="24"/>
          </w:rPr>
          <w:t>, with obvious</w:t>
        </w:r>
      </w:ins>
      <w:ins w:id="68" w:author="Mark Huff" w:date="2022-09-23T16:25:00Z">
        <w:r w:rsidR="00437CBB">
          <w:rPr>
            <w:rFonts w:ascii="Times New Roman" w:hAnsi="Times New Roman" w:cs="Times New Roman"/>
            <w:color w:val="323130"/>
            <w:sz w:val="24"/>
            <w:szCs w:val="24"/>
          </w:rPr>
          <w:t xml:space="preserve"> </w:t>
        </w:r>
        <w:del w:id="69" w:author="Nick Maxwell" w:date="2022-09-25T20:34:00Z">
          <w:r w:rsidR="00437CBB" w:rsidDel="00704168">
            <w:rPr>
              <w:rFonts w:ascii="Times New Roman" w:hAnsi="Times New Roman" w:cs="Times New Roman"/>
              <w:color w:val="323130"/>
              <w:sz w:val="24"/>
              <w:szCs w:val="24"/>
            </w:rPr>
            <w:delText>and the semantic associations are obvious</w:delText>
          </w:r>
        </w:del>
      </w:ins>
      <w:ins w:id="70" w:author="Nick Maxwell" w:date="2022-09-25T20:34:00Z">
        <w:r w:rsidR="00704168">
          <w:rPr>
            <w:rFonts w:ascii="Times New Roman" w:hAnsi="Times New Roman" w:cs="Times New Roman"/>
            <w:color w:val="323130"/>
            <w:sz w:val="24"/>
            <w:szCs w:val="24"/>
          </w:rPr>
          <w:t>semantic associations</w:t>
        </w:r>
      </w:ins>
      <w:r w:rsidR="00D41740">
        <w:rPr>
          <w:rFonts w:ascii="Times New Roman" w:hAnsi="Times New Roman" w:cs="Times New Roman"/>
          <w:color w:val="323130"/>
          <w:sz w:val="24"/>
          <w:szCs w:val="24"/>
        </w:rPr>
        <w:t xml:space="preserve"> </w:t>
      </w:r>
      <w:r w:rsidR="006C196B">
        <w:rPr>
          <w:rFonts w:ascii="Times New Roman" w:hAnsi="Times New Roman" w:cs="Times New Roman"/>
          <w:color w:val="323130"/>
          <w:sz w:val="24"/>
          <w:szCs w:val="24"/>
        </w:rPr>
        <w:t>(see our response to Comment 4).</w:t>
      </w:r>
    </w:p>
    <w:p w14:paraId="7B76E39D" w14:textId="77777777" w:rsidR="00BD5F6A" w:rsidRDefault="00BD5F6A" w:rsidP="000713B2">
      <w:pPr>
        <w:spacing w:after="0" w:line="240" w:lineRule="auto"/>
        <w:rPr>
          <w:rFonts w:ascii="Times New Roman" w:hAnsi="Times New Roman" w:cs="Times New Roman"/>
          <w:color w:val="323130"/>
          <w:sz w:val="24"/>
          <w:szCs w:val="24"/>
        </w:rPr>
      </w:pPr>
    </w:p>
    <w:p w14:paraId="73A81AAF" w14:textId="5720C682" w:rsidR="00BD5F6A" w:rsidRDefault="00BD5F6A"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your final point, it is likely that any relational encoding </w:t>
      </w:r>
      <w:r w:rsidR="006C196B">
        <w:rPr>
          <w:rFonts w:ascii="Times New Roman" w:hAnsi="Times New Roman" w:cs="Times New Roman"/>
          <w:color w:val="323130"/>
          <w:sz w:val="24"/>
          <w:szCs w:val="24"/>
        </w:rPr>
        <w:t xml:space="preserve">on related pairs </w:t>
      </w:r>
      <w:r>
        <w:rPr>
          <w:rFonts w:ascii="Times New Roman" w:hAnsi="Times New Roman" w:cs="Times New Roman"/>
          <w:color w:val="323130"/>
          <w:sz w:val="24"/>
          <w:szCs w:val="24"/>
        </w:rPr>
        <w:t xml:space="preserve">is not </w:t>
      </w:r>
      <w:r w:rsidR="00472834">
        <w:rPr>
          <w:rFonts w:ascii="Times New Roman" w:hAnsi="Times New Roman" w:cs="Times New Roman"/>
          <w:color w:val="323130"/>
          <w:sz w:val="24"/>
          <w:szCs w:val="24"/>
        </w:rPr>
        <w:t>occurring</w:t>
      </w:r>
      <w:r>
        <w:rPr>
          <w:rFonts w:ascii="Times New Roman" w:hAnsi="Times New Roman" w:cs="Times New Roman"/>
          <w:color w:val="323130"/>
          <w:sz w:val="24"/>
          <w:szCs w:val="24"/>
        </w:rPr>
        <w:t xml:space="preserve"> on unrelated pairs. For example, Maxwell and Huff (2022) compared </w:t>
      </w:r>
      <w:r w:rsidR="00A206F3">
        <w:rPr>
          <w:rFonts w:ascii="Times New Roman" w:hAnsi="Times New Roman" w:cs="Times New Roman"/>
          <w:color w:val="323130"/>
          <w:sz w:val="24"/>
          <w:szCs w:val="24"/>
        </w:rPr>
        <w:t xml:space="preserve">reactivity to a </w:t>
      </w:r>
      <w:del w:id="71" w:author="Mark Huff" w:date="2022-09-23T16:25:00Z">
        <w:r w:rsidR="00A206F3" w:rsidDel="005B57D9">
          <w:rPr>
            <w:rFonts w:ascii="Times New Roman" w:hAnsi="Times New Roman" w:cs="Times New Roman"/>
            <w:color w:val="323130"/>
            <w:sz w:val="24"/>
            <w:szCs w:val="24"/>
          </w:rPr>
          <w:delText xml:space="preserve">direct </w:delText>
        </w:r>
      </w:del>
      <w:ins w:id="72" w:author="Mark Huff" w:date="2022-09-23T16:25:00Z">
        <w:r w:rsidR="005B57D9">
          <w:rPr>
            <w:rFonts w:ascii="Times New Roman" w:hAnsi="Times New Roman" w:cs="Times New Roman"/>
            <w:color w:val="323130"/>
            <w:sz w:val="24"/>
            <w:szCs w:val="24"/>
          </w:rPr>
          <w:t xml:space="preserve">explicit </w:t>
        </w:r>
      </w:ins>
      <w:r w:rsidR="00A206F3">
        <w:rPr>
          <w:rFonts w:ascii="Times New Roman" w:hAnsi="Times New Roman" w:cs="Times New Roman"/>
          <w:color w:val="323130"/>
          <w:sz w:val="24"/>
          <w:szCs w:val="24"/>
        </w:rPr>
        <w:t xml:space="preserve">relational encoding task in which participants were </w:t>
      </w:r>
      <w:del w:id="73" w:author="Mark Huff" w:date="2022-09-23T16:26:00Z">
        <w:r w:rsidR="00A206F3" w:rsidDel="005B57D9">
          <w:rPr>
            <w:rFonts w:ascii="Times New Roman" w:hAnsi="Times New Roman" w:cs="Times New Roman"/>
            <w:color w:val="323130"/>
            <w:sz w:val="24"/>
            <w:szCs w:val="24"/>
          </w:rPr>
          <w:delText xml:space="preserve">explicitly </w:delText>
        </w:r>
      </w:del>
      <w:r w:rsidR="00A206F3">
        <w:rPr>
          <w:rFonts w:ascii="Times New Roman" w:hAnsi="Times New Roman" w:cs="Times New Roman"/>
          <w:color w:val="323130"/>
          <w:sz w:val="24"/>
          <w:szCs w:val="24"/>
        </w:rPr>
        <w:t xml:space="preserve">instructed to relate </w:t>
      </w:r>
      <w:r w:rsidR="0020491F">
        <w:rPr>
          <w:rFonts w:ascii="Times New Roman" w:hAnsi="Times New Roman" w:cs="Times New Roman"/>
          <w:color w:val="323130"/>
          <w:sz w:val="24"/>
          <w:szCs w:val="24"/>
        </w:rPr>
        <w:t xml:space="preserve">study </w:t>
      </w:r>
      <w:r w:rsidR="00A206F3">
        <w:rPr>
          <w:rFonts w:ascii="Times New Roman" w:hAnsi="Times New Roman" w:cs="Times New Roman"/>
          <w:color w:val="323130"/>
          <w:sz w:val="24"/>
          <w:szCs w:val="24"/>
        </w:rPr>
        <w:t xml:space="preserve">pairs together, </w:t>
      </w:r>
      <w:del w:id="74" w:author="Mark Huff" w:date="2022-09-23T16:26:00Z">
        <w:r w:rsidR="00A206F3" w:rsidDel="005B57D9">
          <w:rPr>
            <w:rFonts w:ascii="Times New Roman" w:hAnsi="Times New Roman" w:cs="Times New Roman"/>
            <w:color w:val="323130"/>
            <w:sz w:val="24"/>
            <w:szCs w:val="24"/>
          </w:rPr>
          <w:delText>regardless of relatedness</w:delText>
        </w:r>
      </w:del>
      <w:ins w:id="75" w:author="Mark Huff" w:date="2022-09-23T16:26:00Z">
        <w:r w:rsidR="005B57D9">
          <w:rPr>
            <w:rFonts w:ascii="Times New Roman" w:hAnsi="Times New Roman" w:cs="Times New Roman"/>
            <w:color w:val="323130"/>
            <w:sz w:val="24"/>
            <w:szCs w:val="24"/>
          </w:rPr>
          <w:t>for all pair types</w:t>
        </w:r>
      </w:ins>
      <w:r w:rsidR="00A206F3">
        <w:rPr>
          <w:rFonts w:ascii="Times New Roman" w:hAnsi="Times New Roman" w:cs="Times New Roman"/>
          <w:color w:val="323130"/>
          <w:sz w:val="24"/>
          <w:szCs w:val="24"/>
        </w:rPr>
        <w:t>. Overall</w:t>
      </w:r>
      <w:r w:rsidR="0020491F">
        <w:rPr>
          <w:rFonts w:ascii="Times New Roman" w:hAnsi="Times New Roman" w:cs="Times New Roman"/>
          <w:color w:val="323130"/>
          <w:sz w:val="24"/>
          <w:szCs w:val="24"/>
        </w:rPr>
        <w:t>, JOLs produced the standard reactivity pattern (positive reactivity for related pairs, no reactivity for unrelated pairs), but critically</w:t>
      </w:r>
      <w:r w:rsidR="00A4522B">
        <w:rPr>
          <w:rFonts w:ascii="Times New Roman" w:hAnsi="Times New Roman" w:cs="Times New Roman"/>
          <w:color w:val="323130"/>
          <w:sz w:val="24"/>
          <w:szCs w:val="24"/>
        </w:rPr>
        <w:t>, the relational encoding task</w:t>
      </w:r>
      <w:del w:id="76" w:author="Mark Huff" w:date="2022-09-23T16:26:00Z">
        <w:r w:rsidR="00A4522B" w:rsidDel="005B57D9">
          <w:rPr>
            <w:rFonts w:ascii="Times New Roman" w:hAnsi="Times New Roman" w:cs="Times New Roman"/>
            <w:color w:val="323130"/>
            <w:sz w:val="24"/>
            <w:szCs w:val="24"/>
          </w:rPr>
          <w:delText xml:space="preserve"> produced similar memorial benefits on related pairs while also extending this benefit to unrelated pairs</w:delText>
        </w:r>
      </w:del>
      <w:ins w:id="77" w:author="Mark Huff" w:date="2022-09-23T16:27:00Z">
        <w:r w:rsidR="004A5C36">
          <w:rPr>
            <w:rFonts w:ascii="Times New Roman" w:hAnsi="Times New Roman" w:cs="Times New Roman"/>
            <w:color w:val="323130"/>
            <w:sz w:val="24"/>
            <w:szCs w:val="24"/>
          </w:rPr>
          <w:t xml:space="preserve"> improved memory for related and unrelated pair types</w:t>
        </w:r>
      </w:ins>
      <w:r w:rsidR="00A4522B">
        <w:rPr>
          <w:rFonts w:ascii="Times New Roman" w:hAnsi="Times New Roman" w:cs="Times New Roman"/>
          <w:color w:val="323130"/>
          <w:sz w:val="24"/>
          <w:szCs w:val="24"/>
        </w:rPr>
        <w:t xml:space="preserve">. Thus, if making JOLs resulted in participants applying </w:t>
      </w:r>
      <w:r w:rsidR="00080DB7">
        <w:rPr>
          <w:rFonts w:ascii="Times New Roman" w:hAnsi="Times New Roman" w:cs="Times New Roman"/>
          <w:color w:val="323130"/>
          <w:sz w:val="24"/>
          <w:szCs w:val="24"/>
        </w:rPr>
        <w:t>globally</w:t>
      </w:r>
      <w:r w:rsidR="00A4522B">
        <w:rPr>
          <w:rFonts w:ascii="Times New Roman" w:hAnsi="Times New Roman" w:cs="Times New Roman"/>
          <w:color w:val="323130"/>
          <w:sz w:val="24"/>
          <w:szCs w:val="24"/>
        </w:rPr>
        <w:t xml:space="preserve"> encoding </w:t>
      </w:r>
      <w:r w:rsidR="00080DB7">
        <w:rPr>
          <w:rFonts w:ascii="Times New Roman" w:hAnsi="Times New Roman" w:cs="Times New Roman"/>
          <w:color w:val="323130"/>
          <w:sz w:val="24"/>
          <w:szCs w:val="24"/>
        </w:rPr>
        <w:t>across</w:t>
      </w:r>
      <w:r w:rsidR="00A4522B">
        <w:rPr>
          <w:rFonts w:ascii="Times New Roman" w:hAnsi="Times New Roman" w:cs="Times New Roman"/>
          <w:color w:val="323130"/>
          <w:sz w:val="24"/>
          <w:szCs w:val="24"/>
        </w:rPr>
        <w:t xml:space="preserve"> pair types</w:t>
      </w:r>
      <w:ins w:id="78" w:author="Mark Huff" w:date="2022-09-23T16:27:00Z">
        <w:r w:rsidR="007957F6">
          <w:rPr>
            <w:rFonts w:ascii="Times New Roman" w:hAnsi="Times New Roman" w:cs="Times New Roman"/>
            <w:color w:val="323130"/>
            <w:sz w:val="24"/>
            <w:szCs w:val="24"/>
          </w:rPr>
          <w:t xml:space="preserve"> (i.e., relational encoding is NOT applied strategically)</w:t>
        </w:r>
      </w:ins>
      <w:r w:rsidR="00A4522B">
        <w:rPr>
          <w:rFonts w:ascii="Times New Roman" w:hAnsi="Times New Roman" w:cs="Times New Roman"/>
          <w:color w:val="323130"/>
          <w:sz w:val="24"/>
          <w:szCs w:val="24"/>
        </w:rPr>
        <w:t xml:space="preserve">, a </w:t>
      </w:r>
      <w:del w:id="79" w:author="Mark Huff" w:date="2022-09-23T16:26:00Z">
        <w:r w:rsidR="00A4522B" w:rsidDel="0054552C">
          <w:rPr>
            <w:rFonts w:ascii="Times New Roman" w:hAnsi="Times New Roman" w:cs="Times New Roman"/>
            <w:color w:val="323130"/>
            <w:sz w:val="24"/>
            <w:szCs w:val="24"/>
          </w:rPr>
          <w:delText xml:space="preserve">memorial </w:delText>
        </w:r>
      </w:del>
      <w:ins w:id="80" w:author="Mark Huff" w:date="2022-09-23T16:26:00Z">
        <w:r w:rsidR="0054552C">
          <w:rPr>
            <w:rFonts w:ascii="Times New Roman" w:hAnsi="Times New Roman" w:cs="Times New Roman"/>
            <w:color w:val="323130"/>
            <w:sz w:val="24"/>
            <w:szCs w:val="24"/>
          </w:rPr>
          <w:t xml:space="preserve">memory </w:t>
        </w:r>
      </w:ins>
      <w:r w:rsidR="00A4522B">
        <w:rPr>
          <w:rFonts w:ascii="Times New Roman" w:hAnsi="Times New Roman" w:cs="Times New Roman"/>
          <w:color w:val="323130"/>
          <w:sz w:val="24"/>
          <w:szCs w:val="24"/>
        </w:rPr>
        <w:t>benefit would be expected to occur</w:t>
      </w:r>
      <w:del w:id="81" w:author="Mark Huff" w:date="2022-09-23T16:26:00Z">
        <w:r w:rsidR="00A4522B" w:rsidDel="0054552C">
          <w:rPr>
            <w:rFonts w:ascii="Times New Roman" w:hAnsi="Times New Roman" w:cs="Times New Roman"/>
            <w:color w:val="323130"/>
            <w:sz w:val="24"/>
            <w:szCs w:val="24"/>
          </w:rPr>
          <w:delText xml:space="preserve"> </w:delText>
        </w:r>
      </w:del>
      <w:ins w:id="82" w:author="Mark Huff" w:date="2022-09-23T16:27:00Z">
        <w:r w:rsidR="007957F6">
          <w:rPr>
            <w:rFonts w:ascii="Times New Roman" w:hAnsi="Times New Roman" w:cs="Times New Roman"/>
            <w:color w:val="323130"/>
            <w:sz w:val="24"/>
            <w:szCs w:val="24"/>
          </w:rPr>
          <w:t xml:space="preserve"> for all pair types</w:t>
        </w:r>
      </w:ins>
      <w:del w:id="83" w:author="Mark Huff" w:date="2022-09-23T16:26:00Z">
        <w:r w:rsidR="00A4522B" w:rsidDel="0054552C">
          <w:rPr>
            <w:rFonts w:ascii="Times New Roman" w:hAnsi="Times New Roman" w:cs="Times New Roman"/>
            <w:color w:val="323130"/>
            <w:sz w:val="24"/>
            <w:szCs w:val="24"/>
          </w:rPr>
          <w:delText>on both related and unrelated pairs</w:delText>
        </w:r>
      </w:del>
      <w:r w:rsidR="00A4522B">
        <w:rPr>
          <w:rFonts w:ascii="Times New Roman" w:hAnsi="Times New Roman" w:cs="Times New Roman"/>
          <w:color w:val="323130"/>
          <w:sz w:val="24"/>
          <w:szCs w:val="24"/>
        </w:rPr>
        <w:t>.</w:t>
      </w:r>
      <w:r w:rsidR="003E06B6">
        <w:rPr>
          <w:rFonts w:ascii="Times New Roman" w:hAnsi="Times New Roman" w:cs="Times New Roman"/>
          <w:color w:val="323130"/>
          <w:sz w:val="24"/>
          <w:szCs w:val="24"/>
        </w:rPr>
        <w:t xml:space="preserve"> However, JOLs have </w:t>
      </w:r>
      <w:del w:id="84" w:author="Mark Huff" w:date="2022-09-23T16:27:00Z">
        <w:r w:rsidR="003E06B6" w:rsidDel="004A5C36">
          <w:rPr>
            <w:rFonts w:ascii="Times New Roman" w:hAnsi="Times New Roman" w:cs="Times New Roman"/>
            <w:color w:val="323130"/>
            <w:sz w:val="24"/>
            <w:szCs w:val="24"/>
          </w:rPr>
          <w:delText xml:space="preserve">routinely </w:delText>
        </w:r>
      </w:del>
      <w:ins w:id="85" w:author="Mark Huff" w:date="2022-09-23T16:27:00Z">
        <w:r w:rsidR="004A5C36">
          <w:rPr>
            <w:rFonts w:ascii="Times New Roman" w:hAnsi="Times New Roman" w:cs="Times New Roman"/>
            <w:color w:val="323130"/>
            <w:sz w:val="24"/>
            <w:szCs w:val="24"/>
          </w:rPr>
          <w:t xml:space="preserve">consistently </w:t>
        </w:r>
      </w:ins>
      <w:r w:rsidR="00080DB7">
        <w:rPr>
          <w:rFonts w:ascii="Times New Roman" w:hAnsi="Times New Roman" w:cs="Times New Roman"/>
          <w:color w:val="323130"/>
          <w:sz w:val="24"/>
          <w:szCs w:val="24"/>
        </w:rPr>
        <w:t xml:space="preserve">been shown to </w:t>
      </w:r>
      <w:r w:rsidR="003E06B6">
        <w:rPr>
          <w:rFonts w:ascii="Times New Roman" w:hAnsi="Times New Roman" w:cs="Times New Roman"/>
          <w:color w:val="323130"/>
          <w:sz w:val="24"/>
          <w:szCs w:val="24"/>
        </w:rPr>
        <w:t>produce</w:t>
      </w:r>
      <w:r w:rsidR="00080DB7">
        <w:rPr>
          <w:rFonts w:ascii="Times New Roman" w:hAnsi="Times New Roman" w:cs="Times New Roman"/>
          <w:color w:val="323130"/>
          <w:sz w:val="24"/>
          <w:szCs w:val="24"/>
        </w:rPr>
        <w:t xml:space="preserve"> </w:t>
      </w:r>
      <w:r w:rsidR="003E06B6">
        <w:rPr>
          <w:rFonts w:ascii="Times New Roman" w:hAnsi="Times New Roman" w:cs="Times New Roman"/>
          <w:color w:val="323130"/>
          <w:sz w:val="24"/>
          <w:szCs w:val="24"/>
        </w:rPr>
        <w:t>a benefit on related, but not unrelated, pairs.</w:t>
      </w:r>
    </w:p>
    <w:p w14:paraId="1A4063E6" w14:textId="3A2E7F35" w:rsidR="000713B2" w:rsidRPr="0075051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Ex. 1: Based 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w:t>
      </w:r>
      <w:r w:rsidRPr="0075051E">
        <w:rPr>
          <w:rFonts w:ascii="Times New Roman" w:hAnsi="Times New Roman" w:cs="Times New Roman"/>
          <w:color w:val="323130"/>
          <w:sz w:val="24"/>
          <w:szCs w:val="24"/>
          <w:shd w:val="clear" w:color="auto" w:fill="FFFFFF"/>
        </w:rPr>
        <w:t>this comparison has not been statistically evaluated. The same comment applies to Experiment 2 and 3 analyses.</w:t>
      </w:r>
      <w:r w:rsidRPr="0075051E">
        <w:rPr>
          <w:rFonts w:ascii="Times New Roman" w:hAnsi="Times New Roman" w:cs="Times New Roman"/>
          <w:color w:val="323130"/>
          <w:sz w:val="24"/>
          <w:szCs w:val="24"/>
        </w:rPr>
        <w:br/>
      </w:r>
    </w:p>
    <w:p w14:paraId="4D38C8FF" w14:textId="7E160A4D" w:rsidR="00BE26F0" w:rsidRPr="0075051E" w:rsidRDefault="00465282" w:rsidP="000713B2">
      <w:pPr>
        <w:spacing w:after="0" w:line="240" w:lineRule="auto"/>
        <w:rPr>
          <w:rFonts w:ascii="Times New Roman" w:hAnsi="Times New Roman" w:cs="Times New Roman"/>
          <w:color w:val="323130"/>
          <w:sz w:val="24"/>
          <w:szCs w:val="24"/>
        </w:rPr>
      </w:pPr>
      <w:r w:rsidRPr="0075051E">
        <w:rPr>
          <w:rFonts w:ascii="Times New Roman" w:hAnsi="Times New Roman" w:cs="Times New Roman"/>
          <w:b/>
          <w:i/>
          <w:color w:val="323130"/>
          <w:sz w:val="24"/>
          <w:szCs w:val="24"/>
        </w:rPr>
        <w:t>Response:</w:t>
      </w:r>
      <w:r w:rsidRPr="0075051E">
        <w:rPr>
          <w:rFonts w:ascii="Times New Roman" w:hAnsi="Times New Roman" w:cs="Times New Roman"/>
          <w:color w:val="323130"/>
          <w:sz w:val="24"/>
          <w:szCs w:val="24"/>
        </w:rPr>
        <w:t xml:space="preserve"> </w:t>
      </w:r>
      <w:r w:rsidR="00472834">
        <w:rPr>
          <w:rFonts w:ascii="Times New Roman" w:hAnsi="Times New Roman" w:cs="Times New Roman"/>
          <w:color w:val="323130"/>
          <w:sz w:val="24"/>
          <w:szCs w:val="24"/>
        </w:rPr>
        <w:t>Our analyses were</w:t>
      </w:r>
      <w:r w:rsidR="00777B2D">
        <w:rPr>
          <w:rFonts w:ascii="Times New Roman" w:hAnsi="Times New Roman" w:cs="Times New Roman"/>
          <w:color w:val="323130"/>
          <w:sz w:val="24"/>
          <w:szCs w:val="24"/>
        </w:rPr>
        <w:t xml:space="preserve"> modeled after Janes et al. </w:t>
      </w:r>
      <w:r w:rsidR="003C4ACC" w:rsidRPr="0075051E">
        <w:rPr>
          <w:rFonts w:ascii="Times New Roman" w:hAnsi="Times New Roman" w:cs="Times New Roman"/>
          <w:color w:val="323130"/>
          <w:sz w:val="24"/>
          <w:szCs w:val="24"/>
        </w:rPr>
        <w:t>(2018) Experiment 2, in which the authors</w:t>
      </w:r>
      <w:r w:rsidR="00512C8A" w:rsidRPr="0075051E">
        <w:rPr>
          <w:rFonts w:ascii="Times New Roman" w:hAnsi="Times New Roman" w:cs="Times New Roman"/>
          <w:color w:val="323130"/>
          <w:sz w:val="24"/>
          <w:szCs w:val="24"/>
        </w:rPr>
        <w:t xml:space="preserve"> separately </w:t>
      </w:r>
      <w:r w:rsidR="00335D55" w:rsidRPr="0075051E">
        <w:rPr>
          <w:rFonts w:ascii="Times New Roman" w:hAnsi="Times New Roman" w:cs="Times New Roman"/>
          <w:color w:val="323130"/>
          <w:sz w:val="24"/>
          <w:szCs w:val="24"/>
        </w:rPr>
        <w:t>analyzed reactivity for mixed and pure lists.</w:t>
      </w:r>
      <w:r w:rsidR="003327B5" w:rsidRPr="0075051E">
        <w:rPr>
          <w:rFonts w:ascii="Times New Roman" w:hAnsi="Times New Roman" w:cs="Times New Roman"/>
          <w:color w:val="323130"/>
          <w:sz w:val="24"/>
          <w:szCs w:val="24"/>
        </w:rPr>
        <w:t xml:space="preserve"> In running the </w:t>
      </w:r>
      <w:proofErr w:type="gramStart"/>
      <w:r w:rsidR="003327B5" w:rsidRPr="0075051E">
        <w:rPr>
          <w:rFonts w:ascii="Times New Roman" w:hAnsi="Times New Roman" w:cs="Times New Roman"/>
          <w:color w:val="323130"/>
          <w:sz w:val="24"/>
          <w:szCs w:val="24"/>
        </w:rPr>
        <w:t>analyses</w:t>
      </w:r>
      <w:proofErr w:type="gramEnd"/>
      <w:r w:rsidR="00472834">
        <w:rPr>
          <w:rFonts w:ascii="Times New Roman" w:hAnsi="Times New Roman" w:cs="Times New Roman"/>
          <w:color w:val="323130"/>
          <w:sz w:val="24"/>
          <w:szCs w:val="24"/>
        </w:rPr>
        <w:t xml:space="preserve"> you have suggested</w:t>
      </w:r>
      <w:r w:rsidR="00F366E7" w:rsidRPr="0075051E">
        <w:rPr>
          <w:rFonts w:ascii="Times New Roman" w:hAnsi="Times New Roman" w:cs="Times New Roman"/>
          <w:color w:val="323130"/>
          <w:sz w:val="24"/>
          <w:szCs w:val="24"/>
        </w:rPr>
        <w:t>,</w:t>
      </w:r>
      <w:r w:rsidR="00D35B48" w:rsidRPr="0075051E">
        <w:rPr>
          <w:rFonts w:ascii="Times New Roman" w:hAnsi="Times New Roman" w:cs="Times New Roman"/>
          <w:color w:val="323130"/>
          <w:sz w:val="24"/>
          <w:szCs w:val="24"/>
        </w:rPr>
        <w:t xml:space="preserve"> </w:t>
      </w:r>
      <w:r w:rsidR="006C54AE" w:rsidRPr="0075051E">
        <w:rPr>
          <w:rFonts w:ascii="Times New Roman" w:hAnsi="Times New Roman" w:cs="Times New Roman"/>
          <w:color w:val="323130"/>
          <w:sz w:val="24"/>
          <w:szCs w:val="24"/>
        </w:rPr>
        <w:t xml:space="preserve">no significant interactions </w:t>
      </w:r>
      <w:r w:rsidR="00472834">
        <w:rPr>
          <w:rFonts w:ascii="Times New Roman" w:hAnsi="Times New Roman" w:cs="Times New Roman"/>
          <w:color w:val="323130"/>
          <w:sz w:val="24"/>
          <w:szCs w:val="24"/>
        </w:rPr>
        <w:t xml:space="preserve">were found </w:t>
      </w:r>
      <w:r w:rsidR="006C54AE" w:rsidRPr="0075051E">
        <w:rPr>
          <w:rFonts w:ascii="Times New Roman" w:hAnsi="Times New Roman" w:cs="Times New Roman"/>
          <w:color w:val="323130"/>
          <w:sz w:val="24"/>
          <w:szCs w:val="24"/>
        </w:rPr>
        <w:t>(</w:t>
      </w:r>
      <w:r w:rsidR="006C54AE" w:rsidRPr="0075051E">
        <w:rPr>
          <w:rFonts w:ascii="Times New Roman" w:hAnsi="Times New Roman" w:cs="Times New Roman"/>
          <w:i/>
          <w:iCs/>
          <w:color w:val="323130"/>
          <w:sz w:val="24"/>
          <w:szCs w:val="24"/>
        </w:rPr>
        <w:t>F</w:t>
      </w:r>
      <w:r w:rsidR="006C54AE" w:rsidRPr="0075051E">
        <w:rPr>
          <w:rFonts w:ascii="Times New Roman" w:hAnsi="Times New Roman" w:cs="Times New Roman"/>
          <w:color w:val="323130"/>
          <w:sz w:val="24"/>
          <w:szCs w:val="24"/>
        </w:rPr>
        <w:t xml:space="preserve">s </w:t>
      </w:r>
      <w:r w:rsidR="0072376D" w:rsidRPr="0075051E">
        <w:rPr>
          <w:rFonts w:ascii="Times New Roman" w:hAnsi="Times New Roman" w:cs="Times New Roman"/>
          <w:color w:val="323130"/>
          <w:sz w:val="24"/>
          <w:szCs w:val="24"/>
        </w:rPr>
        <w:t>&lt;</w:t>
      </w:r>
      <w:r w:rsidR="006C54AE" w:rsidRPr="0075051E">
        <w:rPr>
          <w:rFonts w:ascii="Times New Roman" w:hAnsi="Times New Roman" w:cs="Times New Roman"/>
          <w:color w:val="323130"/>
          <w:sz w:val="24"/>
          <w:szCs w:val="24"/>
        </w:rPr>
        <w:t xml:space="preserve"> </w:t>
      </w:r>
      <w:r w:rsidR="0072376D" w:rsidRPr="0075051E">
        <w:rPr>
          <w:rFonts w:ascii="Times New Roman" w:hAnsi="Times New Roman" w:cs="Times New Roman"/>
          <w:color w:val="323130"/>
          <w:sz w:val="24"/>
          <w:szCs w:val="24"/>
        </w:rPr>
        <w:t>1</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olor w:val="323130"/>
          <w:sz w:val="24"/>
          <w:szCs w:val="24"/>
        </w:rPr>
        <w:t>s</w:t>
      </w:r>
      <w:proofErr w:type="spellEnd"/>
      <w:r w:rsidR="006A6FA4" w:rsidRPr="0075051E">
        <w:rPr>
          <w:rFonts w:ascii="Times New Roman" w:hAnsi="Times New Roman" w:cs="Times New Roman"/>
          <w:color w:val="323130"/>
          <w:sz w:val="24"/>
          <w:szCs w:val="24"/>
        </w:rPr>
        <w:t xml:space="preserve"> ≥ </w:t>
      </w:r>
      <w:r w:rsidR="0072376D" w:rsidRPr="0075051E">
        <w:rPr>
          <w:rFonts w:ascii="Times New Roman" w:hAnsi="Times New Roman" w:cs="Times New Roman"/>
          <w:color w:val="323130"/>
          <w:sz w:val="24"/>
          <w:szCs w:val="24"/>
        </w:rPr>
        <w:t>.48</w:t>
      </w:r>
      <w:r w:rsidR="006A6FA4" w:rsidRPr="0075051E">
        <w:rPr>
          <w:rFonts w:ascii="Times New Roman" w:hAnsi="Times New Roman" w:cs="Times New Roman"/>
          <w:color w:val="323130"/>
          <w:sz w:val="24"/>
          <w:szCs w:val="24"/>
        </w:rPr>
        <w:t xml:space="preserve">, </w:t>
      </w:r>
      <w:proofErr w:type="spellStart"/>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aps/>
          <w:color w:val="323130"/>
          <w:sz w:val="24"/>
          <w:szCs w:val="24"/>
          <w:vertAlign w:val="subscript"/>
        </w:rPr>
        <w:t>bics</w:t>
      </w:r>
      <w:proofErr w:type="spellEnd"/>
      <w:r w:rsidR="006A6FA4" w:rsidRPr="0075051E">
        <w:rPr>
          <w:rFonts w:ascii="Times New Roman" w:hAnsi="Times New Roman" w:cs="Times New Roman"/>
          <w:color w:val="323130"/>
          <w:sz w:val="24"/>
          <w:szCs w:val="24"/>
        </w:rPr>
        <w:t xml:space="preserve"> ≥ </w:t>
      </w:r>
      <w:r w:rsidR="0075051E" w:rsidRPr="0075051E">
        <w:rPr>
          <w:rFonts w:ascii="Times New Roman" w:hAnsi="Times New Roman" w:cs="Times New Roman"/>
          <w:color w:val="323130"/>
          <w:sz w:val="24"/>
          <w:szCs w:val="24"/>
        </w:rPr>
        <w:t>.98</w:t>
      </w:r>
      <w:r w:rsidR="006A6FA4" w:rsidRPr="0075051E">
        <w:rPr>
          <w:rFonts w:ascii="Times New Roman" w:hAnsi="Times New Roman" w:cs="Times New Roman"/>
          <w:color w:val="323130"/>
          <w:sz w:val="24"/>
          <w:szCs w:val="24"/>
        </w:rPr>
        <w:t>)</w:t>
      </w:r>
      <w:r w:rsidR="00472834">
        <w:rPr>
          <w:rFonts w:ascii="Times New Roman" w:hAnsi="Times New Roman" w:cs="Times New Roman"/>
          <w:color w:val="323130"/>
          <w:sz w:val="24"/>
          <w:szCs w:val="24"/>
        </w:rPr>
        <w:t>, indicating that both analyses yield the same conclusions</w:t>
      </w:r>
      <w:r w:rsidR="006A6FA4" w:rsidRPr="0075051E">
        <w:rPr>
          <w:rFonts w:ascii="Times New Roman" w:hAnsi="Times New Roman" w:cs="Times New Roman"/>
          <w:color w:val="323130"/>
          <w:sz w:val="24"/>
          <w:szCs w:val="24"/>
        </w:rPr>
        <w:t>.</w:t>
      </w:r>
      <w:r w:rsidR="00565CE6">
        <w:rPr>
          <w:rFonts w:ascii="Times New Roman" w:hAnsi="Times New Roman" w:cs="Times New Roman"/>
          <w:color w:val="323130"/>
          <w:sz w:val="24"/>
          <w:szCs w:val="24"/>
        </w:rPr>
        <w:t xml:space="preserve"> </w:t>
      </w:r>
      <w:ins w:id="86" w:author="Mark Huff" w:date="2022-09-23T16:28:00Z">
        <w:r w:rsidR="004A5C36">
          <w:rPr>
            <w:rFonts w:ascii="Times New Roman" w:hAnsi="Times New Roman" w:cs="Times New Roman"/>
            <w:color w:val="323130"/>
            <w:sz w:val="24"/>
            <w:szCs w:val="24"/>
          </w:rPr>
          <w:t>For completeness</w:t>
        </w:r>
        <w:r w:rsidR="009E4FF5">
          <w:rPr>
            <w:rFonts w:ascii="Times New Roman" w:hAnsi="Times New Roman" w:cs="Times New Roman"/>
            <w:color w:val="323130"/>
            <w:sz w:val="24"/>
            <w:szCs w:val="24"/>
          </w:rPr>
          <w:t>, this analysis is</w:t>
        </w:r>
      </w:ins>
      <w:del w:id="87" w:author="Mark Huff" w:date="2022-09-23T16:28:00Z">
        <w:r w:rsidR="00D9272B" w:rsidDel="009E4FF5">
          <w:rPr>
            <w:rFonts w:ascii="Times New Roman" w:hAnsi="Times New Roman" w:cs="Times New Roman"/>
            <w:color w:val="323130"/>
            <w:sz w:val="24"/>
            <w:szCs w:val="24"/>
          </w:rPr>
          <w:delText>This is now</w:delText>
        </w:r>
      </w:del>
      <w:r w:rsidR="00D9272B">
        <w:rPr>
          <w:rFonts w:ascii="Times New Roman" w:hAnsi="Times New Roman" w:cs="Times New Roman"/>
          <w:color w:val="323130"/>
          <w:sz w:val="24"/>
          <w:szCs w:val="24"/>
        </w:rPr>
        <w:t xml:space="preserve"> reported in a footnote on p</w:t>
      </w:r>
      <w:r w:rsidR="001D5B4A">
        <w:rPr>
          <w:rFonts w:ascii="Times New Roman" w:hAnsi="Times New Roman" w:cs="Times New Roman"/>
          <w:color w:val="323130"/>
          <w:sz w:val="24"/>
          <w:szCs w:val="24"/>
        </w:rPr>
        <w:t>g</w:t>
      </w:r>
      <w:r w:rsidR="001D5B4A" w:rsidRPr="00DE1511">
        <w:rPr>
          <w:rFonts w:ascii="Times New Roman" w:hAnsi="Times New Roman" w:cs="Times New Roman"/>
          <w:color w:val="323130"/>
          <w:sz w:val="24"/>
          <w:szCs w:val="24"/>
        </w:rPr>
        <w:t>.</w:t>
      </w:r>
      <w:r w:rsidR="00D9272B" w:rsidRPr="00DE1511">
        <w:rPr>
          <w:rFonts w:ascii="Times New Roman" w:hAnsi="Times New Roman" w:cs="Times New Roman"/>
          <w:color w:val="323130"/>
          <w:sz w:val="24"/>
          <w:szCs w:val="24"/>
        </w:rPr>
        <w:t xml:space="preserve"> </w:t>
      </w:r>
      <w:r w:rsidR="001D5B4A" w:rsidRPr="00DE1511">
        <w:rPr>
          <w:rFonts w:ascii="Times New Roman" w:hAnsi="Times New Roman" w:cs="Times New Roman"/>
          <w:color w:val="323130"/>
          <w:sz w:val="24"/>
          <w:szCs w:val="24"/>
        </w:rPr>
        <w:t>25</w:t>
      </w:r>
      <w:r w:rsidR="00D9272B" w:rsidRPr="00DE1511">
        <w:rPr>
          <w:rFonts w:ascii="Times New Roman" w:hAnsi="Times New Roman" w:cs="Times New Roman"/>
          <w:color w:val="323130"/>
          <w:sz w:val="24"/>
          <w:szCs w:val="24"/>
        </w:rPr>
        <w:t>.</w:t>
      </w:r>
    </w:p>
    <w:p w14:paraId="55A2397E" w14:textId="77777777" w:rsidR="00BE26F0" w:rsidRPr="0075051E" w:rsidRDefault="00BE26F0" w:rsidP="000713B2">
      <w:pPr>
        <w:spacing w:after="0" w:line="240" w:lineRule="auto"/>
        <w:rPr>
          <w:rFonts w:ascii="Times New Roman" w:hAnsi="Times New Roman" w:cs="Times New Roman"/>
          <w:color w:val="323130"/>
          <w:sz w:val="24"/>
          <w:szCs w:val="24"/>
        </w:rPr>
      </w:pPr>
    </w:p>
    <w:p w14:paraId="54911D1C" w14:textId="61E8E889" w:rsidR="00465282" w:rsidRPr="000754A4" w:rsidRDefault="00BE26F0" w:rsidP="000713B2">
      <w:pPr>
        <w:spacing w:after="0" w:line="240" w:lineRule="auto"/>
        <w:rPr>
          <w:rFonts w:ascii="Times New Roman" w:hAnsi="Times New Roman" w:cs="Times New Roman"/>
          <w:color w:val="323130"/>
          <w:sz w:val="24"/>
          <w:szCs w:val="24"/>
          <w:shd w:val="clear" w:color="auto" w:fill="FFFFFF"/>
        </w:rPr>
      </w:pPr>
      <w:r w:rsidRPr="0075051E">
        <w:rPr>
          <w:rFonts w:ascii="Times New Roman" w:hAnsi="Times New Roman" w:cs="Times New Roman"/>
          <w:color w:val="323130"/>
          <w:sz w:val="24"/>
          <w:szCs w:val="24"/>
        </w:rPr>
        <w:t>Regarding our inclusion of unrelated pairs</w:t>
      </w:r>
      <w:r w:rsidR="004278AE" w:rsidRPr="0075051E">
        <w:rPr>
          <w:rFonts w:ascii="Times New Roman" w:hAnsi="Times New Roman" w:cs="Times New Roman"/>
          <w:color w:val="323130"/>
          <w:sz w:val="24"/>
          <w:szCs w:val="24"/>
        </w:rPr>
        <w:t xml:space="preserve"> in each analysis</w:t>
      </w:r>
      <w:r w:rsidRPr="0075051E">
        <w:rPr>
          <w:rFonts w:ascii="Times New Roman" w:hAnsi="Times New Roman" w:cs="Times New Roman"/>
          <w:color w:val="323130"/>
          <w:sz w:val="24"/>
          <w:szCs w:val="24"/>
        </w:rPr>
        <w:t xml:space="preserve">, </w:t>
      </w:r>
      <w:r w:rsidR="004278AE" w:rsidRPr="0075051E">
        <w:rPr>
          <w:rFonts w:ascii="Times New Roman" w:hAnsi="Times New Roman" w:cs="Times New Roman"/>
          <w:color w:val="323130"/>
          <w:sz w:val="24"/>
          <w:szCs w:val="24"/>
        </w:rPr>
        <w:t>the changed-goal hypothesis predicts a negative reactivity pattern on</w:t>
      </w:r>
      <w:r w:rsidR="004278AE">
        <w:rPr>
          <w:rFonts w:ascii="Times New Roman" w:hAnsi="Times New Roman" w:cs="Times New Roman"/>
          <w:color w:val="323130"/>
          <w:sz w:val="24"/>
          <w:szCs w:val="24"/>
        </w:rPr>
        <w:t xml:space="preserve"> unrelated pairs (in addition </w:t>
      </w:r>
      <w:r w:rsidR="00274F1B">
        <w:rPr>
          <w:rFonts w:ascii="Times New Roman" w:hAnsi="Times New Roman" w:cs="Times New Roman"/>
          <w:color w:val="323130"/>
          <w:sz w:val="24"/>
          <w:szCs w:val="24"/>
        </w:rPr>
        <w:t xml:space="preserve">to </w:t>
      </w:r>
      <w:r w:rsidR="004278AE">
        <w:rPr>
          <w:rFonts w:ascii="Times New Roman" w:hAnsi="Times New Roman" w:cs="Times New Roman"/>
          <w:color w:val="323130"/>
          <w:sz w:val="24"/>
          <w:szCs w:val="24"/>
        </w:rPr>
        <w:t>positive reactivity on related pairs). Al</w:t>
      </w:r>
      <w:r w:rsidR="003E48DE">
        <w:rPr>
          <w:rFonts w:ascii="Times New Roman" w:hAnsi="Times New Roman" w:cs="Times New Roman"/>
          <w:color w:val="323130"/>
          <w:sz w:val="24"/>
          <w:szCs w:val="24"/>
        </w:rPr>
        <w:t>though</w:t>
      </w:r>
      <w:r w:rsidR="00017BE2">
        <w:rPr>
          <w:rFonts w:ascii="Times New Roman" w:hAnsi="Times New Roman" w:cs="Times New Roman"/>
          <w:color w:val="323130"/>
          <w:sz w:val="24"/>
          <w:szCs w:val="24"/>
        </w:rPr>
        <w:t xml:space="preserve"> the reactivity pattern </w:t>
      </w:r>
      <w:proofErr w:type="gramStart"/>
      <w:r w:rsidR="00274F1B">
        <w:rPr>
          <w:rFonts w:ascii="Times New Roman" w:hAnsi="Times New Roman" w:cs="Times New Roman"/>
          <w:color w:val="323130"/>
          <w:sz w:val="24"/>
          <w:szCs w:val="24"/>
        </w:rPr>
        <w:t xml:space="preserve">most </w:t>
      </w:r>
      <w:ins w:id="88" w:author="Nick Maxwell" w:date="2022-09-25T20:35:00Z">
        <w:r w:rsidR="00704168">
          <w:rPr>
            <w:rFonts w:ascii="Times New Roman" w:hAnsi="Times New Roman" w:cs="Times New Roman"/>
            <w:color w:val="323130"/>
            <w:sz w:val="24"/>
            <w:szCs w:val="24"/>
          </w:rPr>
          <w:t xml:space="preserve">commonly </w:t>
        </w:r>
      </w:ins>
      <w:r w:rsidR="00274F1B">
        <w:rPr>
          <w:rFonts w:ascii="Times New Roman" w:hAnsi="Times New Roman" w:cs="Times New Roman"/>
          <w:color w:val="323130"/>
          <w:sz w:val="24"/>
          <w:szCs w:val="24"/>
        </w:rPr>
        <w:t>reported</w:t>
      </w:r>
      <w:proofErr w:type="gramEnd"/>
      <w:r w:rsidR="00017BE2">
        <w:rPr>
          <w:rFonts w:ascii="Times New Roman" w:hAnsi="Times New Roman" w:cs="Times New Roman"/>
          <w:color w:val="323130"/>
          <w:sz w:val="24"/>
          <w:szCs w:val="24"/>
        </w:rPr>
        <w:t xml:space="preserve"> in the literature </w:t>
      </w:r>
      <w:r w:rsidR="00D61283">
        <w:rPr>
          <w:rFonts w:ascii="Times New Roman" w:hAnsi="Times New Roman" w:cs="Times New Roman"/>
          <w:color w:val="323130"/>
          <w:sz w:val="24"/>
          <w:szCs w:val="24"/>
        </w:rPr>
        <w:t>has been positive reactivity on related pairs</w:t>
      </w:r>
      <w:r w:rsidR="000E2AC6">
        <w:rPr>
          <w:rFonts w:ascii="Times New Roman" w:hAnsi="Times New Roman" w:cs="Times New Roman"/>
          <w:color w:val="323130"/>
          <w:sz w:val="24"/>
          <w:szCs w:val="24"/>
        </w:rPr>
        <w:t xml:space="preserve"> and </w:t>
      </w:r>
      <w:r w:rsidR="00D61283">
        <w:rPr>
          <w:rFonts w:ascii="Times New Roman" w:hAnsi="Times New Roman" w:cs="Times New Roman"/>
          <w:color w:val="323130"/>
          <w:sz w:val="24"/>
          <w:szCs w:val="24"/>
        </w:rPr>
        <w:t>no reactivity</w:t>
      </w:r>
      <w:r w:rsidR="000E2AC6">
        <w:rPr>
          <w:rFonts w:ascii="Times New Roman" w:hAnsi="Times New Roman" w:cs="Times New Roman"/>
          <w:color w:val="323130"/>
          <w:sz w:val="24"/>
          <w:szCs w:val="24"/>
        </w:rPr>
        <w:t xml:space="preserve"> on</w:t>
      </w:r>
      <w:r w:rsidR="00D61283">
        <w:rPr>
          <w:rFonts w:ascii="Times New Roman" w:hAnsi="Times New Roman" w:cs="Times New Roman"/>
          <w:color w:val="323130"/>
          <w:sz w:val="24"/>
          <w:szCs w:val="24"/>
        </w:rPr>
        <w:t xml:space="preserve"> unrelated pairs (</w:t>
      </w:r>
      <w:r w:rsidR="00BB1164">
        <w:rPr>
          <w:rFonts w:ascii="Times New Roman" w:hAnsi="Times New Roman" w:cs="Times New Roman"/>
          <w:color w:val="323130"/>
          <w:sz w:val="24"/>
          <w:szCs w:val="24"/>
        </w:rPr>
        <w:t xml:space="preserve">e.g., </w:t>
      </w:r>
      <w:r w:rsidR="00D61283">
        <w:rPr>
          <w:rFonts w:ascii="Times New Roman" w:hAnsi="Times New Roman" w:cs="Times New Roman"/>
          <w:color w:val="323130"/>
          <w:sz w:val="24"/>
          <w:szCs w:val="24"/>
        </w:rPr>
        <w:t>Janes et al., 2018; Maxwell</w:t>
      </w:r>
      <w:r w:rsidR="00BB1164">
        <w:rPr>
          <w:rFonts w:ascii="Times New Roman" w:hAnsi="Times New Roman" w:cs="Times New Roman"/>
          <w:color w:val="323130"/>
          <w:sz w:val="24"/>
          <w:szCs w:val="24"/>
        </w:rPr>
        <w:t xml:space="preserve"> &amp; Huff, 2022, Soderstrom et al., 2015), Mitchum et al. </w:t>
      </w:r>
      <w:r w:rsidR="000754A4">
        <w:rPr>
          <w:rFonts w:ascii="Times New Roman" w:hAnsi="Times New Roman" w:cs="Times New Roman"/>
          <w:color w:val="323130"/>
          <w:sz w:val="24"/>
          <w:szCs w:val="24"/>
        </w:rPr>
        <w:t xml:space="preserve">(2016) </w:t>
      </w:r>
      <w:ins w:id="89" w:author="Mark Huff" w:date="2022-09-23T16:28:00Z">
        <w:r w:rsidR="00636DF7">
          <w:rPr>
            <w:rFonts w:ascii="Times New Roman" w:hAnsi="Times New Roman" w:cs="Times New Roman"/>
            <w:color w:val="323130"/>
            <w:sz w:val="24"/>
            <w:szCs w:val="24"/>
          </w:rPr>
          <w:t xml:space="preserve">reported </w:t>
        </w:r>
      </w:ins>
      <w:r w:rsidR="000754A4" w:rsidRPr="0067282F">
        <w:rPr>
          <w:rFonts w:ascii="Times New Roman" w:hAnsi="Times New Roman" w:cs="Times New Roman"/>
          <w:color w:val="323130"/>
          <w:sz w:val="24"/>
          <w:szCs w:val="24"/>
        </w:rPr>
        <w:t>negative</w:t>
      </w:r>
      <w:r w:rsidR="000754A4">
        <w:rPr>
          <w:rFonts w:ascii="Times New Roman" w:hAnsi="Times New Roman" w:cs="Times New Roman"/>
          <w:i/>
          <w:iCs/>
          <w:color w:val="323130"/>
          <w:sz w:val="24"/>
          <w:szCs w:val="24"/>
        </w:rPr>
        <w:t xml:space="preserve"> </w:t>
      </w:r>
      <w:r w:rsidR="000754A4">
        <w:rPr>
          <w:rFonts w:ascii="Times New Roman" w:hAnsi="Times New Roman" w:cs="Times New Roman"/>
          <w:color w:val="323130"/>
          <w:sz w:val="24"/>
          <w:szCs w:val="24"/>
        </w:rPr>
        <w:t xml:space="preserve">reactivity on unrelated pairs. Given that Mitchum et al. replicated this pattern across several experimental manipulations, </w:t>
      </w:r>
      <w:r w:rsidR="003945D8">
        <w:rPr>
          <w:rFonts w:ascii="Times New Roman" w:hAnsi="Times New Roman" w:cs="Times New Roman"/>
          <w:color w:val="323130"/>
          <w:sz w:val="24"/>
          <w:szCs w:val="24"/>
        </w:rPr>
        <w:t xml:space="preserve">we included unrelated pairs in </w:t>
      </w:r>
      <w:r w:rsidR="00705160">
        <w:rPr>
          <w:rFonts w:ascii="Times New Roman" w:hAnsi="Times New Roman" w:cs="Times New Roman"/>
          <w:color w:val="323130"/>
          <w:sz w:val="24"/>
          <w:szCs w:val="24"/>
        </w:rPr>
        <w:t xml:space="preserve">each </w:t>
      </w:r>
      <w:r w:rsidR="003945D8">
        <w:rPr>
          <w:rFonts w:ascii="Times New Roman" w:hAnsi="Times New Roman" w:cs="Times New Roman"/>
          <w:color w:val="323130"/>
          <w:sz w:val="24"/>
          <w:szCs w:val="24"/>
        </w:rPr>
        <w:t>our analyses</w:t>
      </w:r>
      <w:r w:rsidR="00705160">
        <w:rPr>
          <w:rFonts w:ascii="Times New Roman" w:hAnsi="Times New Roman" w:cs="Times New Roman"/>
          <w:color w:val="323130"/>
          <w:sz w:val="24"/>
          <w:szCs w:val="24"/>
        </w:rPr>
        <w:t>,</w:t>
      </w:r>
      <w:r w:rsidR="003945D8">
        <w:rPr>
          <w:rFonts w:ascii="Times New Roman" w:hAnsi="Times New Roman" w:cs="Times New Roman"/>
          <w:color w:val="323130"/>
          <w:sz w:val="24"/>
          <w:szCs w:val="24"/>
        </w:rPr>
        <w:t xml:space="preserve"> </w:t>
      </w:r>
      <w:r w:rsidR="00D269FD">
        <w:rPr>
          <w:rFonts w:ascii="Times New Roman" w:hAnsi="Times New Roman" w:cs="Times New Roman"/>
          <w:color w:val="323130"/>
          <w:sz w:val="24"/>
          <w:szCs w:val="24"/>
        </w:rPr>
        <w:t xml:space="preserve">to determine </w:t>
      </w:r>
      <w:del w:id="90" w:author="Mark Huff" w:date="2022-09-23T16:30:00Z">
        <w:r w:rsidR="00D269FD" w:rsidDel="002660C8">
          <w:rPr>
            <w:rFonts w:ascii="Times New Roman" w:hAnsi="Times New Roman" w:cs="Times New Roman"/>
            <w:color w:val="323130"/>
            <w:sz w:val="24"/>
            <w:szCs w:val="24"/>
          </w:rPr>
          <w:delText xml:space="preserve">the </w:delText>
        </w:r>
      </w:del>
      <w:r w:rsidR="00D269FD">
        <w:rPr>
          <w:rFonts w:ascii="Times New Roman" w:hAnsi="Times New Roman" w:cs="Times New Roman"/>
          <w:color w:val="323130"/>
          <w:sz w:val="24"/>
          <w:szCs w:val="24"/>
        </w:rPr>
        <w:t xml:space="preserve">reliability </w:t>
      </w:r>
      <w:del w:id="91" w:author="Mark Huff" w:date="2022-09-23T16:30:00Z">
        <w:r w:rsidR="00D269FD" w:rsidDel="00EE1816">
          <w:rPr>
            <w:rFonts w:ascii="Times New Roman" w:hAnsi="Times New Roman" w:cs="Times New Roman"/>
            <w:color w:val="323130"/>
            <w:sz w:val="24"/>
            <w:szCs w:val="24"/>
          </w:rPr>
          <w:delText>of our data</w:delText>
        </w:r>
      </w:del>
      <w:r w:rsidR="00006934">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t xml:space="preserve">Therefore, we believe that our </w:t>
      </w:r>
      <w:r w:rsidR="00B76758">
        <w:rPr>
          <w:rFonts w:ascii="Times New Roman" w:hAnsi="Times New Roman" w:cs="Times New Roman"/>
          <w:color w:val="323130"/>
          <w:sz w:val="24"/>
          <w:szCs w:val="24"/>
        </w:rPr>
        <w:t xml:space="preserve">inclusion of unrelated pair types in </w:t>
      </w:r>
      <w:r w:rsidR="00705160">
        <w:rPr>
          <w:rFonts w:ascii="Times New Roman" w:hAnsi="Times New Roman" w:cs="Times New Roman"/>
          <w:color w:val="323130"/>
          <w:sz w:val="24"/>
          <w:szCs w:val="24"/>
        </w:rPr>
        <w:t>Experiments 2 and 3 is</w:t>
      </w:r>
      <w:r w:rsidR="004A2FA0">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lastRenderedPageBreak/>
        <w:t>justified, as it a</w:t>
      </w:r>
      <w:r w:rsidR="00B76758">
        <w:rPr>
          <w:rFonts w:ascii="Times New Roman" w:hAnsi="Times New Roman" w:cs="Times New Roman"/>
          <w:color w:val="323130"/>
          <w:sz w:val="24"/>
          <w:szCs w:val="24"/>
        </w:rPr>
        <w:t xml:space="preserve">llowed us to </w:t>
      </w:r>
      <w:r>
        <w:rPr>
          <w:rFonts w:ascii="Times New Roman" w:hAnsi="Times New Roman" w:cs="Times New Roman"/>
          <w:color w:val="323130"/>
          <w:sz w:val="24"/>
          <w:szCs w:val="24"/>
        </w:rPr>
        <w:t>provide a further test of</w:t>
      </w:r>
      <w:r w:rsidR="00705160">
        <w:rPr>
          <w:rFonts w:ascii="Times New Roman" w:hAnsi="Times New Roman" w:cs="Times New Roman"/>
          <w:color w:val="323130"/>
          <w:sz w:val="24"/>
          <w:szCs w:val="24"/>
        </w:rPr>
        <w:t xml:space="preserve"> whether JOLs would produce negative reactivity on unrelated pairs.</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Therefore, I would also recommend examining the results of the pure list conditions via a one-way ANOVA: JOL vs. frequency vs. no JOL for just the backward pairs (Experiment 2; p. 20 lines 3-36) and just the symmetrical pairs (Experiment 3; p. 24 line 24 – p. 25 line 10).</w:t>
      </w:r>
      <w:r w:rsidRPr="00C627FD">
        <w:rPr>
          <w:rFonts w:ascii="Times New Roman" w:hAnsi="Times New Roman" w:cs="Times New Roman"/>
          <w:color w:val="323130"/>
          <w:sz w:val="24"/>
          <w:szCs w:val="24"/>
        </w:rPr>
        <w:br/>
      </w:r>
    </w:p>
    <w:p w14:paraId="44B42B6E" w14:textId="6F84D2BC"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w:t>
      </w:r>
      <w:r w:rsidR="00705160">
        <w:rPr>
          <w:rFonts w:ascii="Times New Roman" w:hAnsi="Times New Roman" w:cs="Times New Roman"/>
          <w:color w:val="323130"/>
          <w:sz w:val="24"/>
          <w:szCs w:val="24"/>
        </w:rPr>
        <w:t>all</w:t>
      </w:r>
      <w:r w:rsidR="00667BD5">
        <w:rPr>
          <w:rFonts w:ascii="Times New Roman" w:hAnsi="Times New Roman" w:cs="Times New Roman"/>
          <w:color w:val="323130"/>
          <w:sz w:val="24"/>
          <w:szCs w:val="24"/>
        </w:rPr>
        <w:t xml:space="preserve"> experiment</w:t>
      </w:r>
      <w:r w:rsidR="00705160">
        <w:rPr>
          <w:rFonts w:ascii="Times New Roman" w:hAnsi="Times New Roman" w:cs="Times New Roman"/>
          <w:color w:val="323130"/>
          <w:sz w:val="24"/>
          <w:szCs w:val="24"/>
        </w:rPr>
        <w:t>s</w:t>
      </w:r>
      <w:r w:rsidR="00667BD5">
        <w:rPr>
          <w:rFonts w:ascii="Times New Roman" w:hAnsi="Times New Roman" w:cs="Times New Roman"/>
          <w:color w:val="323130"/>
          <w:sz w:val="24"/>
          <w:szCs w:val="24"/>
        </w:rPr>
        <w:t xml:space="preserve"> </w:t>
      </w:r>
      <w:r w:rsidR="00705160">
        <w:rPr>
          <w:rFonts w:ascii="Times New Roman" w:hAnsi="Times New Roman" w:cs="Times New Roman"/>
          <w:color w:val="323130"/>
          <w:sz w:val="24"/>
          <w:szCs w:val="24"/>
        </w:rPr>
        <w:t>was conducted</w:t>
      </w:r>
      <w:r w:rsidR="00667BD5">
        <w:rPr>
          <w:rFonts w:ascii="Times New Roman" w:hAnsi="Times New Roman" w:cs="Times New Roman"/>
          <w:color w:val="323130"/>
          <w:sz w:val="24"/>
          <w:szCs w:val="24"/>
        </w:rPr>
        <w:t xml:space="preserve"> online simultaneously. </w:t>
      </w:r>
      <w:r w:rsidR="00D52E3D">
        <w:rPr>
          <w:rFonts w:ascii="Times New Roman" w:hAnsi="Times New Roman" w:cs="Times New Roman"/>
          <w:color w:val="323130"/>
          <w:sz w:val="24"/>
          <w:szCs w:val="24"/>
        </w:rPr>
        <w:t xml:space="preserve">We </w:t>
      </w:r>
      <w:r w:rsidR="00F923B3">
        <w:rPr>
          <w:rFonts w:ascii="Times New Roman" w:hAnsi="Times New Roman" w:cs="Times New Roman"/>
          <w:color w:val="323130"/>
          <w:sz w:val="24"/>
          <w:szCs w:val="24"/>
        </w:rPr>
        <w:t>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w:t>
      </w:r>
      <w:r w:rsidR="006A0F9A">
        <w:rPr>
          <w:rFonts w:ascii="Times New Roman" w:hAnsi="Times New Roman" w:cs="Times New Roman"/>
          <w:color w:val="323130"/>
          <w:sz w:val="24"/>
          <w:szCs w:val="24"/>
        </w:rPr>
        <w:t>we report.</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33452255" w14:textId="05BB62BD" w:rsidR="008462F3" w:rsidRPr="003179F8" w:rsidRDefault="00D467FE" w:rsidP="008462F3">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Running </w:t>
      </w:r>
      <w:r w:rsidR="006A0F9A">
        <w:rPr>
          <w:rFonts w:ascii="Times New Roman" w:hAnsi="Times New Roman" w:cs="Times New Roman"/>
          <w:color w:val="323130"/>
          <w:sz w:val="24"/>
          <w:szCs w:val="24"/>
        </w:rPr>
        <w:t xml:space="preserve">the requested </w:t>
      </w:r>
      <w:r>
        <w:rPr>
          <w:rFonts w:ascii="Times New Roman" w:hAnsi="Times New Roman" w:cs="Times New Roman"/>
          <w:color w:val="323130"/>
          <w:sz w:val="24"/>
          <w:szCs w:val="24"/>
        </w:rPr>
        <w:t xml:space="preserve">one-way ANOVA models on the pure </w:t>
      </w:r>
      <w:r w:rsidR="006A0F9A">
        <w:rPr>
          <w:rFonts w:ascii="Times New Roman" w:hAnsi="Times New Roman" w:cs="Times New Roman"/>
          <w:color w:val="323130"/>
          <w:sz w:val="24"/>
          <w:szCs w:val="24"/>
        </w:rPr>
        <w:t xml:space="preserve">lists </w:t>
      </w:r>
      <w:r w:rsidR="003179F8">
        <w:rPr>
          <w:rFonts w:ascii="Times New Roman" w:hAnsi="Times New Roman" w:cs="Times New Roman"/>
          <w:color w:val="323130"/>
          <w:sz w:val="24"/>
          <w:szCs w:val="24"/>
        </w:rPr>
        <w:t xml:space="preserve">produces similar findings as </w:t>
      </w:r>
      <w:r w:rsidR="006862D5">
        <w:rPr>
          <w:rFonts w:ascii="Times New Roman" w:hAnsi="Times New Roman" w:cs="Times New Roman"/>
          <w:color w:val="323130"/>
          <w:sz w:val="24"/>
          <w:szCs w:val="24"/>
        </w:rPr>
        <w:t xml:space="preserve">both </w:t>
      </w:r>
      <w:r w:rsidR="00587117">
        <w:rPr>
          <w:rFonts w:ascii="Times New Roman" w:hAnsi="Times New Roman" w:cs="Times New Roman"/>
          <w:color w:val="323130"/>
          <w:sz w:val="24"/>
          <w:szCs w:val="24"/>
        </w:rPr>
        <w:t xml:space="preserve">the previously suggested </w:t>
      </w:r>
      <w:r w:rsidR="006862D5">
        <w:rPr>
          <w:rFonts w:ascii="Times New Roman" w:hAnsi="Times New Roman" w:cs="Times New Roman"/>
          <w:color w:val="323130"/>
          <w:sz w:val="24"/>
          <w:szCs w:val="24"/>
        </w:rPr>
        <w:t xml:space="preserve">set of </w:t>
      </w:r>
      <w:r w:rsidR="00587117">
        <w:rPr>
          <w:rFonts w:ascii="Times New Roman" w:hAnsi="Times New Roman" w:cs="Times New Roman"/>
          <w:color w:val="323130"/>
          <w:sz w:val="24"/>
          <w:szCs w:val="24"/>
        </w:rPr>
        <w:t>ANOVAs</w:t>
      </w:r>
      <w:r w:rsidR="006862D5">
        <w:rPr>
          <w:rFonts w:ascii="Times New Roman" w:hAnsi="Times New Roman" w:cs="Times New Roman"/>
          <w:color w:val="323130"/>
          <w:sz w:val="24"/>
          <w:szCs w:val="24"/>
        </w:rPr>
        <w:t xml:space="preserve"> a</w:t>
      </w:r>
      <w:r w:rsidR="00587117">
        <w:rPr>
          <w:rFonts w:ascii="Times New Roman" w:hAnsi="Times New Roman" w:cs="Times New Roman"/>
          <w:color w:val="323130"/>
          <w:sz w:val="24"/>
          <w:szCs w:val="24"/>
        </w:rPr>
        <w:t xml:space="preserve">nd those </w:t>
      </w:r>
      <w:r w:rsidR="006862D5">
        <w:rPr>
          <w:rFonts w:ascii="Times New Roman" w:hAnsi="Times New Roman" w:cs="Times New Roman"/>
          <w:color w:val="323130"/>
          <w:sz w:val="24"/>
          <w:szCs w:val="24"/>
        </w:rPr>
        <w:t>we report in our initial submission</w:t>
      </w:r>
      <w:r w:rsidR="00587117">
        <w:rPr>
          <w:rFonts w:ascii="Times New Roman" w:hAnsi="Times New Roman" w:cs="Times New Roman"/>
          <w:color w:val="323130"/>
          <w:sz w:val="24"/>
          <w:szCs w:val="24"/>
        </w:rPr>
        <w:t xml:space="preserve">. Specifically, </w:t>
      </w:r>
      <w:r w:rsidR="00CE1ED2">
        <w:rPr>
          <w:rFonts w:ascii="Times New Roman" w:hAnsi="Times New Roman" w:cs="Times New Roman"/>
          <w:color w:val="323130"/>
          <w:sz w:val="24"/>
          <w:szCs w:val="24"/>
        </w:rPr>
        <w:t xml:space="preserve">an effect of encoding group emerges for related </w:t>
      </w:r>
      <w:r w:rsidR="002E3286">
        <w:rPr>
          <w:rFonts w:ascii="Times New Roman" w:hAnsi="Times New Roman" w:cs="Times New Roman"/>
          <w:color w:val="323130"/>
          <w:sz w:val="24"/>
          <w:szCs w:val="24"/>
        </w:rPr>
        <w:t>pure lists</w:t>
      </w:r>
      <w:r w:rsidR="00CE1ED2">
        <w:rPr>
          <w:rFonts w:ascii="Times New Roman" w:hAnsi="Times New Roman" w:cs="Times New Roman"/>
          <w:color w:val="323130"/>
          <w:sz w:val="24"/>
          <w:szCs w:val="24"/>
        </w:rPr>
        <w:t xml:space="preserve"> in all experiments (</w:t>
      </w:r>
      <w:r w:rsidR="00CE1ED2" w:rsidRPr="00CE1ED2">
        <w:rPr>
          <w:rFonts w:ascii="Times New Roman" w:hAnsi="Times New Roman" w:cs="Times New Roman"/>
          <w:i/>
          <w:iCs/>
          <w:color w:val="323130"/>
          <w:sz w:val="24"/>
          <w:szCs w:val="24"/>
        </w:rPr>
        <w:t>F</w:t>
      </w:r>
      <w:r w:rsidR="00CE1ED2">
        <w:rPr>
          <w:rFonts w:ascii="Times New Roman" w:hAnsi="Times New Roman" w:cs="Times New Roman"/>
          <w:color w:val="323130"/>
          <w:sz w:val="24"/>
          <w:szCs w:val="24"/>
        </w:rPr>
        <w:t xml:space="preserve">s ≥ </w:t>
      </w:r>
      <w:r w:rsidR="00163A3F">
        <w:rPr>
          <w:rFonts w:ascii="Times New Roman" w:hAnsi="Times New Roman" w:cs="Times New Roman"/>
          <w:color w:val="323130"/>
          <w:sz w:val="24"/>
          <w:szCs w:val="24"/>
        </w:rPr>
        <w:t>3.88</w:t>
      </w:r>
      <w:r w:rsidR="00CE1ED2">
        <w:rPr>
          <w:rFonts w:ascii="Times New Roman" w:hAnsi="Times New Roman" w:cs="Times New Roman"/>
          <w:color w:val="323130"/>
          <w:sz w:val="24"/>
          <w:szCs w:val="24"/>
        </w:rPr>
        <w:t xml:space="preserve">, </w:t>
      </w:r>
      <w:r w:rsidR="00CE1ED2" w:rsidRPr="0075051E">
        <w:rPr>
          <w:rFonts w:ascii="Times New Roman" w:hAnsi="Times New Roman" w:cs="Times New Roman"/>
          <w:i/>
          <w:iCs/>
          <w:sz w:val="24"/>
          <w:szCs w:val="24"/>
        </w:rPr>
        <w:t>η</w:t>
      </w:r>
      <w:r w:rsidR="00CE1ED2" w:rsidRPr="0075051E">
        <w:rPr>
          <w:rFonts w:ascii="Times New Roman" w:hAnsi="Times New Roman" w:cs="Times New Roman"/>
          <w:i/>
          <w:iCs/>
          <w:sz w:val="24"/>
          <w:szCs w:val="24"/>
          <w:vertAlign w:val="subscript"/>
        </w:rPr>
        <w:t>p</w:t>
      </w:r>
      <w:r w:rsidR="00CE1ED2" w:rsidRPr="0075051E">
        <w:rPr>
          <w:rFonts w:ascii="Times New Roman" w:hAnsi="Times New Roman" w:cs="Times New Roman"/>
          <w:sz w:val="24"/>
          <w:szCs w:val="24"/>
          <w:vertAlign w:val="superscript"/>
        </w:rPr>
        <w:t>2</w:t>
      </w:r>
      <w:r w:rsidR="00CE1ED2" w:rsidRPr="0075051E">
        <w:rPr>
          <w:rFonts w:ascii="Times New Roman" w:hAnsi="Times New Roman" w:cs="Times New Roman"/>
          <w:color w:val="323130"/>
          <w:sz w:val="24"/>
          <w:szCs w:val="24"/>
        </w:rPr>
        <w:t>s ≥ .0</w:t>
      </w:r>
      <w:r w:rsidR="00163A3F">
        <w:rPr>
          <w:rFonts w:ascii="Times New Roman" w:hAnsi="Times New Roman" w:cs="Times New Roman"/>
          <w:color w:val="323130"/>
          <w:sz w:val="24"/>
          <w:szCs w:val="24"/>
        </w:rPr>
        <w:t>6</w:t>
      </w:r>
      <w:r w:rsidR="00CE1ED2">
        <w:rPr>
          <w:rFonts w:ascii="Times New Roman" w:hAnsi="Times New Roman" w:cs="Times New Roman"/>
          <w:color w:val="323130"/>
          <w:sz w:val="24"/>
          <w:szCs w:val="24"/>
        </w:rPr>
        <w:t>)</w:t>
      </w:r>
      <w:r w:rsidR="002E3286">
        <w:rPr>
          <w:rFonts w:ascii="Times New Roman" w:hAnsi="Times New Roman" w:cs="Times New Roman"/>
          <w:color w:val="323130"/>
          <w:sz w:val="24"/>
          <w:szCs w:val="24"/>
        </w:rPr>
        <w:t>.</w:t>
      </w:r>
      <w:r w:rsidR="000713B2" w:rsidRPr="00C627FD">
        <w:rPr>
          <w:rFonts w:ascii="Times New Roman" w:hAnsi="Times New Roman" w:cs="Times New Roman"/>
          <w:color w:val="323130"/>
          <w:sz w:val="24"/>
          <w:szCs w:val="24"/>
        </w:rPr>
        <w:br/>
      </w:r>
    </w:p>
    <w:p w14:paraId="0219FB3B" w14:textId="6DA3D6AC" w:rsidR="00C23777" w:rsidRDefault="00C23777" w:rsidP="00D075D6">
      <w:pPr>
        <w:spacing w:after="0" w:line="240" w:lineRule="auto"/>
        <w:rPr>
          <w:rFonts w:ascii="Times New Roman" w:hAnsi="Times New Roman" w:cs="Times New Roman"/>
          <w:b/>
          <w:color w:val="323130"/>
          <w:sz w:val="24"/>
          <w:szCs w:val="24"/>
          <w:shd w:val="clear" w:color="auto" w:fill="FFFFFF"/>
        </w:rPr>
      </w:pPr>
      <w:r>
        <w:rPr>
          <w:rFonts w:ascii="Times New Roman" w:hAnsi="Times New Roman" w:cs="Times New Roman"/>
          <w:b/>
          <w:color w:val="323130"/>
          <w:sz w:val="24"/>
          <w:szCs w:val="24"/>
          <w:shd w:val="clear" w:color="auto" w:fill="FFFFFF"/>
        </w:rPr>
        <w:t>Minor Comments:</w:t>
      </w:r>
    </w:p>
    <w:p w14:paraId="3B7C509E" w14:textId="77777777" w:rsidR="00C23777" w:rsidRDefault="00C23777" w:rsidP="00D075D6">
      <w:pPr>
        <w:spacing w:after="0" w:line="240" w:lineRule="auto"/>
        <w:rPr>
          <w:rFonts w:ascii="Times New Roman" w:hAnsi="Times New Roman" w:cs="Times New Roman"/>
          <w:b/>
          <w:color w:val="323130"/>
          <w:sz w:val="24"/>
          <w:szCs w:val="24"/>
          <w:shd w:val="clear" w:color="auto" w:fill="FFFFFF"/>
        </w:rPr>
      </w:pPr>
    </w:p>
    <w:p w14:paraId="197C0369" w14:textId="39C7A7C7"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6E8BFAC7"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7D11BA">
        <w:rPr>
          <w:rFonts w:ascii="Times New Roman" w:hAnsi="Times New Roman" w:cs="Times New Roman"/>
          <w:color w:val="323130"/>
          <w:sz w:val="24"/>
          <w:szCs w:val="24"/>
          <w:shd w:val="clear" w:color="auto" w:fill="FFFFFF"/>
        </w:rPr>
        <w:t xml:space="preserve">The medium effect size </w:t>
      </w:r>
      <w:r w:rsidR="00A647D3">
        <w:rPr>
          <w:rFonts w:ascii="Times New Roman" w:hAnsi="Times New Roman" w:cs="Times New Roman"/>
          <w:color w:val="323130"/>
          <w:sz w:val="24"/>
          <w:szCs w:val="24"/>
          <w:shd w:val="clear" w:color="auto" w:fill="FFFFFF"/>
        </w:rPr>
        <w:t xml:space="preserve">reported was to detect </w:t>
      </w:r>
      <w:r w:rsidR="003F7F22">
        <w:rPr>
          <w:rFonts w:ascii="Times New Roman" w:hAnsi="Times New Roman" w:cs="Times New Roman"/>
          <w:color w:val="323130"/>
          <w:sz w:val="24"/>
          <w:szCs w:val="24"/>
          <w:shd w:val="clear" w:color="auto" w:fill="FFFFFF"/>
        </w:rPr>
        <w:t>an</w:t>
      </w:r>
      <w:r w:rsidR="00A647D3">
        <w:rPr>
          <w:rFonts w:ascii="Times New Roman" w:hAnsi="Times New Roman" w:cs="Times New Roman"/>
          <w:color w:val="323130"/>
          <w:sz w:val="24"/>
          <w:szCs w:val="24"/>
          <w:shd w:val="clear" w:color="auto" w:fill="FFFFFF"/>
        </w:rPr>
        <w:t xml:space="preserve"> interaction between </w:t>
      </w:r>
      <w:r w:rsidR="003F7F22">
        <w:rPr>
          <w:rFonts w:ascii="Times New Roman" w:hAnsi="Times New Roman" w:cs="Times New Roman"/>
          <w:color w:val="323130"/>
          <w:sz w:val="24"/>
          <w:szCs w:val="24"/>
          <w:shd w:val="clear" w:color="auto" w:fill="FFFFFF"/>
        </w:rPr>
        <w:t xml:space="preserve">Pair Type and </w:t>
      </w:r>
      <w:r w:rsidR="002A219E">
        <w:rPr>
          <w:rFonts w:ascii="Times New Roman" w:hAnsi="Times New Roman" w:cs="Times New Roman"/>
          <w:color w:val="323130"/>
          <w:sz w:val="24"/>
          <w:szCs w:val="24"/>
          <w:shd w:val="clear" w:color="auto" w:fill="FFFFFF"/>
        </w:rPr>
        <w:t>Study Group. We have updated</w:t>
      </w:r>
      <w:r w:rsidR="006654B5">
        <w:rPr>
          <w:rFonts w:ascii="Times New Roman" w:hAnsi="Times New Roman" w:cs="Times New Roman"/>
          <w:color w:val="323130"/>
          <w:sz w:val="24"/>
          <w:szCs w:val="24"/>
          <w:shd w:val="clear" w:color="auto" w:fill="FFFFFF"/>
        </w:rPr>
        <w:t xml:space="preserve"> t</w:t>
      </w:r>
      <w:r w:rsidR="00F17E27">
        <w:rPr>
          <w:rFonts w:ascii="Times New Roman" w:hAnsi="Times New Roman" w:cs="Times New Roman"/>
          <w:color w:val="323130"/>
          <w:sz w:val="24"/>
          <w:szCs w:val="24"/>
          <w:shd w:val="clear" w:color="auto" w:fill="FFFFFF"/>
        </w:rPr>
        <w:t xml:space="preserve">he </w:t>
      </w:r>
      <w:r w:rsidR="006654B5">
        <w:rPr>
          <w:rFonts w:ascii="Times New Roman" w:hAnsi="Times New Roman" w:cs="Times New Roman"/>
          <w:color w:val="323130"/>
          <w:sz w:val="24"/>
          <w:szCs w:val="24"/>
          <w:shd w:val="clear" w:color="auto" w:fill="FFFFFF"/>
        </w:rPr>
        <w:t xml:space="preserve">paragraph </w:t>
      </w:r>
      <w:r w:rsidR="002A219E">
        <w:rPr>
          <w:rFonts w:ascii="Times New Roman" w:hAnsi="Times New Roman" w:cs="Times New Roman"/>
          <w:color w:val="323130"/>
          <w:sz w:val="24"/>
          <w:szCs w:val="24"/>
          <w:shd w:val="clear" w:color="auto" w:fill="FFFFFF"/>
        </w:rPr>
        <w:t>describing the power analysis to more accurately reflect this</w:t>
      </w:r>
      <w:r w:rsidR="00F17E27">
        <w:rPr>
          <w:rFonts w:ascii="Times New Roman" w:hAnsi="Times New Roman" w:cs="Times New Roman"/>
          <w:color w:val="323130"/>
          <w:sz w:val="24"/>
          <w:szCs w:val="24"/>
          <w:shd w:val="clear" w:color="auto" w:fill="FFFFFF"/>
        </w:rPr>
        <w:t xml:space="preserve"> (pg. </w:t>
      </w:r>
      <w:r w:rsidR="00844E3A">
        <w:rPr>
          <w:rFonts w:ascii="Times New Roman" w:hAnsi="Times New Roman" w:cs="Times New Roman"/>
          <w:color w:val="323130"/>
          <w:sz w:val="24"/>
          <w:szCs w:val="24"/>
          <w:shd w:val="clear" w:color="auto" w:fill="FFFFFF"/>
        </w:rPr>
        <w:t>10</w:t>
      </w:r>
      <w:r w:rsidR="00F17E27">
        <w:rPr>
          <w:rFonts w:ascii="Times New Roman" w:hAnsi="Times New Roman" w:cs="Times New Roman"/>
          <w:color w:val="323130"/>
          <w:sz w:val="24"/>
          <w:szCs w:val="24"/>
          <w:shd w:val="clear" w:color="auto" w:fill="FFFFFF"/>
        </w:rPr>
        <w:t>)</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Was study time self-paced or experimenter paced? Relatedly, based on my read of the manuscript, the goal-changed hypothesis suggests that participants would need to be aware of the different types of items and “</w:t>
      </w:r>
      <w:proofErr w:type="spellStart"/>
      <w:r w:rsidRPr="00C627FD">
        <w:rPr>
          <w:rFonts w:ascii="Times New Roman" w:hAnsi="Times New Roman" w:cs="Times New Roman"/>
          <w:color w:val="323130"/>
          <w:sz w:val="24"/>
          <w:szCs w:val="24"/>
          <w:shd w:val="clear" w:color="auto" w:fill="FFFFFF"/>
        </w:rPr>
        <w:t>prioritiz</w:t>
      </w:r>
      <w:proofErr w:type="spellEnd"/>
      <w:r w:rsidRPr="00C627FD">
        <w:rPr>
          <w:rFonts w:ascii="Times New Roman" w:hAnsi="Times New Roman" w:cs="Times New Roman"/>
          <w:color w:val="323130"/>
          <w:sz w:val="24"/>
          <w:szCs w:val="24"/>
          <w:shd w:val="clear" w:color="auto" w:fill="FFFFFF"/>
        </w:rPr>
        <w:t>[e]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1B19D8E2" w14:textId="5E59EE40" w:rsidR="006B4350" w:rsidDel="00B234CA" w:rsidRDefault="00FA77A9" w:rsidP="00B234CA">
      <w:pPr>
        <w:spacing w:after="0" w:line="240" w:lineRule="auto"/>
        <w:rPr>
          <w:del w:id="92" w:author="Mark Huff" w:date="2022-09-23T16:31:00Z"/>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C5445F">
        <w:rPr>
          <w:rFonts w:ascii="Times New Roman" w:hAnsi="Times New Roman" w:cs="Times New Roman"/>
          <w:color w:val="323130"/>
          <w:sz w:val="24"/>
          <w:szCs w:val="24"/>
        </w:rPr>
        <w:t xml:space="preserve">As noted in our initial submission, study </w:t>
      </w:r>
      <w:r w:rsidR="0078228D">
        <w:rPr>
          <w:rFonts w:ascii="Times New Roman" w:hAnsi="Times New Roman" w:cs="Times New Roman"/>
          <w:color w:val="323130"/>
          <w:sz w:val="24"/>
          <w:szCs w:val="24"/>
        </w:rPr>
        <w:t>was self-paced</w:t>
      </w:r>
      <w:r w:rsidR="00C5445F">
        <w:rPr>
          <w:rFonts w:ascii="Times New Roman" w:hAnsi="Times New Roman" w:cs="Times New Roman"/>
          <w:color w:val="323130"/>
          <w:sz w:val="24"/>
          <w:szCs w:val="24"/>
        </w:rPr>
        <w:t xml:space="preserve"> across all experiments.</w:t>
      </w:r>
      <w:r w:rsidR="0078228D">
        <w:rPr>
          <w:rFonts w:ascii="Times New Roman" w:hAnsi="Times New Roman" w:cs="Times New Roman"/>
          <w:color w:val="323130"/>
          <w:sz w:val="24"/>
          <w:szCs w:val="24"/>
        </w:rPr>
        <w:t xml:space="preserve"> </w:t>
      </w:r>
      <w:ins w:id="93" w:author="Mark Huff" w:date="2022-09-23T16:30:00Z">
        <w:r w:rsidR="002660C8">
          <w:rPr>
            <w:rFonts w:ascii="Times New Roman" w:hAnsi="Times New Roman" w:cs="Times New Roman"/>
            <w:color w:val="323130"/>
            <w:sz w:val="24"/>
            <w:szCs w:val="24"/>
          </w:rPr>
          <w:t>We similarly rational</w:t>
        </w:r>
      </w:ins>
      <w:ins w:id="94" w:author="Mark Huff" w:date="2022-09-23T16:31:00Z">
        <w:r w:rsidR="002660C8">
          <w:rPr>
            <w:rFonts w:ascii="Times New Roman" w:hAnsi="Times New Roman" w:cs="Times New Roman"/>
            <w:color w:val="323130"/>
            <w:sz w:val="24"/>
            <w:szCs w:val="24"/>
          </w:rPr>
          <w:t>ized that reactivity would be more likely to occur under self-paced study which is why we cho</w:t>
        </w:r>
        <w:r w:rsidR="00B234CA">
          <w:rPr>
            <w:rFonts w:ascii="Times New Roman" w:hAnsi="Times New Roman" w:cs="Times New Roman"/>
            <w:color w:val="323130"/>
            <w:sz w:val="24"/>
            <w:szCs w:val="24"/>
          </w:rPr>
          <w:t xml:space="preserve">se this encoding procedure. </w:t>
        </w:r>
      </w:ins>
      <w:del w:id="95" w:author="Mark Huff" w:date="2022-09-23T16:31:00Z">
        <w:r w:rsidR="005D0FC3" w:rsidDel="00B234CA">
          <w:rPr>
            <w:rFonts w:ascii="Times New Roman" w:hAnsi="Times New Roman" w:cs="Times New Roman"/>
            <w:color w:val="323130"/>
            <w:sz w:val="24"/>
            <w:szCs w:val="24"/>
          </w:rPr>
          <w:delText>Although</w:delText>
        </w:r>
        <w:r w:rsidR="00D831B6" w:rsidDel="00B234CA">
          <w:rPr>
            <w:rFonts w:ascii="Times New Roman" w:hAnsi="Times New Roman" w:cs="Times New Roman"/>
            <w:color w:val="323130"/>
            <w:sz w:val="24"/>
            <w:szCs w:val="24"/>
          </w:rPr>
          <w:delText xml:space="preserve"> goal-changing could potentially still occur </w:delText>
        </w:r>
        <w:r w:rsidR="006B4350" w:rsidDel="00B234CA">
          <w:rPr>
            <w:rFonts w:ascii="Times New Roman" w:hAnsi="Times New Roman" w:cs="Times New Roman"/>
            <w:color w:val="323130"/>
            <w:sz w:val="24"/>
            <w:szCs w:val="24"/>
          </w:rPr>
          <w:delText xml:space="preserve">when using an </w:delText>
        </w:r>
        <w:r w:rsidR="00D831B6" w:rsidDel="00B234CA">
          <w:rPr>
            <w:rFonts w:ascii="Times New Roman" w:hAnsi="Times New Roman" w:cs="Times New Roman"/>
            <w:color w:val="323130"/>
            <w:sz w:val="24"/>
            <w:szCs w:val="24"/>
          </w:rPr>
          <w:delText>experimenter pacing</w:delText>
        </w:r>
        <w:r w:rsidR="00747D81" w:rsidDel="00B234CA">
          <w:rPr>
            <w:rFonts w:ascii="Times New Roman" w:hAnsi="Times New Roman" w:cs="Times New Roman"/>
            <w:color w:val="323130"/>
            <w:sz w:val="24"/>
            <w:szCs w:val="24"/>
          </w:rPr>
          <w:delText xml:space="preserve"> (i.e., participants could potentially “zone-out” </w:delText>
        </w:r>
        <w:r w:rsidR="006B4350" w:rsidDel="00B234CA">
          <w:rPr>
            <w:rFonts w:ascii="Times New Roman" w:hAnsi="Times New Roman" w:cs="Times New Roman"/>
            <w:color w:val="323130"/>
            <w:sz w:val="24"/>
            <w:szCs w:val="24"/>
          </w:rPr>
          <w:delText xml:space="preserve">or allocate less effort at encoding </w:delText>
        </w:r>
        <w:r w:rsidR="00747D81" w:rsidDel="00B234CA">
          <w:rPr>
            <w:rFonts w:ascii="Times New Roman" w:hAnsi="Times New Roman" w:cs="Times New Roman"/>
            <w:color w:val="323130"/>
            <w:sz w:val="24"/>
            <w:szCs w:val="24"/>
          </w:rPr>
          <w:delText xml:space="preserve">when more difficult pairs </w:delText>
        </w:r>
        <w:r w:rsidR="006B4350" w:rsidDel="00B234CA">
          <w:rPr>
            <w:rFonts w:ascii="Times New Roman" w:hAnsi="Times New Roman" w:cs="Times New Roman"/>
            <w:color w:val="323130"/>
            <w:sz w:val="24"/>
            <w:szCs w:val="24"/>
          </w:rPr>
          <w:delText>are</w:delText>
        </w:r>
        <w:r w:rsidR="00747D81" w:rsidDel="00B234CA">
          <w:rPr>
            <w:rFonts w:ascii="Times New Roman" w:hAnsi="Times New Roman" w:cs="Times New Roman"/>
            <w:color w:val="323130"/>
            <w:sz w:val="24"/>
            <w:szCs w:val="24"/>
          </w:rPr>
          <w:delText xml:space="preserve"> presented), we reasoned that </w:delText>
        </w:r>
        <w:r w:rsidR="00464412" w:rsidDel="00B234CA">
          <w:rPr>
            <w:rFonts w:ascii="Times New Roman" w:hAnsi="Times New Roman" w:cs="Times New Roman"/>
            <w:color w:val="323130"/>
            <w:sz w:val="24"/>
            <w:szCs w:val="24"/>
          </w:rPr>
          <w:delText xml:space="preserve">using self-paced study would allow participants the opportunity to </w:delText>
        </w:r>
        <w:r w:rsidR="00096FD1" w:rsidDel="00B234CA">
          <w:rPr>
            <w:rFonts w:ascii="Times New Roman" w:hAnsi="Times New Roman" w:cs="Times New Roman"/>
            <w:color w:val="323130"/>
            <w:sz w:val="24"/>
            <w:szCs w:val="24"/>
          </w:rPr>
          <w:delText xml:space="preserve">differentially </w:delText>
        </w:r>
        <w:r w:rsidR="00464412" w:rsidDel="00B234CA">
          <w:rPr>
            <w:rFonts w:ascii="Times New Roman" w:hAnsi="Times New Roman" w:cs="Times New Roman"/>
            <w:color w:val="323130"/>
            <w:sz w:val="24"/>
            <w:szCs w:val="24"/>
          </w:rPr>
          <w:delText>allocate their study time</w:delText>
        </w:r>
        <w:r w:rsidR="00096FD1" w:rsidDel="00B234CA">
          <w:rPr>
            <w:rFonts w:ascii="Times New Roman" w:hAnsi="Times New Roman" w:cs="Times New Roman"/>
            <w:color w:val="323130"/>
            <w:sz w:val="24"/>
            <w:szCs w:val="24"/>
          </w:rPr>
          <w:delText xml:space="preserve"> for each pair type</w:delText>
        </w:r>
        <w:r w:rsidR="007D0E46" w:rsidDel="00B234CA">
          <w:rPr>
            <w:rFonts w:ascii="Times New Roman" w:hAnsi="Times New Roman" w:cs="Times New Roman"/>
            <w:color w:val="323130"/>
            <w:sz w:val="24"/>
            <w:szCs w:val="24"/>
          </w:rPr>
          <w:delText xml:space="preserve"> (e.g., Mitchum et al., 2016).</w:delText>
        </w:r>
        <w:r w:rsidR="00E40861" w:rsidDel="00B234CA">
          <w:rPr>
            <w:rFonts w:ascii="Times New Roman" w:hAnsi="Times New Roman" w:cs="Times New Roman"/>
            <w:color w:val="323130"/>
            <w:sz w:val="24"/>
            <w:szCs w:val="24"/>
          </w:rPr>
          <w:delText xml:space="preserve"> </w:delText>
        </w:r>
        <w:r w:rsidR="005B2BC5" w:rsidDel="00B234CA">
          <w:rPr>
            <w:rFonts w:ascii="Times New Roman" w:hAnsi="Times New Roman" w:cs="Times New Roman"/>
            <w:color w:val="323130"/>
            <w:sz w:val="24"/>
            <w:szCs w:val="24"/>
          </w:rPr>
          <w:delText xml:space="preserve">However, </w:delText>
        </w:r>
        <w:r w:rsidR="006053BE" w:rsidDel="00B234CA">
          <w:rPr>
            <w:rFonts w:ascii="Times New Roman" w:hAnsi="Times New Roman" w:cs="Times New Roman"/>
            <w:color w:val="323130"/>
            <w:sz w:val="24"/>
            <w:szCs w:val="24"/>
          </w:rPr>
          <w:delText>as reported in Table</w:delText>
        </w:r>
        <w:r w:rsidR="006C2B92" w:rsidDel="00B234CA">
          <w:rPr>
            <w:rFonts w:ascii="Times New Roman" w:hAnsi="Times New Roman" w:cs="Times New Roman"/>
            <w:color w:val="323130"/>
            <w:sz w:val="24"/>
            <w:szCs w:val="24"/>
          </w:rPr>
          <w:delText>s</w:delText>
        </w:r>
        <w:r w:rsidR="006053BE" w:rsidDel="00B234CA">
          <w:rPr>
            <w:rFonts w:ascii="Times New Roman" w:hAnsi="Times New Roman" w:cs="Times New Roman"/>
            <w:color w:val="323130"/>
            <w:sz w:val="24"/>
            <w:szCs w:val="24"/>
          </w:rPr>
          <w:delText xml:space="preserve"> </w:delText>
        </w:r>
        <w:r w:rsidR="00D35DFC" w:rsidDel="00B234CA">
          <w:rPr>
            <w:rFonts w:ascii="Times New Roman" w:hAnsi="Times New Roman" w:cs="Times New Roman"/>
            <w:color w:val="323130"/>
            <w:sz w:val="24"/>
            <w:szCs w:val="24"/>
          </w:rPr>
          <w:delText>A</w:delText>
        </w:r>
        <w:r w:rsidR="00E82040" w:rsidDel="00B234CA">
          <w:rPr>
            <w:rFonts w:ascii="Times New Roman" w:hAnsi="Times New Roman" w:cs="Times New Roman"/>
            <w:color w:val="323130"/>
            <w:sz w:val="24"/>
            <w:szCs w:val="24"/>
          </w:rPr>
          <w:delText xml:space="preserve">8 and </w:delText>
        </w:r>
        <w:r w:rsidR="00D35DFC" w:rsidDel="00B234CA">
          <w:rPr>
            <w:rFonts w:ascii="Times New Roman" w:hAnsi="Times New Roman" w:cs="Times New Roman"/>
            <w:color w:val="323130"/>
            <w:sz w:val="24"/>
            <w:szCs w:val="24"/>
          </w:rPr>
          <w:delText>A</w:delText>
        </w:r>
        <w:r w:rsidR="00E82040" w:rsidDel="00B234CA">
          <w:rPr>
            <w:rFonts w:ascii="Times New Roman" w:hAnsi="Times New Roman" w:cs="Times New Roman"/>
            <w:color w:val="323130"/>
            <w:sz w:val="24"/>
            <w:szCs w:val="24"/>
          </w:rPr>
          <w:delText>9</w:delText>
        </w:r>
        <w:r w:rsidR="006053BE" w:rsidDel="00B234CA">
          <w:rPr>
            <w:rFonts w:ascii="Times New Roman" w:hAnsi="Times New Roman" w:cs="Times New Roman"/>
            <w:color w:val="323130"/>
            <w:sz w:val="24"/>
            <w:szCs w:val="24"/>
          </w:rPr>
          <w:delText>, no discernable</w:delText>
        </w:r>
        <w:r w:rsidR="00BA71F8" w:rsidDel="00B234CA">
          <w:rPr>
            <w:rFonts w:ascii="Times New Roman" w:hAnsi="Times New Roman" w:cs="Times New Roman"/>
            <w:color w:val="323130"/>
            <w:sz w:val="24"/>
            <w:szCs w:val="24"/>
          </w:rPr>
          <w:delText xml:space="preserve"> pattern emerged for RTs</w:delText>
        </w:r>
        <w:r w:rsidR="00451715" w:rsidDel="00B234CA">
          <w:rPr>
            <w:rFonts w:ascii="Times New Roman" w:hAnsi="Times New Roman" w:cs="Times New Roman"/>
            <w:color w:val="323130"/>
            <w:sz w:val="24"/>
            <w:szCs w:val="24"/>
          </w:rPr>
          <w:delText xml:space="preserve">. </w:delText>
        </w:r>
      </w:del>
    </w:p>
    <w:p w14:paraId="6A7E429C" w14:textId="3B15FA6C" w:rsidR="006B4350" w:rsidDel="00B234CA" w:rsidRDefault="006B4350" w:rsidP="00B234CA">
      <w:pPr>
        <w:spacing w:after="0" w:line="240" w:lineRule="auto"/>
        <w:rPr>
          <w:del w:id="96" w:author="Mark Huff" w:date="2022-09-23T16:31:00Z"/>
          <w:rFonts w:ascii="Times New Roman" w:hAnsi="Times New Roman" w:cs="Times New Roman"/>
          <w:color w:val="323130"/>
          <w:sz w:val="24"/>
          <w:szCs w:val="24"/>
        </w:rPr>
      </w:pPr>
    </w:p>
    <w:p w14:paraId="1E8C77D2" w14:textId="2DCB27F3" w:rsidR="00FA77A9" w:rsidDel="00B234CA" w:rsidRDefault="002C2DFC" w:rsidP="00B234CA">
      <w:pPr>
        <w:spacing w:after="0" w:line="240" w:lineRule="auto"/>
        <w:rPr>
          <w:del w:id="97" w:author="Mark Huff" w:date="2022-09-23T16:31:00Z"/>
          <w:rFonts w:ascii="Times New Roman" w:hAnsi="Times New Roman" w:cs="Times New Roman"/>
          <w:color w:val="323130"/>
          <w:sz w:val="24"/>
          <w:szCs w:val="24"/>
        </w:rPr>
      </w:pPr>
      <w:del w:id="98" w:author="Mark Huff" w:date="2022-09-23T16:31:00Z">
        <w:r w:rsidDel="00B234CA">
          <w:rPr>
            <w:rFonts w:ascii="Times New Roman" w:hAnsi="Times New Roman" w:cs="Times New Roman"/>
            <w:color w:val="323130"/>
            <w:sz w:val="24"/>
            <w:szCs w:val="24"/>
          </w:rPr>
          <w:delText xml:space="preserve">While no </w:delText>
        </w:r>
        <w:r w:rsidR="002D49BA" w:rsidDel="00B234CA">
          <w:rPr>
            <w:rFonts w:ascii="Times New Roman" w:hAnsi="Times New Roman" w:cs="Times New Roman"/>
            <w:color w:val="323130"/>
            <w:sz w:val="24"/>
            <w:szCs w:val="24"/>
          </w:rPr>
          <w:delText xml:space="preserve">clear </w:delText>
        </w:r>
        <w:r w:rsidDel="00B234CA">
          <w:rPr>
            <w:rFonts w:ascii="Times New Roman" w:hAnsi="Times New Roman" w:cs="Times New Roman"/>
            <w:color w:val="323130"/>
            <w:sz w:val="24"/>
            <w:szCs w:val="24"/>
          </w:rPr>
          <w:delText>RT pattern was detected</w:delText>
        </w:r>
        <w:r w:rsidR="00437652" w:rsidRPr="00437652" w:rsidDel="00B234CA">
          <w:rPr>
            <w:rFonts w:ascii="Times New Roman" w:hAnsi="Times New Roman" w:cs="Times New Roman"/>
            <w:color w:val="323130"/>
            <w:sz w:val="24"/>
            <w:szCs w:val="24"/>
          </w:rPr>
          <w:delText xml:space="preserve">, we </w:delText>
        </w:r>
        <w:r w:rsidR="00437652" w:rsidDel="00B234CA">
          <w:rPr>
            <w:rFonts w:ascii="Times New Roman" w:hAnsi="Times New Roman" w:cs="Times New Roman"/>
            <w:color w:val="323130"/>
            <w:sz w:val="24"/>
            <w:szCs w:val="24"/>
          </w:rPr>
          <w:delText>note</w:delText>
        </w:r>
        <w:r w:rsidR="00437652" w:rsidRPr="00437652" w:rsidDel="00B234CA">
          <w:rPr>
            <w:rFonts w:ascii="Times New Roman" w:hAnsi="Times New Roman" w:cs="Times New Roman"/>
            <w:color w:val="323130"/>
            <w:sz w:val="24"/>
            <w:szCs w:val="24"/>
          </w:rPr>
          <w:delText xml:space="preserve"> that encoding durations can be difficult to interpret. For </w:delText>
        </w:r>
        <w:r w:rsidR="003B0B90" w:rsidDel="00B234CA">
          <w:rPr>
            <w:rFonts w:ascii="Times New Roman" w:hAnsi="Times New Roman" w:cs="Times New Roman"/>
            <w:color w:val="323130"/>
            <w:sz w:val="24"/>
            <w:szCs w:val="24"/>
          </w:rPr>
          <w:delText>example</w:delText>
        </w:r>
        <w:r w:rsidR="00437652" w:rsidRPr="00437652" w:rsidDel="00B234CA">
          <w:rPr>
            <w:rFonts w:ascii="Times New Roman" w:hAnsi="Times New Roman" w:cs="Times New Roman"/>
            <w:color w:val="323130"/>
            <w:sz w:val="24"/>
            <w:szCs w:val="24"/>
          </w:rPr>
          <w:delText>, several well-established memory effects including generation (Slamecka &amp; Graf, 1978) and production (Icht, Mama, &amp; Algom, 2014) have been shown to occur even when encoding durations were equated to a control task. In other words, spending more time encoding an item does not necessarily mean that the item will be better remembered.</w:delText>
        </w:r>
        <w:r w:rsidR="00437652" w:rsidDel="00B234CA">
          <w:rPr>
            <w:rFonts w:ascii="Times New Roman" w:hAnsi="Times New Roman" w:cs="Times New Roman"/>
            <w:color w:val="323130"/>
            <w:sz w:val="24"/>
            <w:szCs w:val="24"/>
          </w:rPr>
          <w:delText xml:space="preserve"> </w:delText>
        </w:r>
        <w:r w:rsidR="00BD3F5C" w:rsidDel="00B234CA">
          <w:rPr>
            <w:rFonts w:ascii="Times New Roman" w:hAnsi="Times New Roman" w:cs="Times New Roman"/>
            <w:color w:val="323130"/>
            <w:sz w:val="24"/>
            <w:szCs w:val="24"/>
          </w:rPr>
          <w:delText xml:space="preserve">We also </w:delText>
        </w:r>
        <w:r w:rsidDel="00B234CA">
          <w:rPr>
            <w:rFonts w:ascii="Times New Roman" w:hAnsi="Times New Roman" w:cs="Times New Roman"/>
            <w:color w:val="323130"/>
            <w:sz w:val="24"/>
            <w:szCs w:val="24"/>
          </w:rPr>
          <w:delText>point out t</w:delText>
        </w:r>
        <w:r w:rsidR="00602C5E" w:rsidDel="00B234CA">
          <w:rPr>
            <w:rFonts w:ascii="Times New Roman" w:hAnsi="Times New Roman" w:cs="Times New Roman"/>
            <w:color w:val="323130"/>
            <w:sz w:val="24"/>
            <w:szCs w:val="24"/>
          </w:rPr>
          <w:delText xml:space="preserve">he online nature of this study makes </w:delText>
        </w:r>
        <w:r w:rsidR="00FE7CF7" w:rsidDel="00B234CA">
          <w:rPr>
            <w:rFonts w:ascii="Times New Roman" w:hAnsi="Times New Roman" w:cs="Times New Roman"/>
            <w:color w:val="323130"/>
            <w:sz w:val="24"/>
            <w:szCs w:val="24"/>
          </w:rPr>
          <w:delText>interpreting R</w:delText>
        </w:r>
        <w:r w:rsidR="00BD3F5C" w:rsidDel="00B234CA">
          <w:rPr>
            <w:rFonts w:ascii="Times New Roman" w:hAnsi="Times New Roman" w:cs="Times New Roman"/>
            <w:color w:val="323130"/>
            <w:sz w:val="24"/>
            <w:szCs w:val="24"/>
          </w:rPr>
          <w:delText xml:space="preserve">Ts </w:delText>
        </w:r>
        <w:r w:rsidR="007B313F" w:rsidDel="00B234CA">
          <w:rPr>
            <w:rFonts w:ascii="Times New Roman" w:hAnsi="Times New Roman" w:cs="Times New Roman"/>
            <w:color w:val="323130"/>
            <w:sz w:val="24"/>
            <w:szCs w:val="24"/>
          </w:rPr>
          <w:delText xml:space="preserve">in this situation </w:delText>
        </w:r>
        <w:r w:rsidR="00BD3F5C" w:rsidDel="00B234CA">
          <w:rPr>
            <w:rFonts w:ascii="Times New Roman" w:hAnsi="Times New Roman" w:cs="Times New Roman"/>
            <w:color w:val="323130"/>
            <w:sz w:val="24"/>
            <w:szCs w:val="24"/>
          </w:rPr>
          <w:delText>partic</w:delText>
        </w:r>
        <w:r w:rsidR="00E85939" w:rsidDel="00B234CA">
          <w:rPr>
            <w:rFonts w:ascii="Times New Roman" w:hAnsi="Times New Roman" w:cs="Times New Roman"/>
            <w:color w:val="323130"/>
            <w:sz w:val="24"/>
            <w:szCs w:val="24"/>
          </w:rPr>
          <w:delText>ularly</w:delText>
        </w:r>
        <w:r w:rsidR="00FE7CF7" w:rsidDel="00B234CA">
          <w:rPr>
            <w:rFonts w:ascii="Times New Roman" w:hAnsi="Times New Roman" w:cs="Times New Roman"/>
            <w:color w:val="323130"/>
            <w:sz w:val="24"/>
            <w:szCs w:val="24"/>
          </w:rPr>
          <w:delText xml:space="preserve"> difficult</w:delText>
        </w:r>
        <w:r w:rsidR="00E85939" w:rsidDel="00B234CA">
          <w:rPr>
            <w:rFonts w:ascii="Times New Roman" w:hAnsi="Times New Roman" w:cs="Times New Roman"/>
            <w:color w:val="323130"/>
            <w:sz w:val="24"/>
            <w:szCs w:val="24"/>
          </w:rPr>
          <w:delText xml:space="preserve">, as </w:delText>
        </w:r>
        <w:r w:rsidR="007B313F" w:rsidDel="00B234CA">
          <w:rPr>
            <w:rFonts w:ascii="Times New Roman" w:hAnsi="Times New Roman" w:cs="Times New Roman"/>
            <w:color w:val="323130"/>
            <w:sz w:val="24"/>
            <w:szCs w:val="24"/>
          </w:rPr>
          <w:delText xml:space="preserve">both </w:delText>
        </w:r>
        <w:r w:rsidR="00E85939" w:rsidDel="00B234CA">
          <w:rPr>
            <w:rFonts w:ascii="Times New Roman" w:hAnsi="Times New Roman" w:cs="Times New Roman"/>
            <w:color w:val="323130"/>
            <w:sz w:val="24"/>
            <w:szCs w:val="24"/>
          </w:rPr>
          <w:delText>differences in internet connectivity speed between participants</w:delText>
        </w:r>
        <w:r w:rsidR="00035F71" w:rsidDel="00B234CA">
          <w:rPr>
            <w:rFonts w:ascii="Times New Roman" w:hAnsi="Times New Roman" w:cs="Times New Roman"/>
            <w:color w:val="323130"/>
            <w:sz w:val="24"/>
            <w:szCs w:val="24"/>
          </w:rPr>
          <w:delText xml:space="preserve"> and the lack of an experimenter present during study may have contributed to increased </w:delText>
        </w:r>
        <w:r w:rsidR="007B313F" w:rsidDel="00B234CA">
          <w:rPr>
            <w:rFonts w:ascii="Times New Roman" w:hAnsi="Times New Roman" w:cs="Times New Roman"/>
            <w:color w:val="323130"/>
            <w:sz w:val="24"/>
            <w:szCs w:val="24"/>
          </w:rPr>
          <w:delText xml:space="preserve">RT </w:delText>
        </w:r>
        <w:r w:rsidR="003039D0" w:rsidDel="00B234CA">
          <w:rPr>
            <w:rFonts w:ascii="Times New Roman" w:hAnsi="Times New Roman" w:cs="Times New Roman"/>
            <w:color w:val="323130"/>
            <w:sz w:val="24"/>
            <w:szCs w:val="24"/>
          </w:rPr>
          <w:delText>variability.</w:delText>
        </w:r>
        <w:r w:rsidR="00E85939" w:rsidDel="00B234CA">
          <w:rPr>
            <w:rFonts w:ascii="Times New Roman" w:hAnsi="Times New Roman" w:cs="Times New Roman"/>
            <w:color w:val="323130"/>
            <w:sz w:val="24"/>
            <w:szCs w:val="24"/>
          </w:rPr>
          <w:delText xml:space="preserve"> </w:delText>
        </w:r>
      </w:del>
    </w:p>
    <w:p w14:paraId="60D73733" w14:textId="65C871D0" w:rsidR="005875D5" w:rsidDel="00B234CA" w:rsidRDefault="005875D5" w:rsidP="00B234CA">
      <w:pPr>
        <w:spacing w:after="0" w:line="240" w:lineRule="auto"/>
        <w:rPr>
          <w:del w:id="99" w:author="Mark Huff" w:date="2022-09-23T16:31:00Z"/>
          <w:rFonts w:ascii="Times New Roman" w:hAnsi="Times New Roman" w:cs="Times New Roman"/>
          <w:color w:val="323130"/>
          <w:sz w:val="24"/>
          <w:szCs w:val="24"/>
        </w:rPr>
      </w:pPr>
    </w:p>
    <w:p w14:paraId="721519F9" w14:textId="2F49DE9E" w:rsidR="005875D5" w:rsidRPr="00FA77A9" w:rsidRDefault="00CD02F0" w:rsidP="00B234CA">
      <w:pPr>
        <w:spacing w:after="0" w:line="240" w:lineRule="auto"/>
        <w:rPr>
          <w:rFonts w:ascii="Times New Roman" w:hAnsi="Times New Roman" w:cs="Times New Roman"/>
          <w:color w:val="323130"/>
          <w:sz w:val="24"/>
          <w:szCs w:val="24"/>
        </w:rPr>
      </w:pPr>
      <w:del w:id="100" w:author="Mark Huff" w:date="2022-09-23T16:31:00Z">
        <w:r w:rsidDel="00B234CA">
          <w:rPr>
            <w:rFonts w:ascii="Times New Roman" w:hAnsi="Times New Roman" w:cs="Times New Roman"/>
            <w:color w:val="323130"/>
            <w:sz w:val="24"/>
            <w:szCs w:val="24"/>
          </w:rPr>
          <w:delText>Finally, r</w:delText>
        </w:r>
        <w:r w:rsidR="005875D5" w:rsidDel="00B234CA">
          <w:rPr>
            <w:rFonts w:ascii="Times New Roman" w:hAnsi="Times New Roman" w:cs="Times New Roman"/>
            <w:color w:val="323130"/>
            <w:sz w:val="24"/>
            <w:szCs w:val="24"/>
          </w:rPr>
          <w:delText xml:space="preserve">egarding participants’ perceptions of pair difficulty, it is likely that they are </w:delText>
        </w:r>
        <w:r w:rsidR="00A00511" w:rsidDel="00B234CA">
          <w:rPr>
            <w:rFonts w:ascii="Times New Roman" w:hAnsi="Times New Roman" w:cs="Times New Roman"/>
            <w:color w:val="323130"/>
            <w:sz w:val="24"/>
            <w:szCs w:val="24"/>
          </w:rPr>
          <w:delText>actively aware of the difference between related and unrelated pairs at encoding.</w:delText>
        </w:r>
        <w:r w:rsidR="005875D5" w:rsidDel="00B234CA">
          <w:rPr>
            <w:rFonts w:ascii="Times New Roman" w:hAnsi="Times New Roman" w:cs="Times New Roman"/>
            <w:color w:val="323130"/>
            <w:sz w:val="24"/>
            <w:szCs w:val="24"/>
          </w:rPr>
          <w:delText xml:space="preserve"> </w:delText>
        </w:r>
        <w:r w:rsidR="00792FBE" w:rsidDel="00B234CA">
          <w:rPr>
            <w:rFonts w:ascii="Times New Roman" w:hAnsi="Times New Roman" w:cs="Times New Roman"/>
            <w:color w:val="323130"/>
            <w:sz w:val="24"/>
            <w:szCs w:val="24"/>
          </w:rPr>
          <w:delText>For example</w:delText>
        </w:r>
        <w:r w:rsidR="00A00511" w:rsidDel="00B234CA">
          <w:rPr>
            <w:rFonts w:ascii="Times New Roman" w:hAnsi="Times New Roman" w:cs="Times New Roman"/>
            <w:color w:val="323130"/>
            <w:sz w:val="24"/>
            <w:szCs w:val="24"/>
          </w:rPr>
          <w:delText xml:space="preserve">, </w:delText>
        </w:r>
        <w:r w:rsidR="005875D5" w:rsidDel="00B234CA">
          <w:rPr>
            <w:rFonts w:ascii="Times New Roman" w:hAnsi="Times New Roman" w:cs="Times New Roman"/>
            <w:color w:val="323130"/>
            <w:sz w:val="24"/>
            <w:szCs w:val="24"/>
          </w:rPr>
          <w:delText>JOLs consistently show a relatedness effect across all experiments</w:delText>
        </w:r>
        <w:r w:rsidR="00A00511" w:rsidDel="00B234CA">
          <w:rPr>
            <w:rFonts w:ascii="Times New Roman" w:hAnsi="Times New Roman" w:cs="Times New Roman"/>
            <w:color w:val="323130"/>
            <w:sz w:val="24"/>
            <w:szCs w:val="24"/>
          </w:rPr>
          <w:delText xml:space="preserve">, such that </w:delText>
        </w:r>
        <w:r w:rsidR="00BA71F8" w:rsidDel="00B234CA">
          <w:rPr>
            <w:rFonts w:ascii="Times New Roman" w:hAnsi="Times New Roman" w:cs="Times New Roman"/>
            <w:color w:val="323130"/>
            <w:sz w:val="24"/>
            <w:szCs w:val="24"/>
          </w:rPr>
          <w:delText>related pairs receive higher JOLs relative to unrelated pairs.</w:delText>
        </w:r>
        <w:r w:rsidR="00097B6C" w:rsidDel="00B234CA">
          <w:rPr>
            <w:rFonts w:ascii="Times New Roman" w:hAnsi="Times New Roman" w:cs="Times New Roman"/>
            <w:color w:val="323130"/>
            <w:sz w:val="24"/>
            <w:szCs w:val="24"/>
          </w:rPr>
          <w:delText xml:space="preserve"> Indeed, </w:delText>
        </w:r>
        <w:r w:rsidR="007F0988" w:rsidDel="00B234CA">
          <w:rPr>
            <w:rFonts w:ascii="Times New Roman" w:hAnsi="Times New Roman" w:cs="Times New Roman"/>
            <w:color w:val="323130"/>
            <w:sz w:val="24"/>
            <w:szCs w:val="24"/>
          </w:rPr>
          <w:delText>relatedness cues are likely one of the strongest indicators of later test performance.</w:delText>
        </w:r>
        <w:r w:rsidR="002434D9" w:rsidDel="00B234CA">
          <w:rPr>
            <w:rFonts w:ascii="Times New Roman" w:hAnsi="Times New Roman" w:cs="Times New Roman"/>
            <w:color w:val="323130"/>
            <w:sz w:val="24"/>
            <w:szCs w:val="24"/>
          </w:rPr>
          <w:delText xml:space="preserve"> Thus, participants are likely to aware of the differences between pair types, </w:delText>
        </w:r>
        <w:r w:rsidR="00CC3671" w:rsidDel="00B234CA">
          <w:rPr>
            <w:rFonts w:ascii="Times New Roman" w:hAnsi="Times New Roman" w:cs="Times New Roman"/>
            <w:color w:val="323130"/>
            <w:sz w:val="24"/>
            <w:szCs w:val="24"/>
          </w:rPr>
          <w:delText>and actively use this information to inform their judgments.</w:delText>
        </w:r>
      </w:del>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2E84964E" w:rsidR="00146C58" w:rsidRPr="00F931CD" w:rsidRDefault="00146C58"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b/>
          <w:bCs/>
          <w:i/>
          <w:iCs/>
          <w:color w:val="323130"/>
          <w:sz w:val="24"/>
          <w:szCs w:val="24"/>
          <w:shd w:val="clear" w:color="auto" w:fill="FFFFFF"/>
        </w:rPr>
        <w:lastRenderedPageBreak/>
        <w:t xml:space="preserve">Response: </w:t>
      </w:r>
      <w:r w:rsidR="00084F99" w:rsidRP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The </w:t>
      </w:r>
      <w:r w:rsidR="00084F99" w:rsidRPr="00315444">
        <w:rPr>
          <w:rFonts w:ascii="Times New Roman" w:hAnsi="Times New Roman" w:cs="Times New Roman"/>
          <w:i/>
          <w:iCs/>
          <w:color w:val="201F1E"/>
          <w:sz w:val="24"/>
          <w:szCs w:val="24"/>
          <w:shd w:val="clear" w:color="auto" w:fill="FFFFFF"/>
        </w:rPr>
        <w:t>p</w:t>
      </w:r>
      <w:r w:rsidR="00084F99" w:rsidRPr="00315444">
        <w:rPr>
          <w:rFonts w:ascii="Times New Roman" w:hAnsi="Times New Roman" w:cs="Times New Roman"/>
          <w:caps/>
          <w:color w:val="201F1E"/>
          <w:sz w:val="24"/>
          <w:szCs w:val="24"/>
          <w:shd w:val="clear" w:color="auto" w:fill="FFFFFF"/>
          <w:vertAlign w:val="subscript"/>
        </w:rPr>
        <w:t>BIC</w:t>
      </w:r>
      <w:r w:rsid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statistic provides an estimate of the </w:t>
      </w:r>
      <w:r w:rsidR="00084F99">
        <w:rPr>
          <w:rFonts w:ascii="Times New Roman" w:hAnsi="Times New Roman" w:cs="Times New Roman"/>
          <w:color w:val="201F1E"/>
          <w:sz w:val="24"/>
          <w:szCs w:val="24"/>
          <w:shd w:val="clear" w:color="auto" w:fill="FFFFFF"/>
        </w:rPr>
        <w:t xml:space="preserve">likelihood that the null </w:t>
      </w:r>
      <w:r w:rsidR="00204939">
        <w:rPr>
          <w:rFonts w:ascii="Times New Roman" w:hAnsi="Times New Roman" w:cs="Times New Roman"/>
          <w:color w:val="201F1E"/>
          <w:sz w:val="24"/>
          <w:szCs w:val="24"/>
          <w:shd w:val="clear" w:color="auto" w:fill="FFFFFF"/>
        </w:rPr>
        <w:t xml:space="preserve">hypothesis </w:t>
      </w:r>
      <w:r w:rsidR="00084F99">
        <w:rPr>
          <w:rFonts w:ascii="Times New Roman" w:hAnsi="Times New Roman" w:cs="Times New Roman"/>
          <w:color w:val="201F1E"/>
          <w:sz w:val="24"/>
          <w:szCs w:val="24"/>
          <w:shd w:val="clear" w:color="auto" w:fill="FFFFFF"/>
        </w:rPr>
        <w:t>is retained</w:t>
      </w:r>
      <w:r w:rsidR="00D269FD">
        <w:rPr>
          <w:rFonts w:ascii="Times New Roman" w:hAnsi="Times New Roman" w:cs="Times New Roman"/>
          <w:color w:val="201F1E"/>
          <w:sz w:val="24"/>
          <w:szCs w:val="24"/>
          <w:shd w:val="clear" w:color="auto" w:fill="FFFFFF"/>
        </w:rPr>
        <w:t xml:space="preserve">, which is separate from </w:t>
      </w:r>
      <w:r w:rsidR="00D269FD">
        <w:rPr>
          <w:rFonts w:ascii="Times New Roman" w:hAnsi="Times New Roman" w:cs="Times New Roman"/>
          <w:i/>
          <w:iCs/>
          <w:color w:val="201F1E"/>
          <w:sz w:val="24"/>
          <w:szCs w:val="24"/>
          <w:shd w:val="clear" w:color="auto" w:fill="FFFFFF"/>
        </w:rPr>
        <w:t>p</w:t>
      </w:r>
      <w:r w:rsidR="00D269FD">
        <w:rPr>
          <w:rFonts w:ascii="Times New Roman" w:hAnsi="Times New Roman" w:cs="Times New Roman"/>
          <w:color w:val="201F1E"/>
          <w:sz w:val="24"/>
          <w:szCs w:val="24"/>
          <w:shd w:val="clear" w:color="auto" w:fill="FFFFFF"/>
        </w:rPr>
        <w:t>-values in NHST which indicate the likelihood that the alternate is supported</w:t>
      </w:r>
      <w:r w:rsidR="00204939">
        <w:rPr>
          <w:rFonts w:ascii="Times New Roman" w:hAnsi="Times New Roman" w:cs="Times New Roman"/>
          <w:color w:val="201F1E"/>
          <w:sz w:val="24"/>
          <w:szCs w:val="24"/>
          <w:shd w:val="clear" w:color="auto" w:fill="FFFFFF"/>
        </w:rPr>
        <w:t>.</w:t>
      </w:r>
      <w:r w:rsidR="00084F99">
        <w:rPr>
          <w:rFonts w:ascii="Times New Roman" w:hAnsi="Times New Roman" w:cs="Times New Roman"/>
          <w:color w:val="201F1E"/>
          <w:sz w:val="24"/>
          <w:szCs w:val="24"/>
          <w:shd w:val="clear" w:color="auto" w:fill="FFFFFF"/>
        </w:rPr>
        <w:t xml:space="preserve"> </w:t>
      </w:r>
      <w:r w:rsidR="00030FC5">
        <w:rPr>
          <w:rFonts w:ascii="Times New Roman" w:hAnsi="Times New Roman" w:cs="Times New Roman"/>
          <w:color w:val="201F1E"/>
          <w:sz w:val="24"/>
          <w:szCs w:val="24"/>
          <w:shd w:val="clear" w:color="auto" w:fill="FFFFFF"/>
        </w:rPr>
        <w:t>Like</w:t>
      </w:r>
      <w:r w:rsidR="00ED56A0">
        <w:rPr>
          <w:rFonts w:ascii="Times New Roman" w:hAnsi="Times New Roman" w:cs="Times New Roman"/>
          <w:color w:val="201F1E"/>
          <w:sz w:val="24"/>
          <w:szCs w:val="24"/>
          <w:shd w:val="clear" w:color="auto" w:fill="FFFFFF"/>
        </w:rPr>
        <w:t xml:space="preserve"> </w:t>
      </w:r>
      <w:r w:rsidR="00ED56A0" w:rsidRPr="00ED56A0">
        <w:rPr>
          <w:rFonts w:ascii="Times New Roman" w:hAnsi="Times New Roman" w:cs="Times New Roman"/>
          <w:i/>
          <w:iCs/>
          <w:color w:val="201F1E"/>
          <w:sz w:val="24"/>
          <w:szCs w:val="24"/>
          <w:shd w:val="clear" w:color="auto" w:fill="FFFFFF"/>
        </w:rPr>
        <w:t>p</w:t>
      </w:r>
      <w:r w:rsidR="00ED56A0">
        <w:rPr>
          <w:rFonts w:ascii="Times New Roman" w:hAnsi="Times New Roman" w:cs="Times New Roman"/>
          <w:color w:val="201F1E"/>
          <w:sz w:val="24"/>
          <w:szCs w:val="24"/>
          <w:shd w:val="clear" w:color="auto" w:fill="FFFFFF"/>
        </w:rPr>
        <w:t>-values,</w:t>
      </w:r>
      <w:r w:rsidR="00ED56A0" w:rsidRPr="00ED56A0">
        <w:rPr>
          <w:rFonts w:ascii="Times New Roman" w:hAnsi="Times New Roman" w:cs="Times New Roman"/>
          <w:i/>
          <w:iCs/>
          <w:color w:val="201F1E"/>
          <w:sz w:val="24"/>
          <w:szCs w:val="24"/>
          <w:shd w:val="clear" w:color="auto" w:fill="FFFFFF"/>
        </w:rPr>
        <w:t xml:space="preserve"> </w:t>
      </w:r>
      <w:bookmarkStart w:id="101" w:name="_Hlk113261898"/>
      <w:r w:rsidR="00ED56A0" w:rsidRPr="00315444">
        <w:rPr>
          <w:rFonts w:ascii="Times New Roman" w:hAnsi="Times New Roman" w:cs="Times New Roman"/>
          <w:i/>
          <w:iCs/>
          <w:color w:val="201F1E"/>
          <w:sz w:val="24"/>
          <w:szCs w:val="24"/>
          <w:shd w:val="clear" w:color="auto" w:fill="FFFFFF"/>
        </w:rPr>
        <w:t>p</w:t>
      </w:r>
      <w:r w:rsidR="00ED56A0" w:rsidRPr="00315444">
        <w:rPr>
          <w:rFonts w:ascii="Times New Roman" w:hAnsi="Times New Roman" w:cs="Times New Roman"/>
          <w:caps/>
          <w:color w:val="201F1E"/>
          <w:sz w:val="24"/>
          <w:szCs w:val="24"/>
          <w:shd w:val="clear" w:color="auto" w:fill="FFFFFF"/>
          <w:vertAlign w:val="subscript"/>
        </w:rPr>
        <w:t>BIC</w:t>
      </w:r>
      <w:bookmarkEnd w:id="101"/>
      <w:r w:rsidR="00ED56A0">
        <w:rPr>
          <w:rFonts w:ascii="Times New Roman" w:hAnsi="Times New Roman" w:cs="Times New Roman"/>
          <w:color w:val="201F1E"/>
          <w:sz w:val="24"/>
          <w:szCs w:val="24"/>
          <w:shd w:val="clear" w:color="auto" w:fill="FFFFFF"/>
        </w:rPr>
        <w:t xml:space="preserve"> </w:t>
      </w:r>
      <w:r w:rsidR="00084F99">
        <w:rPr>
          <w:rFonts w:ascii="Times New Roman" w:hAnsi="Times New Roman" w:cs="Times New Roman"/>
          <w:color w:val="201F1E"/>
          <w:sz w:val="24"/>
          <w:szCs w:val="24"/>
          <w:shd w:val="clear" w:color="auto" w:fill="FFFFFF"/>
        </w:rPr>
        <w:t>does not specify the strength of evidence for the null.</w:t>
      </w:r>
      <w:r w:rsidR="00030FC5">
        <w:rPr>
          <w:rFonts w:ascii="Times New Roman" w:hAnsi="Times New Roman" w:cs="Times New Roman"/>
          <w:color w:val="201F1E"/>
          <w:sz w:val="24"/>
          <w:szCs w:val="24"/>
          <w:shd w:val="clear" w:color="auto" w:fill="FFFFFF"/>
        </w:rPr>
        <w:t xml:space="preserve"> We have updated our </w:t>
      </w:r>
      <w:r w:rsidR="00EE5CAF">
        <w:rPr>
          <w:rFonts w:ascii="Times New Roman" w:hAnsi="Times New Roman" w:cs="Times New Roman"/>
          <w:color w:val="201F1E"/>
          <w:sz w:val="24"/>
          <w:szCs w:val="24"/>
          <w:shd w:val="clear" w:color="auto" w:fill="FFFFFF"/>
        </w:rPr>
        <w:t>explanation of</w:t>
      </w:r>
      <w:r w:rsidR="00EE5CAF" w:rsidRPr="00EE5CAF">
        <w:rPr>
          <w:rFonts w:ascii="Times New Roman" w:hAnsi="Times New Roman" w:cs="Times New Roman"/>
          <w:i/>
          <w:iCs/>
          <w:color w:val="201F1E"/>
          <w:sz w:val="24"/>
          <w:szCs w:val="24"/>
          <w:shd w:val="clear" w:color="auto" w:fill="FFFFFF"/>
        </w:rPr>
        <w:t xml:space="preserve"> </w:t>
      </w:r>
      <w:r w:rsidR="00EE5CAF" w:rsidRPr="00315444">
        <w:rPr>
          <w:rFonts w:ascii="Times New Roman" w:hAnsi="Times New Roman" w:cs="Times New Roman"/>
          <w:i/>
          <w:iCs/>
          <w:color w:val="201F1E"/>
          <w:sz w:val="24"/>
          <w:szCs w:val="24"/>
          <w:shd w:val="clear" w:color="auto" w:fill="FFFFFF"/>
        </w:rPr>
        <w:t>p</w:t>
      </w:r>
      <w:r w:rsidR="00EE5CAF" w:rsidRPr="00315444">
        <w:rPr>
          <w:rFonts w:ascii="Times New Roman" w:hAnsi="Times New Roman" w:cs="Times New Roman"/>
          <w:caps/>
          <w:color w:val="201F1E"/>
          <w:sz w:val="24"/>
          <w:szCs w:val="24"/>
          <w:shd w:val="clear" w:color="auto" w:fill="FFFFFF"/>
          <w:vertAlign w:val="subscript"/>
        </w:rPr>
        <w:t>BIC</w:t>
      </w:r>
      <w:r w:rsidR="00EE5CAF">
        <w:rPr>
          <w:rFonts w:ascii="Times New Roman" w:hAnsi="Times New Roman" w:cs="Times New Roman"/>
          <w:color w:val="201F1E"/>
          <w:sz w:val="24"/>
          <w:szCs w:val="24"/>
          <w:shd w:val="clear" w:color="auto" w:fill="FFFFFF"/>
        </w:rPr>
        <w:t xml:space="preserve"> </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p</w:t>
      </w:r>
      <w:r w:rsidR="00CC3671">
        <w:rPr>
          <w:rFonts w:ascii="Times New Roman" w:hAnsi="Times New Roman" w:cs="Times New Roman"/>
          <w:color w:val="201F1E"/>
          <w:sz w:val="24"/>
          <w:szCs w:val="24"/>
          <w:shd w:val="clear" w:color="auto" w:fill="FFFFFF"/>
        </w:rPr>
        <w:t>g</w:t>
      </w:r>
      <w:r w:rsidR="00F9415A">
        <w:rPr>
          <w:rFonts w:ascii="Times New Roman" w:hAnsi="Times New Roman" w:cs="Times New Roman"/>
          <w:color w:val="201F1E"/>
          <w:sz w:val="24"/>
          <w:szCs w:val="24"/>
          <w:shd w:val="clear" w:color="auto" w:fill="FFFFFF"/>
        </w:rPr>
        <w:t>s</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r w:rsidR="00F9415A" w:rsidRPr="00B4608B">
        <w:rPr>
          <w:rFonts w:ascii="Times New Roman" w:hAnsi="Times New Roman" w:cs="Times New Roman"/>
          <w:color w:val="201F1E"/>
          <w:sz w:val="24"/>
          <w:szCs w:val="24"/>
          <w:shd w:val="clear" w:color="auto" w:fill="FFFFFF"/>
        </w:rPr>
        <w:t>13-14</w:t>
      </w:r>
      <w:r w:rsidR="00CC3671" w:rsidRPr="00B4608B">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r w:rsidR="006A6533">
        <w:rPr>
          <w:rFonts w:ascii="Times New Roman" w:hAnsi="Times New Roman" w:cs="Times New Roman"/>
          <w:color w:val="201F1E"/>
          <w:sz w:val="24"/>
          <w:szCs w:val="24"/>
          <w:shd w:val="clear" w:color="auto" w:fill="FFFFFF"/>
        </w:rPr>
        <w:t xml:space="preserve">to </w:t>
      </w:r>
      <w:r w:rsidR="00EE5CAF">
        <w:rPr>
          <w:rFonts w:ascii="Times New Roman" w:hAnsi="Times New Roman" w:cs="Times New Roman"/>
          <w:color w:val="201F1E"/>
          <w:sz w:val="24"/>
          <w:szCs w:val="24"/>
          <w:shd w:val="clear" w:color="auto" w:fill="FFFFFF"/>
        </w:rPr>
        <w:t xml:space="preserve">clarify </w:t>
      </w:r>
      <w:r w:rsidR="006B59B2">
        <w:rPr>
          <w:rFonts w:ascii="Times New Roman" w:hAnsi="Times New Roman" w:cs="Times New Roman"/>
          <w:color w:val="201F1E"/>
          <w:sz w:val="24"/>
          <w:szCs w:val="24"/>
          <w:shd w:val="clear" w:color="auto" w:fill="FFFFFF"/>
        </w:rPr>
        <w:t>how this statistic should be interpreted.</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7D9A2194" w:rsidR="00A65E68" w:rsidRPr="00146C58" w:rsidRDefault="00A2727F"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Because </w:t>
      </w:r>
      <w:proofErr w:type="spellStart"/>
      <w:r w:rsidR="00D35D2F" w:rsidRPr="00315444">
        <w:rPr>
          <w:rFonts w:ascii="Times New Roman" w:hAnsi="Times New Roman" w:cs="Times New Roman"/>
          <w:i/>
          <w:iCs/>
          <w:color w:val="201F1E"/>
          <w:sz w:val="24"/>
          <w:szCs w:val="24"/>
          <w:shd w:val="clear" w:color="auto" w:fill="FFFFFF"/>
        </w:rPr>
        <w:t>p</w:t>
      </w:r>
      <w:r w:rsidR="00D35D2F" w:rsidRPr="00315444">
        <w:rPr>
          <w:rFonts w:ascii="Times New Roman" w:hAnsi="Times New Roman" w:cs="Times New Roman"/>
          <w:caps/>
          <w:color w:val="201F1E"/>
          <w:sz w:val="24"/>
          <w:szCs w:val="24"/>
          <w:shd w:val="clear" w:color="auto" w:fill="FFFFFF"/>
          <w:vertAlign w:val="subscript"/>
        </w:rPr>
        <w:t>BIC</w:t>
      </w:r>
      <w:r w:rsidR="005871C6">
        <w:rPr>
          <w:rFonts w:ascii="Times New Roman" w:hAnsi="Times New Roman" w:cs="Times New Roman"/>
          <w:color w:val="201F1E"/>
          <w:sz w:val="24"/>
          <w:szCs w:val="24"/>
          <w:shd w:val="clear" w:color="auto" w:fill="FFFFFF"/>
        </w:rPr>
        <w:t>s</w:t>
      </w:r>
      <w:proofErr w:type="spellEnd"/>
      <w:r w:rsidRPr="005871C6">
        <w:rPr>
          <w:rFonts w:ascii="Times New Roman" w:hAnsi="Times New Roman" w:cs="Times New Roman"/>
          <w:color w:val="323130"/>
          <w:sz w:val="24"/>
          <w:szCs w:val="24"/>
          <w:shd w:val="clear" w:color="auto" w:fill="FFFFFF"/>
        </w:rPr>
        <w:t xml:space="preserve"> </w:t>
      </w:r>
      <w:r>
        <w:rPr>
          <w:rFonts w:ascii="Times New Roman" w:hAnsi="Times New Roman" w:cs="Times New Roman"/>
          <w:color w:val="323130"/>
          <w:sz w:val="24"/>
          <w:szCs w:val="24"/>
          <w:shd w:val="clear" w:color="auto" w:fill="FFFFFF"/>
        </w:rPr>
        <w:t xml:space="preserve">provides an estimate </w:t>
      </w:r>
      <w:r w:rsidR="005D0531">
        <w:rPr>
          <w:rFonts w:ascii="Times New Roman" w:hAnsi="Times New Roman" w:cs="Times New Roman"/>
          <w:color w:val="323130"/>
          <w:sz w:val="24"/>
          <w:szCs w:val="24"/>
          <w:shd w:val="clear" w:color="auto" w:fill="FFFFFF"/>
        </w:rPr>
        <w:t xml:space="preserve">of </w:t>
      </w:r>
      <w:r>
        <w:rPr>
          <w:rFonts w:ascii="Times New Roman" w:hAnsi="Times New Roman" w:cs="Times New Roman"/>
          <w:color w:val="323130"/>
          <w:sz w:val="24"/>
          <w:szCs w:val="24"/>
          <w:shd w:val="clear" w:color="auto" w:fill="FFFFFF"/>
        </w:rPr>
        <w:t xml:space="preserve">the </w:t>
      </w:r>
      <w:r w:rsidR="005D0531">
        <w:rPr>
          <w:rFonts w:ascii="Times New Roman" w:hAnsi="Times New Roman" w:cs="Times New Roman"/>
          <w:color w:val="323130"/>
          <w:sz w:val="24"/>
          <w:szCs w:val="24"/>
          <w:shd w:val="clear" w:color="auto" w:fill="FFFFFF"/>
        </w:rPr>
        <w:t xml:space="preserve">likelihood that the </w:t>
      </w:r>
      <w:r>
        <w:rPr>
          <w:rFonts w:ascii="Times New Roman" w:hAnsi="Times New Roman" w:cs="Times New Roman"/>
          <w:color w:val="323130"/>
          <w:sz w:val="24"/>
          <w:szCs w:val="24"/>
          <w:shd w:val="clear" w:color="auto" w:fill="FFFFFF"/>
        </w:rPr>
        <w:t>null hypothesis is retained,</w:t>
      </w:r>
      <w:r w:rsidR="00CA7F1D">
        <w:rPr>
          <w:rFonts w:ascii="Times New Roman" w:hAnsi="Times New Roman" w:cs="Times New Roman"/>
          <w:color w:val="323130"/>
          <w:sz w:val="24"/>
          <w:szCs w:val="24"/>
          <w:shd w:val="clear" w:color="auto" w:fill="FFFFFF"/>
        </w:rPr>
        <w:t xml:space="preserve"> this statistic provides little information</w:t>
      </w:r>
      <w:r w:rsidR="00D35D2F">
        <w:rPr>
          <w:rFonts w:ascii="Times New Roman" w:hAnsi="Times New Roman" w:cs="Times New Roman"/>
          <w:color w:val="323130"/>
          <w:sz w:val="24"/>
          <w:szCs w:val="24"/>
          <w:shd w:val="clear" w:color="auto" w:fill="FFFFFF"/>
        </w:rPr>
        <w:t xml:space="preserve"> for significant effects. Therefore, we </w:t>
      </w:r>
      <w:r w:rsidR="003B477D">
        <w:rPr>
          <w:rFonts w:ascii="Times New Roman" w:hAnsi="Times New Roman" w:cs="Times New Roman"/>
          <w:color w:val="323130"/>
          <w:sz w:val="24"/>
          <w:szCs w:val="24"/>
          <w:shd w:val="clear" w:color="auto" w:fill="FFFFFF"/>
        </w:rPr>
        <w:t>have elected to include this statistic only for non-significant effects.</w:t>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w:t>
      </w:r>
      <w:proofErr w:type="spellStart"/>
      <w:r w:rsidRPr="00C627FD">
        <w:rPr>
          <w:rFonts w:ascii="Times New Roman" w:hAnsi="Times New Roman" w:cs="Times New Roman"/>
          <w:color w:val="323130"/>
          <w:sz w:val="24"/>
          <w:szCs w:val="24"/>
          <w:shd w:val="clear" w:color="auto" w:fill="FFFFFF"/>
        </w:rPr>
        <w:t>ts</w:t>
      </w:r>
      <w:proofErr w:type="spellEnd"/>
      <w:r w:rsidRPr="00C627FD">
        <w:rPr>
          <w:rFonts w:ascii="Times New Roman" w:hAnsi="Times New Roman" w:cs="Times New Roman"/>
          <w:color w:val="323130"/>
          <w:sz w:val="24"/>
          <w:szCs w:val="24"/>
          <w:shd w:val="clear" w:color="auto" w:fill="FFFFFF"/>
        </w:rPr>
        <w:t xml:space="preserve"> and ds and </w:t>
      </w:r>
      <w:proofErr w:type="spellStart"/>
      <w:r w:rsidRPr="00C627FD">
        <w:rPr>
          <w:rFonts w:ascii="Times New Roman" w:hAnsi="Times New Roman" w:cs="Times New Roman"/>
          <w:color w:val="323130"/>
          <w:sz w:val="24"/>
          <w:szCs w:val="24"/>
          <w:shd w:val="clear" w:color="auto" w:fill="FFFFFF"/>
        </w:rPr>
        <w:t>pBICs</w:t>
      </w:r>
      <w:proofErr w:type="spellEnd"/>
      <w:r w:rsidRPr="00C627FD">
        <w:rPr>
          <w:rFonts w:ascii="Times New Roman" w:hAnsi="Times New Roman" w:cs="Times New Roman"/>
          <w:color w:val="323130"/>
          <w:sz w:val="24"/>
          <w:szCs w:val="24"/>
          <w:shd w:val="clear" w:color="auto" w:fill="FFFFFF"/>
        </w:rPr>
        <w:t>)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442E6D8D" w:rsidR="00AD4016" w:rsidRDefault="00AD4016" w:rsidP="00D075D6">
      <w:pPr>
        <w:spacing w:after="0" w:line="240" w:lineRule="auto"/>
        <w:rPr>
          <w:rFonts w:ascii="Times New Roman" w:hAnsi="Times New Roman" w:cs="Times New Roman"/>
          <w:color w:val="323130"/>
          <w:sz w:val="24"/>
          <w:szCs w:val="24"/>
          <w:shd w:val="clear" w:color="auto" w:fill="FFFFFF"/>
        </w:rPr>
      </w:pPr>
      <w:commentRangeStart w:id="102"/>
      <w:commentRangeStart w:id="103"/>
      <w:commentRangeStart w:id="104"/>
      <w:commentRangeStart w:id="105"/>
      <w:r w:rsidRPr="00AD4016">
        <w:rPr>
          <w:rFonts w:ascii="Times New Roman" w:hAnsi="Times New Roman" w:cs="Times New Roman"/>
          <w:b/>
          <w:bCs/>
          <w:i/>
          <w:iCs/>
          <w:color w:val="323130"/>
          <w:sz w:val="24"/>
          <w:szCs w:val="24"/>
          <w:shd w:val="clear" w:color="auto" w:fill="FFFFFF"/>
        </w:rPr>
        <w:t>Response</w:t>
      </w:r>
      <w:commentRangeEnd w:id="102"/>
      <w:r w:rsidR="00DD5326">
        <w:rPr>
          <w:rStyle w:val="CommentReference"/>
        </w:rPr>
        <w:commentReference w:id="102"/>
      </w:r>
      <w:commentRangeEnd w:id="103"/>
      <w:r w:rsidR="00DB767A">
        <w:rPr>
          <w:rStyle w:val="CommentReference"/>
        </w:rPr>
        <w:commentReference w:id="103"/>
      </w:r>
      <w:commentRangeEnd w:id="104"/>
      <w:r w:rsidR="00420DE9">
        <w:rPr>
          <w:rStyle w:val="CommentReference"/>
        </w:rPr>
        <w:commentReference w:id="104"/>
      </w:r>
      <w:commentRangeEnd w:id="105"/>
      <w:r w:rsidR="00AF4391">
        <w:rPr>
          <w:rStyle w:val="CommentReference"/>
        </w:rPr>
        <w:commentReference w:id="105"/>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w:t>
      </w:r>
      <w:r w:rsidR="00DD5326">
        <w:rPr>
          <w:rFonts w:ascii="Times New Roman" w:hAnsi="Times New Roman" w:cs="Times New Roman"/>
          <w:color w:val="323130"/>
          <w:sz w:val="24"/>
          <w:szCs w:val="24"/>
          <w:shd w:val="clear" w:color="auto" w:fill="FFFFFF"/>
        </w:rPr>
        <w:t>a-</w:t>
      </w:r>
      <w:r w:rsidR="00E6201B">
        <w:rPr>
          <w:rFonts w:ascii="Times New Roman" w:hAnsi="Times New Roman" w:cs="Times New Roman"/>
          <w:color w:val="323130"/>
          <w:sz w:val="24"/>
          <w:szCs w:val="24"/>
          <w:shd w:val="clear" w:color="auto" w:fill="FFFFFF"/>
        </w:rPr>
        <w: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w:t>
      </w:r>
      <w:ins w:id="106" w:author="Mark Huff" w:date="2022-09-23T16:31:00Z">
        <w:r w:rsidR="00E152F1">
          <w:rPr>
            <w:rFonts w:ascii="Times New Roman" w:hAnsi="Times New Roman" w:cs="Times New Roman"/>
            <w:color w:val="323130"/>
            <w:sz w:val="24"/>
            <w:szCs w:val="24"/>
            <w:shd w:val="clear" w:color="auto" w:fill="FFFFFF"/>
          </w:rPr>
          <w:t xml:space="preserve"> to maintain the word count at </w:t>
        </w:r>
        <w:r w:rsidR="00E152F1">
          <w:rPr>
            <w:rFonts w:ascii="Times New Roman" w:hAnsi="Times New Roman" w:cs="Times New Roman"/>
            <w:i/>
            <w:iCs/>
            <w:color w:val="323130"/>
            <w:sz w:val="24"/>
            <w:szCs w:val="24"/>
            <w:shd w:val="clear" w:color="auto" w:fill="FFFFFF"/>
          </w:rPr>
          <w:t>Memory</w:t>
        </w:r>
      </w:ins>
      <w:ins w:id="107" w:author="Mark Huff" w:date="2022-09-23T16:32:00Z">
        <w:r w:rsidR="00E152F1">
          <w:rPr>
            <w:rFonts w:ascii="Times New Roman" w:hAnsi="Times New Roman" w:cs="Times New Roman"/>
            <w:i/>
            <w:iCs/>
            <w:color w:val="323130"/>
            <w:sz w:val="24"/>
            <w:szCs w:val="24"/>
            <w:shd w:val="clear" w:color="auto" w:fill="FFFFFF"/>
          </w:rPr>
          <w:t xml:space="preserve"> &amp; Cognition</w:t>
        </w:r>
      </w:ins>
      <w:r w:rsidR="00F173D0">
        <w:rPr>
          <w:rFonts w:ascii="Times New Roman" w:hAnsi="Times New Roman" w:cs="Times New Roman"/>
          <w:color w:val="323130"/>
          <w:sz w:val="24"/>
          <w:szCs w:val="24"/>
          <w:shd w:val="clear" w:color="auto" w:fill="FFFFFF"/>
        </w:rPr>
        <w:t xml:space="preserve">. However, we </w:t>
      </w:r>
      <w:ins w:id="108" w:author="Mark Huff" w:date="2022-09-23T16:32:00Z">
        <w:r w:rsidR="00E152F1">
          <w:rPr>
            <w:rFonts w:ascii="Times New Roman" w:hAnsi="Times New Roman" w:cs="Times New Roman"/>
            <w:color w:val="323130"/>
            <w:sz w:val="24"/>
            <w:szCs w:val="24"/>
            <w:shd w:val="clear" w:color="auto" w:fill="FFFFFF"/>
          </w:rPr>
          <w:t xml:space="preserve">have </w:t>
        </w:r>
      </w:ins>
      <w:ins w:id="109" w:author="Nick Maxwell" w:date="2022-10-02T09:55:00Z">
        <w:r w:rsidR="00AF4391">
          <w:rPr>
            <w:rFonts w:ascii="Times New Roman" w:hAnsi="Times New Roman" w:cs="Times New Roman"/>
            <w:color w:val="323130"/>
            <w:sz w:val="24"/>
            <w:szCs w:val="24"/>
            <w:shd w:val="clear" w:color="auto" w:fill="FFFFFF"/>
          </w:rPr>
          <w:t xml:space="preserve">updated Tables A3, A5, and A7 </w:t>
        </w:r>
      </w:ins>
      <w:ins w:id="110" w:author="Mark Huff" w:date="2022-09-23T16:32:00Z">
        <w:del w:id="111" w:author="Nick Maxwell" w:date="2022-10-02T09:55:00Z">
          <w:r w:rsidR="00E152F1" w:rsidDel="00AF4391">
            <w:rPr>
              <w:rFonts w:ascii="Times New Roman" w:hAnsi="Times New Roman" w:cs="Times New Roman"/>
              <w:color w:val="323130"/>
              <w:sz w:val="24"/>
              <w:szCs w:val="24"/>
              <w:shd w:val="clear" w:color="auto" w:fill="FFFFFF"/>
            </w:rPr>
            <w:delText xml:space="preserve">created Table XX </w:delText>
          </w:r>
        </w:del>
        <w:r w:rsidR="00E152F1">
          <w:rPr>
            <w:rFonts w:ascii="Times New Roman" w:hAnsi="Times New Roman" w:cs="Times New Roman"/>
            <w:color w:val="323130"/>
            <w:sz w:val="24"/>
            <w:szCs w:val="24"/>
            <w:shd w:val="clear" w:color="auto" w:fill="FFFFFF"/>
          </w:rPr>
          <w:t xml:space="preserve">in the </w:t>
        </w:r>
        <w:commentRangeStart w:id="112"/>
        <w:commentRangeStart w:id="113"/>
        <w:r w:rsidR="00E152F1">
          <w:rPr>
            <w:rFonts w:ascii="Times New Roman" w:hAnsi="Times New Roman" w:cs="Times New Roman"/>
            <w:color w:val="323130"/>
            <w:sz w:val="24"/>
            <w:szCs w:val="24"/>
            <w:shd w:val="clear" w:color="auto" w:fill="FFFFFF"/>
          </w:rPr>
          <w:t xml:space="preserve">appendix </w:t>
        </w:r>
      </w:ins>
      <w:commentRangeEnd w:id="112"/>
      <w:ins w:id="114" w:author="Mark Huff" w:date="2022-09-25T09:17:00Z">
        <w:r w:rsidR="009D5D84">
          <w:rPr>
            <w:rStyle w:val="CommentReference"/>
          </w:rPr>
          <w:commentReference w:id="112"/>
        </w:r>
      </w:ins>
      <w:commentRangeEnd w:id="113"/>
      <w:r w:rsidR="00FF69BE">
        <w:rPr>
          <w:rStyle w:val="CommentReference"/>
        </w:rPr>
        <w:commentReference w:id="113"/>
      </w:r>
      <w:ins w:id="115" w:author="Nick Maxwell" w:date="2022-10-02T09:55:00Z">
        <w:r w:rsidR="00AF4391">
          <w:rPr>
            <w:rFonts w:ascii="Times New Roman" w:hAnsi="Times New Roman" w:cs="Times New Roman"/>
            <w:color w:val="323130"/>
            <w:sz w:val="24"/>
            <w:szCs w:val="24"/>
            <w:shd w:val="clear" w:color="auto" w:fill="FFFFFF"/>
          </w:rPr>
          <w:t xml:space="preserve">to </w:t>
        </w:r>
      </w:ins>
      <w:ins w:id="116" w:author="Mark Huff" w:date="2022-09-23T16:32:00Z">
        <w:del w:id="117" w:author="Nick Maxwell" w:date="2022-10-02T09:55:00Z">
          <w:r w:rsidR="00E152F1" w:rsidDel="00AF4391">
            <w:rPr>
              <w:rFonts w:ascii="Times New Roman" w:hAnsi="Times New Roman" w:cs="Times New Roman"/>
              <w:color w:val="323130"/>
              <w:sz w:val="24"/>
              <w:szCs w:val="24"/>
              <w:shd w:val="clear" w:color="auto" w:fill="FFFFFF"/>
            </w:rPr>
            <w:delText xml:space="preserve">which </w:delText>
          </w:r>
        </w:del>
        <w:r w:rsidR="00E152F1">
          <w:rPr>
            <w:rFonts w:ascii="Times New Roman" w:hAnsi="Times New Roman" w:cs="Times New Roman"/>
            <w:color w:val="323130"/>
            <w:sz w:val="24"/>
            <w:szCs w:val="24"/>
            <w:shd w:val="clear" w:color="auto" w:fill="FFFFFF"/>
          </w:rPr>
          <w:t>contain</w:t>
        </w:r>
        <w:del w:id="118" w:author="Nick Maxwell" w:date="2022-10-02T09:55:00Z">
          <w:r w:rsidR="00E152F1" w:rsidDel="00AF4391">
            <w:rPr>
              <w:rFonts w:ascii="Times New Roman" w:hAnsi="Times New Roman" w:cs="Times New Roman"/>
              <w:color w:val="323130"/>
              <w:sz w:val="24"/>
              <w:szCs w:val="24"/>
              <w:shd w:val="clear" w:color="auto" w:fill="FFFFFF"/>
            </w:rPr>
            <w:delText>s</w:delText>
          </w:r>
        </w:del>
        <w:r w:rsidR="00E152F1">
          <w:rPr>
            <w:rFonts w:ascii="Times New Roman" w:hAnsi="Times New Roman" w:cs="Times New Roman"/>
            <w:color w:val="323130"/>
            <w:sz w:val="24"/>
            <w:szCs w:val="24"/>
            <w:shd w:val="clear" w:color="auto" w:fill="FFFFFF"/>
          </w:rPr>
          <w:t xml:space="preserve"> all statistics</w:t>
        </w:r>
        <w:r w:rsidR="00C97DE1">
          <w:rPr>
            <w:rFonts w:ascii="Times New Roman" w:hAnsi="Times New Roman" w:cs="Times New Roman"/>
            <w:color w:val="323130"/>
            <w:sz w:val="24"/>
            <w:szCs w:val="24"/>
            <w:shd w:val="clear" w:color="auto" w:fill="FFFFFF"/>
          </w:rPr>
          <w:t xml:space="preserve">. </w:t>
        </w:r>
      </w:ins>
      <w:ins w:id="119" w:author="Mark Huff" w:date="2022-09-23T16:33:00Z">
        <w:r w:rsidR="00C97DE1">
          <w:rPr>
            <w:rFonts w:ascii="Times New Roman" w:hAnsi="Times New Roman" w:cs="Times New Roman"/>
            <w:color w:val="323130"/>
            <w:sz w:val="24"/>
            <w:szCs w:val="24"/>
            <w:shd w:val="clear" w:color="auto" w:fill="FFFFFF"/>
          </w:rPr>
          <w:t xml:space="preserve">We also have posted the raw data files on our OSF page which are far more </w:t>
        </w:r>
      </w:ins>
      <w:ins w:id="120" w:author="Mark Huff" w:date="2022-09-23T16:36:00Z">
        <w:r w:rsidR="00FB6A6F">
          <w:rPr>
            <w:rFonts w:ascii="Times New Roman" w:hAnsi="Times New Roman" w:cs="Times New Roman"/>
            <w:color w:val="323130"/>
            <w:sz w:val="24"/>
            <w:szCs w:val="24"/>
            <w:shd w:val="clear" w:color="auto" w:fill="FFFFFF"/>
          </w:rPr>
          <w:t>helpful</w:t>
        </w:r>
      </w:ins>
      <w:ins w:id="121" w:author="Mark Huff" w:date="2022-09-23T16:33:00Z">
        <w:r w:rsidR="00C97DE1">
          <w:rPr>
            <w:rFonts w:ascii="Times New Roman" w:hAnsi="Times New Roman" w:cs="Times New Roman"/>
            <w:color w:val="323130"/>
            <w:sz w:val="24"/>
            <w:szCs w:val="24"/>
            <w:shd w:val="clear" w:color="auto" w:fill="FFFFFF"/>
          </w:rPr>
          <w:t xml:space="preserve"> when conducting </w:t>
        </w:r>
      </w:ins>
      <w:ins w:id="122" w:author="Mark Huff" w:date="2022-09-23T16:35:00Z">
        <w:r w:rsidR="00127B88">
          <w:rPr>
            <w:rFonts w:ascii="Times New Roman" w:hAnsi="Times New Roman" w:cs="Times New Roman"/>
            <w:color w:val="323130"/>
            <w:sz w:val="24"/>
            <w:szCs w:val="24"/>
            <w:shd w:val="clear" w:color="auto" w:fill="FFFFFF"/>
          </w:rPr>
          <w:t>meta-analyses</w:t>
        </w:r>
      </w:ins>
      <w:ins w:id="123" w:author="Mark Huff" w:date="2022-09-23T16:36:00Z">
        <w:r w:rsidR="00FB6A6F">
          <w:rPr>
            <w:rFonts w:ascii="Times New Roman" w:hAnsi="Times New Roman" w:cs="Times New Roman"/>
            <w:color w:val="323130"/>
            <w:sz w:val="24"/>
            <w:szCs w:val="24"/>
            <w:shd w:val="clear" w:color="auto" w:fill="FFFFFF"/>
          </w:rPr>
          <w:t xml:space="preserve"> than group-level means and stats reported in-text.</w:t>
        </w:r>
      </w:ins>
      <w:ins w:id="124" w:author="Mark Huff" w:date="2022-09-23T16:32:00Z">
        <w:r w:rsidR="00E152F1">
          <w:rPr>
            <w:rFonts w:ascii="Times New Roman" w:hAnsi="Times New Roman" w:cs="Times New Roman"/>
            <w:color w:val="323130"/>
            <w:sz w:val="24"/>
            <w:szCs w:val="24"/>
            <w:shd w:val="clear" w:color="auto" w:fill="FFFFFF"/>
          </w:rPr>
          <w:t xml:space="preserve"> </w:t>
        </w:r>
      </w:ins>
      <w:del w:id="125" w:author="Mark Huff" w:date="2022-09-23T16:36:00Z">
        <w:r w:rsidR="00F173D0" w:rsidDel="00FB6A6F">
          <w:rPr>
            <w:rFonts w:ascii="Times New Roman" w:hAnsi="Times New Roman" w:cs="Times New Roman"/>
            <w:color w:val="323130"/>
            <w:sz w:val="24"/>
            <w:szCs w:val="24"/>
            <w:shd w:val="clear" w:color="auto" w:fill="FFFFFF"/>
          </w:rPr>
          <w:delText>note that these</w:delText>
        </w:r>
        <w:r w:rsidR="00AC027A" w:rsidDel="00FB6A6F">
          <w:rPr>
            <w:rFonts w:ascii="Times New Roman" w:hAnsi="Times New Roman" w:cs="Times New Roman"/>
            <w:color w:val="323130"/>
            <w:sz w:val="24"/>
            <w:szCs w:val="24"/>
            <w:shd w:val="clear" w:color="auto" w:fill="FFFFFF"/>
          </w:rPr>
          <w:delText xml:space="preserve"> statistics are available to other researchers, as all data files and analysis code are </w:delText>
        </w:r>
        <w:r w:rsidR="00073376" w:rsidDel="00FB6A6F">
          <w:rPr>
            <w:rFonts w:ascii="Times New Roman" w:hAnsi="Times New Roman" w:cs="Times New Roman"/>
            <w:color w:val="323130"/>
            <w:sz w:val="24"/>
            <w:szCs w:val="24"/>
            <w:shd w:val="clear" w:color="auto" w:fill="FFFFFF"/>
          </w:rPr>
          <w:delText xml:space="preserve">hosted on OSF. </w:delText>
        </w:r>
        <w:r w:rsidR="006F2A30" w:rsidDel="00FB6A6F">
          <w:rPr>
            <w:rFonts w:ascii="Times New Roman" w:hAnsi="Times New Roman" w:cs="Times New Roman"/>
            <w:color w:val="323130"/>
            <w:sz w:val="24"/>
            <w:szCs w:val="24"/>
            <w:shd w:val="clear" w:color="auto" w:fill="FFFFFF"/>
          </w:rPr>
          <w:delText xml:space="preserve">Our initial submission included multiple links directing interested individuals </w:delText>
        </w:r>
        <w:r w:rsidR="00D94CEB" w:rsidDel="00FB6A6F">
          <w:rPr>
            <w:rFonts w:ascii="Times New Roman" w:hAnsi="Times New Roman" w:cs="Times New Roman"/>
            <w:color w:val="323130"/>
            <w:sz w:val="24"/>
            <w:szCs w:val="24"/>
            <w:shd w:val="clear" w:color="auto" w:fill="FFFFFF"/>
          </w:rPr>
          <w:delText>to our data repository.</w:delText>
        </w:r>
        <w:r w:rsidR="00934CC2" w:rsidDel="00FB6A6F">
          <w:rPr>
            <w:rFonts w:ascii="Times New Roman" w:hAnsi="Times New Roman" w:cs="Times New Roman"/>
            <w:color w:val="323130"/>
            <w:sz w:val="24"/>
            <w:szCs w:val="24"/>
            <w:shd w:val="clear" w:color="auto" w:fill="FFFFFF"/>
          </w:rPr>
          <w:delText xml:space="preserve"> We believe that the trial level data included in </w:delText>
        </w:r>
        <w:r w:rsidR="00DB767A" w:rsidDel="00FB6A6F">
          <w:rPr>
            <w:rFonts w:ascii="Times New Roman" w:hAnsi="Times New Roman" w:cs="Times New Roman"/>
            <w:color w:val="323130"/>
            <w:sz w:val="24"/>
            <w:szCs w:val="24"/>
            <w:shd w:val="clear" w:color="auto" w:fill="FFFFFF"/>
          </w:rPr>
          <w:delText>the repository will be far more impactful for future meta-analyses.</w:delText>
        </w:r>
      </w:del>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18394A99" w:rsidR="00665BC4" w:rsidRDefault="00BA6A0A" w:rsidP="00D075D6">
      <w:pPr>
        <w:spacing w:after="0" w:line="240" w:lineRule="auto"/>
        <w:rPr>
          <w:rFonts w:ascii="Times New Roman" w:hAnsi="Times New Roman" w:cs="Times New Roman"/>
          <w:bCs/>
          <w:iCs/>
          <w:color w:val="323130"/>
          <w:sz w:val="24"/>
          <w:szCs w:val="24"/>
          <w:shd w:val="clear" w:color="auto" w:fill="FFFFFF"/>
        </w:rPr>
      </w:pPr>
      <w:r w:rsidRPr="00510DFC">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r w:rsidR="00BF7A62">
        <w:rPr>
          <w:rFonts w:ascii="Times New Roman" w:hAnsi="Times New Roman" w:cs="Times New Roman"/>
          <w:bCs/>
          <w:iCs/>
          <w:color w:val="323130"/>
          <w:sz w:val="24"/>
          <w:szCs w:val="24"/>
          <w:shd w:val="clear" w:color="auto" w:fill="FFFFFF"/>
        </w:rPr>
        <w:t>For all experiments,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t>
      </w:r>
      <w:r w:rsidR="00017A1E">
        <w:rPr>
          <w:rFonts w:ascii="Times New Roman" w:hAnsi="Times New Roman" w:cs="Times New Roman"/>
          <w:bCs/>
          <w:iCs/>
          <w:color w:val="323130"/>
          <w:sz w:val="24"/>
          <w:szCs w:val="24"/>
          <w:shd w:val="clear" w:color="auto" w:fill="FFFFFF"/>
        </w:rPr>
        <w:t xml:space="preserve">had no effect on recall, nor were any interactions </w:t>
      </w:r>
      <w:r w:rsidR="00CA206C">
        <w:rPr>
          <w:rFonts w:ascii="Times New Roman" w:hAnsi="Times New Roman" w:cs="Times New Roman"/>
          <w:bCs/>
          <w:iCs/>
          <w:color w:val="323130"/>
          <w:sz w:val="24"/>
          <w:szCs w:val="24"/>
          <w:shd w:val="clear" w:color="auto" w:fill="FFFFFF"/>
        </w:rPr>
        <w:t>with this factor detected</w:t>
      </w:r>
      <w:r w:rsidR="00665BC4" w:rsidRPr="007705D0">
        <w:rPr>
          <w:rFonts w:ascii="Times New Roman" w:hAnsi="Times New Roman" w:cs="Times New Roman"/>
          <w:bCs/>
          <w:iCs/>
          <w:color w:val="323130"/>
          <w:sz w:val="24"/>
          <w:szCs w:val="24"/>
          <w:shd w:val="clear" w:color="auto" w:fill="FFFFFF"/>
        </w:rPr>
        <w:t xml:space="preserve">,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proofErr w:type="spellStart"/>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s</w:t>
      </w:r>
      <w:proofErr w:type="spellEnd"/>
      <w:r w:rsidR="00665BC4" w:rsidRPr="007705D0">
        <w:rPr>
          <w:rFonts w:ascii="Times New Roman" w:hAnsi="Times New Roman" w:cs="Times New Roman"/>
          <w:bCs/>
          <w:iCs/>
          <w:color w:val="323130"/>
          <w:sz w:val="24"/>
          <w:szCs w:val="24"/>
        </w:rPr>
        <w:t xml:space="preserve">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w:t>
      </w:r>
      <w:r w:rsidR="007705D0" w:rsidRPr="001F0CD8">
        <w:rPr>
          <w:rFonts w:ascii="Times New Roman" w:hAnsi="Times New Roman" w:cs="Times New Roman"/>
          <w:bCs/>
          <w:iCs/>
          <w:color w:val="323130"/>
          <w:sz w:val="24"/>
          <w:szCs w:val="24"/>
        </w:rPr>
        <w:t>87</w:t>
      </w:r>
      <w:r w:rsidR="00BF7A62" w:rsidRPr="001F0CD8">
        <w:rPr>
          <w:rFonts w:ascii="Times New Roman" w:hAnsi="Times New Roman" w:cs="Times New Roman"/>
          <w:bCs/>
          <w:iCs/>
          <w:color w:val="323130"/>
          <w:sz w:val="24"/>
          <w:szCs w:val="24"/>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5BAD6ACA"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proofErr w:type="spellStart"/>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proofErr w:type="spellEnd"/>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F814F1">
        <w:rPr>
          <w:rFonts w:ascii="Times New Roman" w:hAnsi="Times New Roman" w:cs="Times New Roman"/>
          <w:color w:val="323130"/>
          <w:sz w:val="24"/>
          <w:szCs w:val="24"/>
        </w:rPr>
        <w:t>, a pattern which similarly extended to pure lists</w:t>
      </w:r>
      <w:r w:rsidR="00861F2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proofErr w:type="spellStart"/>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proofErr w:type="spellEnd"/>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84E74D1" w14:textId="1B7E41C8" w:rsidR="00264ABA" w:rsidRPr="00AA337A"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 xml:space="preserve">no interactions </w:t>
      </w:r>
      <w:r w:rsidR="00C4674C">
        <w:rPr>
          <w:rFonts w:ascii="Times New Roman" w:hAnsi="Times New Roman" w:cs="Times New Roman"/>
          <w:color w:val="323130"/>
          <w:sz w:val="24"/>
          <w:szCs w:val="24"/>
        </w:rPr>
        <w:t>were detected</w:t>
      </w:r>
      <w:r w:rsidR="00891014">
        <w:rPr>
          <w:rFonts w:ascii="Times New Roman" w:hAnsi="Times New Roman" w:cs="Times New Roman"/>
          <w:color w:val="323130"/>
          <w:sz w:val="24"/>
          <w:szCs w:val="24"/>
        </w:rPr>
        <w:t xml:space="preserve">,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proofErr w:type="spellStart"/>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proofErr w:type="spellEnd"/>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For pure </w:t>
      </w:r>
      <w:r w:rsidR="00C4674C">
        <w:rPr>
          <w:rFonts w:ascii="Times New Roman" w:hAnsi="Times New Roman" w:cs="Times New Roman"/>
          <w:color w:val="323130"/>
          <w:sz w:val="24"/>
          <w:szCs w:val="24"/>
        </w:rPr>
        <w:t xml:space="preserve">lists, </w:t>
      </w:r>
      <w:r w:rsidR="00C87CC4">
        <w:rPr>
          <w:rFonts w:ascii="Times New Roman" w:hAnsi="Times New Roman" w:cs="Times New Roman"/>
          <w:color w:val="323130"/>
          <w:sz w:val="24"/>
          <w:szCs w:val="24"/>
        </w:rPr>
        <w:t xml:space="preserve">a </w:t>
      </w:r>
      <w:r w:rsidR="00BA2C93">
        <w:rPr>
          <w:rFonts w:ascii="Times New Roman" w:hAnsi="Times New Roman" w:cs="Times New Roman"/>
          <w:color w:val="323130"/>
          <w:sz w:val="24"/>
          <w:szCs w:val="24"/>
        </w:rPr>
        <w:t xml:space="preserve">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bookmarkStart w:id="126" w:name="_Hlk113266189"/>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bookmarkEnd w:id="126"/>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However,</w:t>
      </w:r>
      <w:r w:rsidR="00113196">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there were far fewer Prolific participants, and the</w:t>
      </w:r>
      <w:r w:rsidR="00113196">
        <w:rPr>
          <w:rFonts w:ascii="Times New Roman" w:hAnsi="Times New Roman" w:cs="Times New Roman"/>
          <w:color w:val="323130"/>
          <w:sz w:val="24"/>
          <w:szCs w:val="24"/>
        </w:rPr>
        <w:t xml:space="preserv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Thus,</w:t>
      </w:r>
      <w:r w:rsidR="00321B0C" w:rsidRPr="00AA337A">
        <w:rPr>
          <w:rFonts w:ascii="Times New Roman" w:hAnsi="Times New Roman" w:cs="Times New Roman"/>
          <w:sz w:val="24"/>
          <w:szCs w:val="24"/>
        </w:rPr>
        <w:t xml:space="preserve"> recruitment source </w:t>
      </w:r>
      <w:r w:rsidR="00CC21A1">
        <w:rPr>
          <w:rFonts w:ascii="Times New Roman" w:hAnsi="Times New Roman" w:cs="Times New Roman"/>
          <w:sz w:val="24"/>
          <w:szCs w:val="24"/>
        </w:rPr>
        <w:t>did not affect reactivity</w:t>
      </w:r>
      <w:r w:rsidR="00321B0C" w:rsidRPr="00AA337A">
        <w:rPr>
          <w:rFonts w:ascii="Times New Roman" w:hAnsi="Times New Roman" w:cs="Times New Roman"/>
          <w:sz w:val="24"/>
          <w:szCs w:val="24"/>
        </w:rPr>
        <w:t>.</w:t>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7C56B560" w14:textId="5D1F9D6E" w:rsidR="00E1323D" w:rsidRDefault="00BA6A0A"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125243">
        <w:rPr>
          <w:rFonts w:ascii="Times New Roman" w:hAnsi="Times New Roman" w:cs="Times New Roman"/>
          <w:bCs/>
          <w:iCs/>
          <w:sz w:val="24"/>
          <w:szCs w:val="24"/>
          <w:shd w:val="clear" w:color="auto" w:fill="FFFFFF"/>
        </w:rPr>
        <w:t xml:space="preserve"> values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xml:space="preserve">. </w:t>
      </w:r>
      <w:del w:id="127" w:author="Mark Huff" w:date="2022-09-25T09:12:00Z">
        <w:r w:rsidR="00140CF6" w:rsidRPr="00AA337A" w:rsidDel="00C71A29">
          <w:rPr>
            <w:rFonts w:ascii="Times New Roman" w:hAnsi="Times New Roman" w:cs="Times New Roman"/>
            <w:bCs/>
            <w:iCs/>
            <w:sz w:val="24"/>
            <w:szCs w:val="24"/>
            <w:shd w:val="clear" w:color="auto" w:fill="FFFFFF"/>
          </w:rPr>
          <w:delText>This is</w:delText>
        </w:r>
        <w:r w:rsidR="00AA337A" w:rsidRPr="00AA337A" w:rsidDel="00C71A29">
          <w:rPr>
            <w:rFonts w:ascii="Times New Roman" w:hAnsi="Times New Roman" w:cs="Times New Roman"/>
            <w:bCs/>
            <w:iCs/>
            <w:sz w:val="24"/>
            <w:szCs w:val="24"/>
            <w:shd w:val="clear" w:color="auto" w:fill="FFFFFF"/>
          </w:rPr>
          <w:delText xml:space="preserve"> readily</w:delText>
        </w:r>
        <w:r w:rsidR="00140CF6" w:rsidRPr="00AA337A" w:rsidDel="00C71A29">
          <w:rPr>
            <w:rFonts w:ascii="Times New Roman" w:hAnsi="Times New Roman" w:cs="Times New Roman"/>
            <w:bCs/>
            <w:iCs/>
            <w:sz w:val="24"/>
            <w:szCs w:val="24"/>
            <w:shd w:val="clear" w:color="auto" w:fill="FFFFFF"/>
          </w:rPr>
          <w:delText xml:space="preserve"> </w:delText>
        </w:r>
        <w:r w:rsidR="00C80D50" w:rsidRPr="00AA337A" w:rsidDel="00C71A29">
          <w:rPr>
            <w:rFonts w:ascii="Times New Roman" w:hAnsi="Times New Roman" w:cs="Times New Roman"/>
            <w:bCs/>
            <w:iCs/>
            <w:sz w:val="24"/>
            <w:szCs w:val="24"/>
            <w:shd w:val="clear" w:color="auto" w:fill="FFFFFF"/>
          </w:rPr>
          <w:delText xml:space="preserve">apparent </w:delText>
        </w:r>
        <w:r w:rsidR="00140CF6" w:rsidRPr="00AA337A" w:rsidDel="00C71A29">
          <w:rPr>
            <w:rFonts w:ascii="Times New Roman" w:hAnsi="Times New Roman" w:cs="Times New Roman"/>
            <w:bCs/>
            <w:iCs/>
            <w:sz w:val="24"/>
            <w:szCs w:val="24"/>
            <w:shd w:val="clear" w:color="auto" w:fill="FFFFFF"/>
          </w:rPr>
          <w:delText xml:space="preserve">in the case of backward </w:delText>
        </w:r>
      </w:del>
      <w:ins w:id="128" w:author="Mark Huff" w:date="2022-09-25T09:12:00Z">
        <w:r w:rsidR="00C71A29">
          <w:rPr>
            <w:rFonts w:ascii="Times New Roman" w:hAnsi="Times New Roman" w:cs="Times New Roman"/>
            <w:bCs/>
            <w:iCs/>
            <w:sz w:val="24"/>
            <w:szCs w:val="24"/>
            <w:shd w:val="clear" w:color="auto" w:fill="FFFFFF"/>
          </w:rPr>
          <w:t>B</w:t>
        </w:r>
        <w:r w:rsidR="00C71A29" w:rsidRPr="00AA337A">
          <w:rPr>
            <w:rFonts w:ascii="Times New Roman" w:hAnsi="Times New Roman" w:cs="Times New Roman"/>
            <w:bCs/>
            <w:iCs/>
            <w:sz w:val="24"/>
            <w:szCs w:val="24"/>
            <w:shd w:val="clear" w:color="auto" w:fill="FFFFFF"/>
          </w:rPr>
          <w:t xml:space="preserve">ackward </w:t>
        </w:r>
      </w:ins>
      <w:del w:id="129" w:author="Mark Huff" w:date="2022-09-25T09:12:00Z">
        <w:r w:rsidR="00140CF6" w:rsidRPr="00AA337A" w:rsidDel="008C4022">
          <w:rPr>
            <w:rFonts w:ascii="Times New Roman" w:hAnsi="Times New Roman" w:cs="Times New Roman"/>
            <w:bCs/>
            <w:iCs/>
            <w:sz w:val="24"/>
            <w:szCs w:val="24"/>
            <w:shd w:val="clear" w:color="auto" w:fill="FFFFFF"/>
          </w:rPr>
          <w:delText xml:space="preserve">associates </w:delText>
        </w:r>
      </w:del>
      <w:ins w:id="130" w:author="Mark Huff" w:date="2022-09-25T09:12:00Z">
        <w:r w:rsidR="008C4022">
          <w:rPr>
            <w:rFonts w:ascii="Times New Roman" w:hAnsi="Times New Roman" w:cs="Times New Roman"/>
            <w:bCs/>
            <w:iCs/>
            <w:sz w:val="24"/>
            <w:szCs w:val="24"/>
            <w:shd w:val="clear" w:color="auto" w:fill="FFFFFF"/>
          </w:rPr>
          <w:t>pairs</w:t>
        </w:r>
        <w:r w:rsidR="008C4022" w:rsidRPr="00AA337A">
          <w:rPr>
            <w:rFonts w:ascii="Times New Roman" w:hAnsi="Times New Roman" w:cs="Times New Roman"/>
            <w:bCs/>
            <w:iCs/>
            <w:sz w:val="24"/>
            <w:szCs w:val="24"/>
            <w:shd w:val="clear" w:color="auto" w:fill="FFFFFF"/>
          </w:rPr>
          <w:t xml:space="preserve"> </w:t>
        </w:r>
      </w:ins>
      <w:r w:rsidR="00140CF6" w:rsidRPr="00AA337A">
        <w:rPr>
          <w:rFonts w:ascii="Times New Roman" w:hAnsi="Times New Roman" w:cs="Times New Roman"/>
          <w:bCs/>
          <w:iCs/>
          <w:sz w:val="24"/>
          <w:szCs w:val="24"/>
          <w:shd w:val="clear" w:color="auto" w:fill="FFFFFF"/>
        </w:rPr>
        <w:t xml:space="preserve">(e.g., card – credit), </w:t>
      </w:r>
      <w:ins w:id="131" w:author="Mark Huff" w:date="2022-09-25T09:13:00Z">
        <w:r w:rsidR="00862567">
          <w:rPr>
            <w:rFonts w:ascii="Times New Roman" w:hAnsi="Times New Roman" w:cs="Times New Roman"/>
            <w:bCs/>
            <w:iCs/>
            <w:sz w:val="24"/>
            <w:szCs w:val="24"/>
            <w:shd w:val="clear" w:color="auto" w:fill="FFFFFF"/>
          </w:rPr>
          <w:t xml:space="preserve">are highly deceptive </w:t>
        </w:r>
      </w:ins>
      <w:r w:rsidR="00140CF6" w:rsidRPr="00AA337A">
        <w:rPr>
          <w:rFonts w:ascii="Times New Roman" w:hAnsi="Times New Roman" w:cs="Times New Roman"/>
          <w:bCs/>
          <w:iCs/>
          <w:sz w:val="24"/>
          <w:szCs w:val="24"/>
          <w:shd w:val="clear" w:color="auto" w:fill="FFFFFF"/>
        </w:rPr>
        <w:t>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0739C3">
        <w:rPr>
          <w:rFonts w:ascii="Times New Roman" w:hAnsi="Times New Roman" w:cs="Times New Roman"/>
          <w:sz w:val="24"/>
          <w:szCs w:val="24"/>
        </w:rPr>
        <w:t>JOLs for the pair type commonly overestimate later recall, pattern termed the Illusion of Competence (</w:t>
      </w:r>
      <w:proofErr w:type="spellStart"/>
      <w:r w:rsidR="000739C3">
        <w:rPr>
          <w:rFonts w:ascii="Times New Roman" w:hAnsi="Times New Roman" w:cs="Times New Roman"/>
          <w:sz w:val="24"/>
          <w:szCs w:val="24"/>
        </w:rPr>
        <w:t>Koriat</w:t>
      </w:r>
      <w:proofErr w:type="spellEnd"/>
      <w:r w:rsidR="000739C3">
        <w:rPr>
          <w:rFonts w:ascii="Times New Roman" w:hAnsi="Times New Roman" w:cs="Times New Roman"/>
          <w:sz w:val="24"/>
          <w:szCs w:val="24"/>
        </w:rPr>
        <w:t xml:space="preserve"> &amp; Bjork, 2005). </w:t>
      </w:r>
      <w:r w:rsidR="007C47D2">
        <w:rPr>
          <w:rFonts w:ascii="Times New Roman" w:hAnsi="Times New Roman" w:cs="Times New Roman"/>
          <w:sz w:val="24"/>
          <w:szCs w:val="24"/>
          <w:shd w:val="clear" w:color="auto" w:fill="FFFFFF"/>
        </w:rPr>
        <w:t>Regarding</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proofErr w:type="gramStart"/>
      <w:r w:rsidR="000739C3">
        <w:rPr>
          <w:rFonts w:ascii="Times New Roman" w:hAnsi="Times New Roman" w:cs="Times New Roman"/>
          <w:sz w:val="24"/>
          <w:szCs w:val="24"/>
          <w:shd w:val="clear" w:color="auto" w:fill="FFFFFF"/>
        </w:rPr>
        <w:t>Maxwell</w:t>
      </w:r>
      <w:proofErr w:type="gramEnd"/>
      <w:r w:rsidR="000739C3">
        <w:rPr>
          <w:rFonts w:ascii="Times New Roman" w:hAnsi="Times New Roman" w:cs="Times New Roman"/>
          <w:sz w:val="24"/>
          <w:szCs w:val="24"/>
          <w:shd w:val="clear" w:color="auto" w:fill="FFFFFF"/>
        </w:rPr>
        <w:t xml:space="preserve"> and Huff (2021) showed that this overconfidence pattern similarly </w:t>
      </w:r>
      <w:r w:rsidR="006D7DE5">
        <w:rPr>
          <w:rFonts w:ascii="Times New Roman" w:hAnsi="Times New Roman" w:cs="Times New Roman"/>
          <w:sz w:val="24"/>
          <w:szCs w:val="24"/>
          <w:shd w:val="clear" w:color="auto" w:fill="FFFFFF"/>
        </w:rPr>
        <w:t>extends to this pair type</w:t>
      </w:r>
      <w:r w:rsidR="00892D69">
        <w:rPr>
          <w:rFonts w:ascii="Times New Roman" w:hAnsi="Times New Roman" w:cs="Times New Roman"/>
          <w:sz w:val="24"/>
          <w:szCs w:val="24"/>
          <w:shd w:val="clear" w:color="auto" w:fill="FFFFFF"/>
        </w:rPr>
        <w:t>, providing evidence that this pair type leads to overinflated judgments</w:t>
      </w:r>
      <w:r w:rsidR="00960D21">
        <w:rPr>
          <w:rFonts w:ascii="Times New Roman" w:hAnsi="Times New Roman" w:cs="Times New Roman"/>
          <w:sz w:val="24"/>
          <w:szCs w:val="24"/>
          <w:shd w:val="clear" w:color="auto" w:fill="FFFFFF"/>
        </w:rPr>
        <w:t>, though not at the same magnitude as backward pairs</w:t>
      </w:r>
      <w:r w:rsidR="00892D69">
        <w:rPr>
          <w:rFonts w:ascii="Times New Roman" w:hAnsi="Times New Roman" w:cs="Times New Roman"/>
          <w:sz w:val="24"/>
          <w:szCs w:val="24"/>
          <w:shd w:val="clear" w:color="auto" w:fill="FFFFFF"/>
        </w:rPr>
        <w:t>.</w:t>
      </w:r>
      <w:ins w:id="132" w:author="Mark Huff" w:date="2022-09-25T09:13:00Z">
        <w:r w:rsidR="00862567">
          <w:rPr>
            <w:rFonts w:ascii="Times New Roman" w:hAnsi="Times New Roman" w:cs="Times New Roman"/>
            <w:sz w:val="24"/>
            <w:szCs w:val="24"/>
            <w:shd w:val="clear" w:color="auto" w:fill="FFFFFF"/>
          </w:rPr>
          <w:t xml:space="preserve"> Therefore, symmetrical pairs may be considered deceptive due to overinflated JOLs </w:t>
        </w:r>
      </w:ins>
      <w:ins w:id="133" w:author="Mark Huff" w:date="2022-09-25T09:14:00Z">
        <w:r w:rsidR="00862567">
          <w:rPr>
            <w:rFonts w:ascii="Times New Roman" w:hAnsi="Times New Roman" w:cs="Times New Roman"/>
            <w:sz w:val="24"/>
            <w:szCs w:val="24"/>
            <w:shd w:val="clear" w:color="auto" w:fill="FFFFFF"/>
          </w:rPr>
          <w:t>relative to subsequent recall</w:t>
        </w:r>
      </w:ins>
      <w:ins w:id="134" w:author="Mark Huff" w:date="2022-09-25T09:13:00Z">
        <w:r w:rsidR="00862567">
          <w:rPr>
            <w:rFonts w:ascii="Times New Roman" w:hAnsi="Times New Roman" w:cs="Times New Roman"/>
            <w:sz w:val="24"/>
            <w:szCs w:val="24"/>
            <w:shd w:val="clear" w:color="auto" w:fill="FFFFFF"/>
          </w:rPr>
          <w:t>, but certainly less so than backward pairs.</w:t>
        </w:r>
      </w:ins>
    </w:p>
    <w:p w14:paraId="1C2A873D" w14:textId="77777777" w:rsidR="000739C3" w:rsidRDefault="000739C3" w:rsidP="00D075D6">
      <w:pPr>
        <w:spacing w:after="0" w:line="240" w:lineRule="auto"/>
        <w:rPr>
          <w:rFonts w:ascii="Times New Roman" w:hAnsi="Times New Roman" w:cs="Times New Roman"/>
          <w:sz w:val="24"/>
          <w:szCs w:val="24"/>
        </w:rPr>
      </w:pPr>
    </w:p>
    <w:p w14:paraId="2FFA5820" w14:textId="60196FE5"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the cue-strengthening account posits that the relatedness cues used to inform each judgment are critical for reactivity.</w:t>
      </w:r>
      <w:r w:rsidR="00A36A54">
        <w:rPr>
          <w:rFonts w:ascii="Times New Roman" w:hAnsi="Times New Roman" w:cs="Times New Roman"/>
          <w:sz w:val="24"/>
          <w:szCs w:val="24"/>
        </w:rPr>
        <w:t xml:space="preserve"> Thus, </w:t>
      </w:r>
      <w:r w:rsidR="00AC6114">
        <w:rPr>
          <w:rFonts w:ascii="Times New Roman" w:hAnsi="Times New Roman" w:cs="Times New Roman"/>
          <w:sz w:val="24"/>
          <w:szCs w:val="24"/>
        </w:rPr>
        <w:t xml:space="preserve">because deceptive pairs contain cues that are less likely to be available at test, reactivity may be less likely to occur on these </w:t>
      </w:r>
      <w:proofErr w:type="gramStart"/>
      <w:r w:rsidR="00AC6114">
        <w:rPr>
          <w:rFonts w:ascii="Times New Roman" w:hAnsi="Times New Roman" w:cs="Times New Roman"/>
          <w:sz w:val="24"/>
          <w:szCs w:val="24"/>
        </w:rPr>
        <w:t>pair</w:t>
      </w:r>
      <w:proofErr w:type="gramEnd"/>
      <w:r w:rsidR="00AC6114">
        <w:rPr>
          <w:rFonts w:ascii="Times New Roman" w:hAnsi="Times New Roman" w:cs="Times New Roman"/>
          <w:sz w:val="24"/>
          <w:szCs w:val="24"/>
        </w:rPr>
        <w:t xml:space="preserve"> types. Alternatively, </w:t>
      </w:r>
      <w:r w:rsidR="003F4004">
        <w:rPr>
          <w:rFonts w:ascii="Times New Roman" w:hAnsi="Times New Roman" w:cs="Times New Roman"/>
          <w:sz w:val="24"/>
          <w:szCs w:val="24"/>
        </w:rPr>
        <w:t xml:space="preserve">if reactivity reflects </w:t>
      </w:r>
      <w:r w:rsidR="0033584E">
        <w:rPr>
          <w:rFonts w:ascii="Times New Roman" w:hAnsi="Times New Roman" w:cs="Times New Roman"/>
          <w:sz w:val="24"/>
          <w:szCs w:val="24"/>
        </w:rPr>
        <w:t>the use of</w:t>
      </w:r>
      <w:r w:rsidR="003F4004">
        <w:rPr>
          <w:rFonts w:ascii="Times New Roman" w:hAnsi="Times New Roman" w:cs="Times New Roman"/>
          <w:sz w:val="24"/>
          <w:szCs w:val="24"/>
        </w:rPr>
        <w:t xml:space="preserve"> relational encoding (see Maxwell &amp; Huff, 2022), </w:t>
      </w:r>
      <w:r w:rsidR="000105D3">
        <w:rPr>
          <w:rFonts w:ascii="Times New Roman" w:hAnsi="Times New Roman" w:cs="Times New Roman"/>
          <w:sz w:val="24"/>
          <w:szCs w:val="24"/>
        </w:rPr>
        <w:t xml:space="preserve">reactivity </w:t>
      </w:r>
      <w:proofErr w:type="gramStart"/>
      <w:r w:rsidR="0033584E">
        <w:rPr>
          <w:rFonts w:ascii="Times New Roman" w:hAnsi="Times New Roman" w:cs="Times New Roman"/>
          <w:sz w:val="24"/>
          <w:szCs w:val="24"/>
        </w:rPr>
        <w:t>would</w:t>
      </w:r>
      <w:proofErr w:type="gramEnd"/>
      <w:r w:rsidR="000105D3">
        <w:rPr>
          <w:rFonts w:ascii="Times New Roman" w:hAnsi="Times New Roman" w:cs="Times New Roman"/>
          <w:sz w:val="24"/>
          <w:szCs w:val="24"/>
        </w:rPr>
        <w:t xml:space="preserve"> likely still occur, </w:t>
      </w:r>
      <w:r w:rsidR="00BA2C07">
        <w:rPr>
          <w:rFonts w:ascii="Times New Roman" w:hAnsi="Times New Roman" w:cs="Times New Roman"/>
          <w:sz w:val="24"/>
          <w:szCs w:val="24"/>
        </w:rPr>
        <w:t xml:space="preserve">as </w:t>
      </w:r>
      <w:r w:rsidR="0033584E">
        <w:rPr>
          <w:rFonts w:ascii="Times New Roman" w:hAnsi="Times New Roman" w:cs="Times New Roman"/>
          <w:sz w:val="24"/>
          <w:szCs w:val="24"/>
        </w:rPr>
        <w:t>the added processing would provide a memorial benefit.</w:t>
      </w:r>
      <w:r w:rsidR="000105D3">
        <w:rPr>
          <w:rFonts w:ascii="Times New Roman" w:hAnsi="Times New Roman" w:cs="Times New Roman"/>
          <w:sz w:val="24"/>
          <w:szCs w:val="24"/>
        </w:rPr>
        <w:t xml:space="preserve"> We have updated</w:t>
      </w:r>
      <w:r w:rsidR="007C1776">
        <w:rPr>
          <w:rFonts w:ascii="Times New Roman" w:hAnsi="Times New Roman" w:cs="Times New Roman"/>
          <w:sz w:val="24"/>
          <w:szCs w:val="24"/>
        </w:rPr>
        <w:t xml:space="preserve"> </w:t>
      </w:r>
      <w:r w:rsidR="00F77ADA">
        <w:rPr>
          <w:rFonts w:ascii="Times New Roman" w:hAnsi="Times New Roman" w:cs="Times New Roman"/>
          <w:sz w:val="24"/>
          <w:szCs w:val="24"/>
        </w:rPr>
        <w:t xml:space="preserve">the Experiment 2 </w:t>
      </w:r>
      <w:r w:rsidR="0039308F">
        <w:rPr>
          <w:rFonts w:ascii="Times New Roman" w:hAnsi="Times New Roman" w:cs="Times New Roman"/>
          <w:sz w:val="24"/>
          <w:szCs w:val="24"/>
        </w:rPr>
        <w:t>Introduction (</w:t>
      </w:r>
      <w:r w:rsidR="0039308F" w:rsidRPr="00F96F6E">
        <w:rPr>
          <w:rFonts w:ascii="Times New Roman" w:hAnsi="Times New Roman" w:cs="Times New Roman"/>
          <w:sz w:val="24"/>
          <w:szCs w:val="24"/>
        </w:rPr>
        <w:t>pg</w:t>
      </w:r>
      <w:r w:rsidR="00F96F6E" w:rsidRPr="0067282F">
        <w:rPr>
          <w:rFonts w:ascii="Times New Roman" w:hAnsi="Times New Roman" w:cs="Times New Roman"/>
          <w:sz w:val="24"/>
          <w:szCs w:val="24"/>
        </w:rPr>
        <w:t>s</w:t>
      </w:r>
      <w:r w:rsidR="0039308F" w:rsidRPr="00F96F6E">
        <w:rPr>
          <w:rFonts w:ascii="Times New Roman" w:hAnsi="Times New Roman" w:cs="Times New Roman"/>
          <w:sz w:val="24"/>
          <w:szCs w:val="24"/>
        </w:rPr>
        <w:t xml:space="preserve">. </w:t>
      </w:r>
      <w:r w:rsidR="00A85E7D" w:rsidRPr="00F96F6E">
        <w:rPr>
          <w:rFonts w:ascii="Times New Roman" w:hAnsi="Times New Roman" w:cs="Times New Roman"/>
          <w:sz w:val="24"/>
          <w:szCs w:val="24"/>
        </w:rPr>
        <w:t>17</w:t>
      </w:r>
      <w:r w:rsidR="00F96F6E">
        <w:rPr>
          <w:rFonts w:ascii="Times New Roman" w:hAnsi="Times New Roman" w:cs="Times New Roman"/>
          <w:sz w:val="24"/>
          <w:szCs w:val="24"/>
        </w:rPr>
        <w:t>-18</w:t>
      </w:r>
      <w:r w:rsidR="0039308F">
        <w:rPr>
          <w:rFonts w:ascii="Times New Roman" w:hAnsi="Times New Roman" w:cs="Times New Roman"/>
          <w:sz w:val="24"/>
          <w:szCs w:val="24"/>
        </w:rPr>
        <w:t xml:space="preserve">), Experiment 2 </w:t>
      </w:r>
      <w:r w:rsidR="00F77ADA">
        <w:rPr>
          <w:rFonts w:ascii="Times New Roman" w:hAnsi="Times New Roman" w:cs="Times New Roman"/>
          <w:sz w:val="24"/>
          <w:szCs w:val="24"/>
        </w:rPr>
        <w:t xml:space="preserve">Discussion </w:t>
      </w:r>
      <w:r w:rsidR="00EA04D9">
        <w:rPr>
          <w:rFonts w:ascii="Times New Roman" w:hAnsi="Times New Roman" w:cs="Times New Roman"/>
          <w:sz w:val="24"/>
          <w:szCs w:val="24"/>
        </w:rPr>
        <w:t>(</w:t>
      </w:r>
      <w:r w:rsidR="00EA04D9" w:rsidRPr="00AC5F06">
        <w:rPr>
          <w:rFonts w:ascii="Times New Roman" w:hAnsi="Times New Roman" w:cs="Times New Roman"/>
          <w:sz w:val="24"/>
          <w:szCs w:val="24"/>
        </w:rPr>
        <w:t>pg</w:t>
      </w:r>
      <w:r w:rsidR="00A85E7D" w:rsidRPr="00AC5F06">
        <w:rPr>
          <w:rFonts w:ascii="Times New Roman" w:hAnsi="Times New Roman" w:cs="Times New Roman"/>
          <w:sz w:val="24"/>
          <w:szCs w:val="24"/>
        </w:rPr>
        <w:t>s</w:t>
      </w:r>
      <w:r w:rsidR="00EA04D9" w:rsidRPr="00AC5F06">
        <w:rPr>
          <w:rFonts w:ascii="Times New Roman" w:hAnsi="Times New Roman" w:cs="Times New Roman"/>
          <w:sz w:val="24"/>
          <w:szCs w:val="24"/>
        </w:rPr>
        <w:t xml:space="preserve">. </w:t>
      </w:r>
      <w:r w:rsidR="00A85E7D" w:rsidRPr="00AC5F06">
        <w:rPr>
          <w:rFonts w:ascii="Times New Roman" w:hAnsi="Times New Roman" w:cs="Times New Roman"/>
          <w:sz w:val="24"/>
          <w:szCs w:val="24"/>
        </w:rPr>
        <w:t>21-22</w:t>
      </w:r>
      <w:r w:rsidR="00EA04D9" w:rsidRPr="00AC5F06">
        <w:rPr>
          <w:rFonts w:ascii="Times New Roman" w:hAnsi="Times New Roman" w:cs="Times New Roman"/>
          <w:sz w:val="24"/>
          <w:szCs w:val="24"/>
        </w:rPr>
        <w:t>)</w:t>
      </w:r>
      <w:r w:rsidR="0039308F" w:rsidRPr="00AC5F06">
        <w:rPr>
          <w:rFonts w:ascii="Times New Roman" w:hAnsi="Times New Roman" w:cs="Times New Roman"/>
          <w:sz w:val="24"/>
          <w:szCs w:val="24"/>
        </w:rPr>
        <w:t>,</w:t>
      </w:r>
      <w:r w:rsidR="00EA04D9" w:rsidRPr="00AC5F06">
        <w:rPr>
          <w:rFonts w:ascii="Times New Roman" w:hAnsi="Times New Roman" w:cs="Times New Roman"/>
          <w:sz w:val="24"/>
          <w:szCs w:val="24"/>
        </w:rPr>
        <w:t xml:space="preserve"> </w:t>
      </w:r>
      <w:r w:rsidR="00F77ADA" w:rsidRPr="00AC5F06">
        <w:rPr>
          <w:rFonts w:ascii="Times New Roman" w:hAnsi="Times New Roman" w:cs="Times New Roman"/>
          <w:sz w:val="24"/>
          <w:szCs w:val="24"/>
        </w:rPr>
        <w:t xml:space="preserve">and </w:t>
      </w:r>
      <w:r w:rsidR="00EF7BD5" w:rsidRPr="00AC5F06">
        <w:rPr>
          <w:rFonts w:ascii="Times New Roman" w:hAnsi="Times New Roman" w:cs="Times New Roman"/>
          <w:sz w:val="24"/>
          <w:szCs w:val="24"/>
        </w:rPr>
        <w:t xml:space="preserve">the </w:t>
      </w:r>
      <w:r w:rsidR="00F77ADA" w:rsidRPr="00AC5F06">
        <w:rPr>
          <w:rFonts w:ascii="Times New Roman" w:hAnsi="Times New Roman" w:cs="Times New Roman"/>
          <w:sz w:val="24"/>
          <w:szCs w:val="24"/>
        </w:rPr>
        <w:t>Experiment 3 introduction</w:t>
      </w:r>
      <w:r w:rsidR="00EA04D9" w:rsidRPr="00AC5F06">
        <w:rPr>
          <w:rFonts w:ascii="Times New Roman" w:hAnsi="Times New Roman" w:cs="Times New Roman"/>
          <w:sz w:val="24"/>
          <w:szCs w:val="24"/>
        </w:rPr>
        <w:t xml:space="preserve"> </w:t>
      </w:r>
      <w:r w:rsidR="00F77ADA" w:rsidRPr="00AC5F06">
        <w:rPr>
          <w:rFonts w:ascii="Times New Roman" w:hAnsi="Times New Roman" w:cs="Times New Roman"/>
          <w:sz w:val="24"/>
          <w:szCs w:val="24"/>
        </w:rPr>
        <w:t>(pg</w:t>
      </w:r>
      <w:r w:rsidR="00804CF8" w:rsidRPr="00AC5F06">
        <w:rPr>
          <w:rFonts w:ascii="Times New Roman" w:hAnsi="Times New Roman" w:cs="Times New Roman"/>
          <w:sz w:val="24"/>
          <w:szCs w:val="24"/>
        </w:rPr>
        <w:t xml:space="preserve">. </w:t>
      </w:r>
      <w:r w:rsidR="00B32350" w:rsidRPr="00AC5F06">
        <w:rPr>
          <w:rFonts w:ascii="Times New Roman" w:hAnsi="Times New Roman" w:cs="Times New Roman"/>
          <w:sz w:val="24"/>
          <w:szCs w:val="24"/>
        </w:rPr>
        <w:t>22</w:t>
      </w:r>
      <w:r w:rsidR="00F77ADA" w:rsidRPr="00AC5F06">
        <w:rPr>
          <w:rFonts w:ascii="Times New Roman" w:hAnsi="Times New Roman" w:cs="Times New Roman"/>
          <w:sz w:val="24"/>
          <w:szCs w:val="24"/>
        </w:rPr>
        <w:t>)</w:t>
      </w:r>
      <w:r w:rsidR="00F77ADA">
        <w:rPr>
          <w:rFonts w:ascii="Times New Roman" w:hAnsi="Times New Roman" w:cs="Times New Roman"/>
          <w:sz w:val="24"/>
          <w:szCs w:val="24"/>
        </w:rPr>
        <w:t xml:space="preserve"> to </w:t>
      </w:r>
      <w:r w:rsidR="00582082">
        <w:rPr>
          <w:rFonts w:ascii="Times New Roman" w:hAnsi="Times New Roman" w:cs="Times New Roman"/>
          <w:sz w:val="24"/>
          <w:szCs w:val="24"/>
        </w:rPr>
        <w:t>convey our position more clearly</w:t>
      </w:r>
      <w:r w:rsidR="00CD1319">
        <w:rPr>
          <w:rFonts w:ascii="Times New Roman" w:hAnsi="Times New Roman" w:cs="Times New Roman"/>
          <w:sz w:val="24"/>
          <w:szCs w:val="24"/>
        </w:rPr>
        <w:t xml:space="preserve"> regarding </w:t>
      </w:r>
      <w:r w:rsidR="00582082">
        <w:rPr>
          <w:rFonts w:ascii="Times New Roman" w:hAnsi="Times New Roman" w:cs="Times New Roman"/>
          <w:sz w:val="24"/>
          <w:szCs w:val="24"/>
        </w:rPr>
        <w:t>this relational encoding account</w:t>
      </w:r>
      <w:r w:rsidR="00F77ADA">
        <w:rPr>
          <w:rFonts w:ascii="Times New Roman" w:hAnsi="Times New Roman" w:cs="Times New Roman"/>
          <w:sz w:val="24"/>
          <w:szCs w:val="24"/>
        </w:rPr>
        <w:t>.</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w:t>
      </w:r>
      <w:proofErr w:type="gramStart"/>
      <w:r w:rsidRPr="00C627FD">
        <w:rPr>
          <w:rFonts w:ascii="Times New Roman" w:hAnsi="Times New Roman" w:cs="Times New Roman"/>
          <w:color w:val="323130"/>
          <w:sz w:val="24"/>
          <w:szCs w:val="24"/>
          <w:shd w:val="clear" w:color="auto" w:fill="FFFFFF"/>
        </w:rPr>
        <w:t>isn’t is</w:t>
      </w:r>
      <w:proofErr w:type="gramEnd"/>
      <w:r w:rsidRPr="00C627FD">
        <w:rPr>
          <w:rFonts w:ascii="Times New Roman" w:hAnsi="Times New Roman" w:cs="Times New Roman"/>
          <w:color w:val="323130"/>
          <w:sz w:val="24"/>
          <w:szCs w:val="24"/>
          <w:shd w:val="clear" w:color="auto" w:fill="FFFFFF"/>
        </w:rPr>
        <w:t xml:space="preserve">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392565B0"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del w:id="135" w:author="Mark Huff" w:date="2022-09-25T09:14:00Z">
        <w:r w:rsidR="00FE66EA" w:rsidDel="00A1154C">
          <w:rPr>
            <w:rFonts w:ascii="Times New Roman" w:hAnsi="Times New Roman" w:cs="Times New Roman"/>
            <w:color w:val="323130"/>
            <w:sz w:val="24"/>
            <w:szCs w:val="24"/>
            <w:shd w:val="clear" w:color="auto" w:fill="FFFFFF"/>
          </w:rPr>
          <w:delText>Mitchum et al.’s (2016) changed-goal hypothesis</w:delText>
        </w:r>
        <w:r w:rsidR="00E22857" w:rsidDel="00A1154C">
          <w:rPr>
            <w:rFonts w:ascii="Times New Roman" w:hAnsi="Times New Roman" w:cs="Times New Roman"/>
            <w:color w:val="323130"/>
            <w:sz w:val="24"/>
            <w:szCs w:val="24"/>
            <w:shd w:val="clear" w:color="auto" w:fill="FFFFFF"/>
          </w:rPr>
          <w:delText xml:space="preserve"> initially </w:delText>
        </w:r>
        <w:r w:rsidR="00B22375" w:rsidDel="00A1154C">
          <w:rPr>
            <w:rFonts w:ascii="Times New Roman" w:hAnsi="Times New Roman" w:cs="Times New Roman"/>
            <w:color w:val="323130"/>
            <w:sz w:val="24"/>
            <w:szCs w:val="24"/>
            <w:shd w:val="clear" w:color="auto" w:fill="FFFFFF"/>
          </w:rPr>
          <w:delText>described difficulty of paired-associates in terms of their relatedness</w:delText>
        </w:r>
        <w:r w:rsidR="003B2E2C" w:rsidDel="00A1154C">
          <w:rPr>
            <w:rFonts w:ascii="Times New Roman" w:hAnsi="Times New Roman" w:cs="Times New Roman"/>
            <w:color w:val="323130"/>
            <w:sz w:val="24"/>
            <w:szCs w:val="24"/>
            <w:shd w:val="clear" w:color="auto" w:fill="FFFFFF"/>
          </w:rPr>
          <w:delText xml:space="preserve"> (i.e., unrelated pairs are difficult because the cue does not converge upon the target). </w:delText>
        </w:r>
        <w:r w:rsidR="00091B78" w:rsidDel="00A1154C">
          <w:rPr>
            <w:rFonts w:ascii="Times New Roman" w:hAnsi="Times New Roman" w:cs="Times New Roman"/>
            <w:color w:val="323130"/>
            <w:sz w:val="24"/>
            <w:szCs w:val="24"/>
            <w:shd w:val="clear" w:color="auto" w:fill="FFFFFF"/>
          </w:rPr>
          <w:delText xml:space="preserve">While other factors can certainly influence pair difficulty (i.e., an individual’s likelihood of correctly recalling an item on a future test), </w:delText>
        </w:r>
        <w:r w:rsidR="00D64908" w:rsidDel="00A1154C">
          <w:rPr>
            <w:rFonts w:ascii="Times New Roman" w:hAnsi="Times New Roman" w:cs="Times New Roman"/>
            <w:color w:val="323130"/>
            <w:sz w:val="24"/>
            <w:szCs w:val="24"/>
            <w:shd w:val="clear" w:color="auto" w:fill="FFFFFF"/>
          </w:rPr>
          <w:delText xml:space="preserve">we note that pair relatedness is a strong predictor of future recall (Maxwell &amp; Buchanan, 2020), and the JOL task </w:delText>
        </w:r>
        <w:r w:rsidR="00A35E81" w:rsidDel="00A1154C">
          <w:rPr>
            <w:rFonts w:ascii="Times New Roman" w:hAnsi="Times New Roman" w:cs="Times New Roman"/>
            <w:color w:val="323130"/>
            <w:sz w:val="24"/>
            <w:szCs w:val="24"/>
            <w:shd w:val="clear" w:color="auto" w:fill="FFFFFF"/>
          </w:rPr>
          <w:delText xml:space="preserve">encourages participants to </w:delText>
        </w:r>
        <w:r w:rsidR="00DE18D6" w:rsidDel="00A1154C">
          <w:rPr>
            <w:rFonts w:ascii="Times New Roman" w:hAnsi="Times New Roman" w:cs="Times New Roman"/>
            <w:color w:val="323130"/>
            <w:sz w:val="24"/>
            <w:szCs w:val="24"/>
            <w:shd w:val="clear" w:color="auto" w:fill="FFFFFF"/>
          </w:rPr>
          <w:delText>implicitly</w:delText>
        </w:r>
        <w:r w:rsidR="00A35E81" w:rsidDel="00A1154C">
          <w:rPr>
            <w:rFonts w:ascii="Times New Roman" w:hAnsi="Times New Roman" w:cs="Times New Roman"/>
            <w:color w:val="323130"/>
            <w:sz w:val="24"/>
            <w:szCs w:val="24"/>
            <w:shd w:val="clear" w:color="auto" w:fill="FFFFFF"/>
          </w:rPr>
          <w:delText xml:space="preserve"> relate items together at study (see M</w:delText>
        </w:r>
        <w:r w:rsidR="00DE18D6" w:rsidDel="00A1154C">
          <w:rPr>
            <w:rFonts w:ascii="Times New Roman" w:hAnsi="Times New Roman" w:cs="Times New Roman"/>
            <w:color w:val="323130"/>
            <w:sz w:val="24"/>
            <w:szCs w:val="24"/>
            <w:shd w:val="clear" w:color="auto" w:fill="FFFFFF"/>
          </w:rPr>
          <w:delText xml:space="preserve">axwell &amp; Huff, 2022). </w:delText>
        </w:r>
        <w:r w:rsidR="005B165D" w:rsidDel="00A1154C">
          <w:rPr>
            <w:rFonts w:ascii="Times New Roman" w:hAnsi="Times New Roman" w:cs="Times New Roman"/>
            <w:color w:val="323130"/>
            <w:sz w:val="24"/>
            <w:szCs w:val="24"/>
            <w:shd w:val="clear" w:color="auto" w:fill="FFFFFF"/>
          </w:rPr>
          <w:delText>The activation of semantic information is likely automatic as indicated by semantic priming effects which occur reliably when conscious memory-based processes have been eliminated (see Hutchison, 2003).</w:delText>
        </w:r>
      </w:del>
      <w:ins w:id="136" w:author="Mark Huff" w:date="2022-09-25T09:14:00Z">
        <w:r w:rsidR="00A1154C">
          <w:rPr>
            <w:rFonts w:ascii="Times New Roman" w:hAnsi="Times New Roman" w:cs="Times New Roman"/>
            <w:color w:val="323130"/>
            <w:sz w:val="24"/>
            <w:szCs w:val="24"/>
            <w:shd w:val="clear" w:color="auto" w:fill="FFFFFF"/>
          </w:rPr>
          <w:t xml:space="preserve">Yes, it is possible that participants might use </w:t>
        </w:r>
      </w:ins>
      <w:ins w:id="137" w:author="Mark Huff" w:date="2022-09-25T09:15:00Z">
        <w:r w:rsidR="00A1154C">
          <w:rPr>
            <w:rFonts w:ascii="Times New Roman" w:hAnsi="Times New Roman" w:cs="Times New Roman"/>
            <w:color w:val="323130"/>
            <w:sz w:val="24"/>
            <w:szCs w:val="24"/>
            <w:shd w:val="clear" w:color="auto" w:fill="FFFFFF"/>
          </w:rPr>
          <w:t>a lexical characteristic that is perceived as easier</w:t>
        </w:r>
        <w:r w:rsidR="00A629F8">
          <w:rPr>
            <w:rFonts w:ascii="Times New Roman" w:hAnsi="Times New Roman" w:cs="Times New Roman"/>
            <w:color w:val="323130"/>
            <w:sz w:val="24"/>
            <w:szCs w:val="24"/>
            <w:shd w:val="clear" w:color="auto" w:fill="FFFFFF"/>
          </w:rPr>
          <w:t>/more fluent for processing. This would not apply to our experiments</w:t>
        </w:r>
      </w:ins>
      <w:ins w:id="138" w:author="Nick Maxwell" w:date="2022-09-25T20:41:00Z">
        <w:r w:rsidR="00F43FDC">
          <w:rPr>
            <w:rFonts w:ascii="Times New Roman" w:hAnsi="Times New Roman" w:cs="Times New Roman"/>
            <w:color w:val="323130"/>
            <w:sz w:val="24"/>
            <w:szCs w:val="24"/>
            <w:shd w:val="clear" w:color="auto" w:fill="FFFFFF"/>
          </w:rPr>
          <w:t>,</w:t>
        </w:r>
      </w:ins>
      <w:ins w:id="139" w:author="Mark Huff" w:date="2022-09-25T09:15:00Z">
        <w:r w:rsidR="00A629F8">
          <w:rPr>
            <w:rFonts w:ascii="Times New Roman" w:hAnsi="Times New Roman" w:cs="Times New Roman"/>
            <w:color w:val="323130"/>
            <w:sz w:val="24"/>
            <w:szCs w:val="24"/>
            <w:shd w:val="clear" w:color="auto" w:fill="FFFFFF"/>
          </w:rPr>
          <w:t xml:space="preserve"> however</w:t>
        </w:r>
      </w:ins>
      <w:ins w:id="140" w:author="Nick Maxwell" w:date="2022-09-25T20:41:00Z">
        <w:r w:rsidR="00F43FDC">
          <w:rPr>
            <w:rFonts w:ascii="Times New Roman" w:hAnsi="Times New Roman" w:cs="Times New Roman"/>
            <w:color w:val="323130"/>
            <w:sz w:val="24"/>
            <w:szCs w:val="24"/>
            <w:shd w:val="clear" w:color="auto" w:fill="FFFFFF"/>
          </w:rPr>
          <w:t>,</w:t>
        </w:r>
      </w:ins>
      <w:ins w:id="141" w:author="Mark Huff" w:date="2022-09-25T09:15:00Z">
        <w:r w:rsidR="00A629F8">
          <w:rPr>
            <w:rFonts w:ascii="Times New Roman" w:hAnsi="Times New Roman" w:cs="Times New Roman"/>
            <w:color w:val="323130"/>
            <w:sz w:val="24"/>
            <w:szCs w:val="24"/>
            <w:shd w:val="clear" w:color="auto" w:fill="FFFFFF"/>
          </w:rPr>
          <w:t xml:space="preserve"> as we </w:t>
        </w:r>
      </w:ins>
      <w:ins w:id="142" w:author="Mark Huff" w:date="2022-09-25T09:16:00Z">
        <w:r w:rsidR="00A629F8">
          <w:rPr>
            <w:rFonts w:ascii="Times New Roman" w:hAnsi="Times New Roman" w:cs="Times New Roman"/>
            <w:color w:val="323130"/>
            <w:sz w:val="24"/>
            <w:szCs w:val="24"/>
            <w:shd w:val="clear" w:color="auto" w:fill="FFFFFF"/>
          </w:rPr>
          <w:t>carefully</w:t>
        </w:r>
      </w:ins>
      <w:ins w:id="143" w:author="Mark Huff" w:date="2022-09-25T09:15:00Z">
        <w:r w:rsidR="00A629F8">
          <w:rPr>
            <w:rFonts w:ascii="Times New Roman" w:hAnsi="Times New Roman" w:cs="Times New Roman"/>
            <w:color w:val="323130"/>
            <w:sz w:val="24"/>
            <w:szCs w:val="24"/>
            <w:shd w:val="clear" w:color="auto" w:fill="FFFFFF"/>
          </w:rPr>
          <w:t xml:space="preserve"> matched all pair types on lexical and semantic variables. </w:t>
        </w:r>
      </w:ins>
      <w:ins w:id="144" w:author="Mark Huff" w:date="2022-09-25T09:16:00Z">
        <w:r w:rsidR="00A629F8">
          <w:rPr>
            <w:rFonts w:ascii="Times New Roman" w:hAnsi="Times New Roman" w:cs="Times New Roman"/>
            <w:color w:val="323130"/>
            <w:sz w:val="24"/>
            <w:szCs w:val="24"/>
            <w:shd w:val="clear" w:color="auto" w:fill="FFFFFF"/>
          </w:rPr>
          <w:t>This matching was a methodological improvement in our experiments as previous reactivity experiments</w:t>
        </w:r>
        <w:r w:rsidR="009320FF">
          <w:rPr>
            <w:rFonts w:ascii="Times New Roman" w:hAnsi="Times New Roman" w:cs="Times New Roman"/>
            <w:color w:val="323130"/>
            <w:sz w:val="24"/>
            <w:szCs w:val="24"/>
            <w:shd w:val="clear" w:color="auto" w:fill="FFFFFF"/>
          </w:rPr>
          <w:t xml:space="preserve"> did not control for these lexic</w:t>
        </w:r>
      </w:ins>
      <w:ins w:id="145" w:author="Mark Huff" w:date="2022-09-25T09:24:00Z">
        <w:r w:rsidR="001F67A9">
          <w:rPr>
            <w:rFonts w:ascii="Times New Roman" w:hAnsi="Times New Roman" w:cs="Times New Roman"/>
            <w:color w:val="323130"/>
            <w:sz w:val="24"/>
            <w:szCs w:val="24"/>
            <w:shd w:val="clear" w:color="auto" w:fill="FFFFFF"/>
          </w:rPr>
          <w:t>a</w:t>
        </w:r>
      </w:ins>
      <w:ins w:id="146" w:author="Mark Huff" w:date="2022-09-25T09:16:00Z">
        <w:r w:rsidR="009320FF">
          <w:rPr>
            <w:rFonts w:ascii="Times New Roman" w:hAnsi="Times New Roman" w:cs="Times New Roman"/>
            <w:color w:val="323130"/>
            <w:sz w:val="24"/>
            <w:szCs w:val="24"/>
            <w:shd w:val="clear" w:color="auto" w:fill="FFFFFF"/>
          </w:rPr>
          <w:t>l/semantic characteristics</w:t>
        </w:r>
      </w:ins>
      <w:ins w:id="147" w:author="Mark Huff" w:date="2022-09-25T09:17:00Z">
        <w:r w:rsidR="009D5D84">
          <w:rPr>
            <w:rFonts w:ascii="Times New Roman" w:hAnsi="Times New Roman" w:cs="Times New Roman"/>
            <w:color w:val="323130"/>
            <w:sz w:val="24"/>
            <w:szCs w:val="24"/>
            <w:shd w:val="clear" w:color="auto" w:fill="FFFFFF"/>
          </w:rPr>
          <w:t xml:space="preserve"> which have been shown to affect </w:t>
        </w:r>
        <w:commentRangeStart w:id="148"/>
        <w:commentRangeStart w:id="149"/>
        <w:r w:rsidR="009D5D84">
          <w:rPr>
            <w:rFonts w:ascii="Times New Roman" w:hAnsi="Times New Roman" w:cs="Times New Roman"/>
            <w:color w:val="323130"/>
            <w:sz w:val="24"/>
            <w:szCs w:val="24"/>
            <w:shd w:val="clear" w:color="auto" w:fill="FFFFFF"/>
          </w:rPr>
          <w:t>recall rates.</w:t>
        </w:r>
      </w:ins>
      <w:commentRangeEnd w:id="148"/>
      <w:ins w:id="150" w:author="Mark Huff" w:date="2022-09-25T09:18:00Z">
        <w:r w:rsidR="00D6364B">
          <w:rPr>
            <w:rStyle w:val="CommentReference"/>
          </w:rPr>
          <w:commentReference w:id="148"/>
        </w:r>
      </w:ins>
      <w:commentRangeEnd w:id="149"/>
      <w:r w:rsidR="00F43FDC">
        <w:rPr>
          <w:rStyle w:val="CommentReference"/>
        </w:rPr>
        <w:commentReference w:id="149"/>
      </w:r>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603EDF87" w:rsidR="002A4BCF" w:rsidRDefault="006658F8" w:rsidP="000713B2">
      <w:pPr>
        <w:spacing w:after="0" w:line="240" w:lineRule="auto"/>
        <w:rPr>
          <w:rFonts w:ascii="Times New Roman" w:hAnsi="Times New Roman" w:cs="Times New Roman"/>
          <w:color w:val="323130"/>
          <w:sz w:val="24"/>
          <w:szCs w:val="24"/>
          <w:shd w:val="clear" w:color="auto" w:fill="FFFFFF"/>
        </w:rPr>
      </w:pPr>
      <w:del w:id="151" w:author="Mark Huff" w:date="2022-09-25T09:24:00Z">
        <w:r w:rsidDel="001F67A9">
          <w:rPr>
            <w:rFonts w:ascii="Times New Roman" w:hAnsi="Times New Roman" w:cs="Times New Roman"/>
            <w:color w:val="323130"/>
            <w:sz w:val="24"/>
            <w:szCs w:val="24"/>
            <w:shd w:val="clear" w:color="auto" w:fill="FFFFFF"/>
          </w:rPr>
          <w:lastRenderedPageBreak/>
          <w:delText>Finally, we note that across</w:delText>
        </w:r>
        <w:r w:rsidR="00AD3F1A" w:rsidDel="001F67A9">
          <w:rPr>
            <w:rFonts w:ascii="Times New Roman" w:hAnsi="Times New Roman" w:cs="Times New Roman"/>
            <w:color w:val="323130"/>
            <w:sz w:val="24"/>
            <w:szCs w:val="24"/>
            <w:shd w:val="clear" w:color="auto" w:fill="FFFFFF"/>
          </w:rPr>
          <w:delText xml:space="preserve"> our</w:delText>
        </w:r>
        <w:r w:rsidDel="001F67A9">
          <w:rPr>
            <w:rFonts w:ascii="Times New Roman" w:hAnsi="Times New Roman" w:cs="Times New Roman"/>
            <w:color w:val="323130"/>
            <w:sz w:val="24"/>
            <w:szCs w:val="24"/>
            <w:shd w:val="clear" w:color="auto" w:fill="FFFFFF"/>
          </w:rPr>
          <w:delText xml:space="preserve"> experiments, </w:delText>
        </w:r>
        <w:r w:rsidR="00D81306" w:rsidDel="001F67A9">
          <w:rPr>
            <w:rFonts w:ascii="Times New Roman" w:hAnsi="Times New Roman" w:cs="Times New Roman"/>
            <w:color w:val="323130"/>
            <w:sz w:val="24"/>
            <w:szCs w:val="24"/>
            <w:shd w:val="clear" w:color="auto" w:fill="FFFFFF"/>
          </w:rPr>
          <w:delText>all list types</w:delText>
        </w:r>
        <w:r w:rsidR="009A6E74" w:rsidDel="001F67A9">
          <w:rPr>
            <w:rFonts w:ascii="Times New Roman" w:hAnsi="Times New Roman" w:cs="Times New Roman"/>
            <w:color w:val="323130"/>
            <w:sz w:val="24"/>
            <w:szCs w:val="24"/>
            <w:shd w:val="clear" w:color="auto" w:fill="FFFFFF"/>
          </w:rPr>
          <w:delText xml:space="preserve"> were matched on several variables that could potentially influence recall, including </w:delText>
        </w:r>
        <w:r w:rsidR="00082C6B" w:rsidDel="001F67A9">
          <w:rPr>
            <w:rFonts w:ascii="Times New Roman" w:hAnsi="Times New Roman" w:cs="Times New Roman"/>
            <w:color w:val="323130"/>
            <w:sz w:val="24"/>
            <w:szCs w:val="24"/>
            <w:shd w:val="clear" w:color="auto" w:fill="FFFFFF"/>
          </w:rPr>
          <w:delText>frequency, length, and concreteness.</w:delText>
        </w:r>
        <w:r w:rsidR="002D3CF3" w:rsidDel="001F67A9">
          <w:rPr>
            <w:rFonts w:ascii="Times New Roman" w:hAnsi="Times New Roman" w:cs="Times New Roman"/>
            <w:color w:val="323130"/>
            <w:sz w:val="24"/>
            <w:szCs w:val="24"/>
            <w:shd w:val="clear" w:color="auto" w:fill="FFFFFF"/>
          </w:rPr>
          <w:delText xml:space="preserve"> Thus, unrelated targets </w:delText>
        </w:r>
        <w:r w:rsidR="005B165D" w:rsidDel="001F67A9">
          <w:rPr>
            <w:rFonts w:ascii="Times New Roman" w:hAnsi="Times New Roman" w:cs="Times New Roman"/>
            <w:color w:val="323130"/>
            <w:sz w:val="24"/>
            <w:szCs w:val="24"/>
            <w:shd w:val="clear" w:color="auto" w:fill="FFFFFF"/>
          </w:rPr>
          <w:delText>did not</w:delText>
        </w:r>
        <w:r w:rsidR="002D3CF3" w:rsidDel="001F67A9">
          <w:rPr>
            <w:rFonts w:ascii="Times New Roman" w:hAnsi="Times New Roman" w:cs="Times New Roman"/>
            <w:color w:val="323130"/>
            <w:sz w:val="24"/>
            <w:szCs w:val="24"/>
            <w:shd w:val="clear" w:color="auto" w:fill="FFFFFF"/>
          </w:rPr>
          <w:delText xml:space="preserve"> differ from </w:delText>
        </w:r>
        <w:r w:rsidR="008A3D8E" w:rsidDel="001F67A9">
          <w:rPr>
            <w:rFonts w:ascii="Times New Roman" w:hAnsi="Times New Roman" w:cs="Times New Roman"/>
            <w:color w:val="323130"/>
            <w:sz w:val="24"/>
            <w:szCs w:val="24"/>
            <w:shd w:val="clear" w:color="auto" w:fill="FFFFFF"/>
          </w:rPr>
          <w:delText>related targets in frequency, yet only related targets showed a memory improvement from making judgments at encoding.</w:delText>
        </w:r>
      </w:del>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32CE5167"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w:t>
      </w:r>
      <w:r w:rsidR="00DF64AA">
        <w:rPr>
          <w:rFonts w:ascii="Times New Roman" w:hAnsi="Times New Roman" w:cs="Times New Roman"/>
          <w:color w:val="323130"/>
          <w:sz w:val="24"/>
          <w:szCs w:val="24"/>
        </w:rPr>
        <w:t>the</w:t>
      </w:r>
      <w:r w:rsidR="00F7700E">
        <w:rPr>
          <w:rFonts w:ascii="Times New Roman" w:hAnsi="Times New Roman" w:cs="Times New Roman"/>
          <w:color w:val="323130"/>
          <w:sz w:val="24"/>
          <w:szCs w:val="24"/>
        </w:rPr>
        <w:t xml:space="preserve"> Experiment 1</w:t>
      </w:r>
      <w:r w:rsidR="00DF64AA">
        <w:rPr>
          <w:rFonts w:ascii="Times New Roman" w:hAnsi="Times New Roman" w:cs="Times New Roman"/>
          <w:color w:val="323130"/>
          <w:sz w:val="24"/>
          <w:szCs w:val="24"/>
        </w:rPr>
        <w:t xml:space="preserve"> Methods</w:t>
      </w:r>
      <w:r w:rsidR="00F7700E">
        <w:rPr>
          <w:rFonts w:ascii="Times New Roman" w:hAnsi="Times New Roman" w:cs="Times New Roman"/>
          <w:color w:val="323130"/>
          <w:sz w:val="24"/>
          <w:szCs w:val="24"/>
        </w:rPr>
        <w:t xml:space="preserve"> </w:t>
      </w:r>
      <w:r w:rsidR="001867FF">
        <w:rPr>
          <w:rFonts w:ascii="Times New Roman" w:hAnsi="Times New Roman" w:cs="Times New Roman"/>
          <w:color w:val="323130"/>
          <w:sz w:val="24"/>
          <w:szCs w:val="24"/>
        </w:rPr>
        <w:t>(pg</w:t>
      </w:r>
      <w:r w:rsidR="001867FF" w:rsidRPr="00844E3A">
        <w:rPr>
          <w:rFonts w:ascii="Times New Roman" w:hAnsi="Times New Roman" w:cs="Times New Roman"/>
          <w:color w:val="323130"/>
          <w:sz w:val="24"/>
          <w:szCs w:val="24"/>
        </w:rPr>
        <w:t xml:space="preserve">. </w:t>
      </w:r>
      <w:r w:rsidR="00DC2924" w:rsidRPr="00844E3A">
        <w:rPr>
          <w:rFonts w:ascii="Times New Roman" w:hAnsi="Times New Roman" w:cs="Times New Roman"/>
          <w:color w:val="323130"/>
          <w:sz w:val="24"/>
          <w:szCs w:val="24"/>
        </w:rPr>
        <w:t>10</w:t>
      </w:r>
      <w:r w:rsidR="001867FF" w:rsidRPr="00844E3A">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w:t>
      </w:r>
      <w:r w:rsidR="00F21463">
        <w:rPr>
          <w:rFonts w:ascii="Times New Roman" w:hAnsi="Times New Roman" w:cs="Times New Roman"/>
          <w:color w:val="323130"/>
          <w:sz w:val="24"/>
          <w:szCs w:val="24"/>
        </w:rPr>
        <w:t xml:space="preserve"> conducted with G*Power</w:t>
      </w:r>
      <w:r w:rsidR="007F461D">
        <w:rPr>
          <w:rFonts w:ascii="Times New Roman" w:hAnsi="Times New Roman" w:cs="Times New Roman"/>
          <w:color w:val="323130"/>
          <w:sz w:val="24"/>
          <w:szCs w:val="24"/>
        </w:rPr>
        <w:t>.</w:t>
      </w:r>
      <w:r w:rsidR="00683E77">
        <w:rPr>
          <w:rFonts w:ascii="Times New Roman" w:hAnsi="Times New Roman" w:cs="Times New Roman"/>
          <w:color w:val="323130"/>
          <w:sz w:val="24"/>
          <w:szCs w:val="24"/>
        </w:rPr>
        <w:t xml:space="preserve"> </w:t>
      </w:r>
      <w:r w:rsidR="003D7E2F">
        <w:rPr>
          <w:rFonts w:ascii="Times New Roman" w:hAnsi="Times New Roman" w:cs="Times New Roman"/>
          <w:color w:val="323130"/>
          <w:sz w:val="24"/>
          <w:szCs w:val="24"/>
        </w:rPr>
        <w:t>This study was originally planned to be conducted in-lab</w:t>
      </w:r>
      <w:r w:rsidR="00683E77">
        <w:rPr>
          <w:rFonts w:ascii="Times New Roman" w:hAnsi="Times New Roman" w:cs="Times New Roman"/>
          <w:color w:val="323130"/>
          <w:sz w:val="24"/>
          <w:szCs w:val="24"/>
        </w:rPr>
        <w:t>;</w:t>
      </w:r>
      <w:r w:rsidR="003D7E2F">
        <w:rPr>
          <w:rFonts w:ascii="Times New Roman" w:hAnsi="Times New Roman" w:cs="Times New Roman"/>
          <w:color w:val="323130"/>
          <w:sz w:val="24"/>
          <w:szCs w:val="24"/>
        </w:rPr>
        <w:t xml:space="preserve"> however</w:t>
      </w:r>
      <w:r w:rsidR="00B71913">
        <w:rPr>
          <w:rFonts w:ascii="Times New Roman" w:hAnsi="Times New Roman" w:cs="Times New Roman"/>
          <w:color w:val="323130"/>
          <w:sz w:val="24"/>
          <w:szCs w:val="24"/>
        </w:rPr>
        <w:t xml:space="preserve">, </w:t>
      </w:r>
      <w:r w:rsidR="005E41C1">
        <w:rPr>
          <w:rFonts w:ascii="Times New Roman" w:hAnsi="Times New Roman" w:cs="Times New Roman"/>
          <w:color w:val="323130"/>
          <w:sz w:val="24"/>
          <w:szCs w:val="24"/>
        </w:rPr>
        <w:t xml:space="preserve">prior to the start of data collection, the Covid-19 pandemic forced us to shift our data collection online. </w:t>
      </w:r>
      <w:r w:rsidR="00B46168">
        <w:rPr>
          <w:rFonts w:ascii="Times New Roman" w:hAnsi="Times New Roman" w:cs="Times New Roman"/>
          <w:color w:val="323130"/>
          <w:sz w:val="24"/>
          <w:szCs w:val="24"/>
        </w:rPr>
        <w:t>As a result, we</w:t>
      </w:r>
      <w:r w:rsidR="00972295">
        <w:rPr>
          <w:rFonts w:ascii="Times New Roman" w:hAnsi="Times New Roman" w:cs="Times New Roman"/>
          <w:color w:val="323130"/>
          <w:sz w:val="24"/>
          <w:szCs w:val="24"/>
        </w:rPr>
        <w:t xml:space="preserv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4AC57F9D" w14:textId="77777777" w:rsidR="001867FF" w:rsidDel="00884B71" w:rsidRDefault="001867FF" w:rsidP="000713B2">
      <w:pPr>
        <w:spacing w:after="0" w:line="240" w:lineRule="auto"/>
        <w:rPr>
          <w:del w:id="152" w:author="Mark Huff" w:date="2022-09-25T09:24:00Z"/>
          <w:rFonts w:ascii="Times New Roman" w:hAnsi="Times New Roman" w:cs="Times New Roman"/>
          <w:color w:val="323130"/>
          <w:sz w:val="24"/>
          <w:szCs w:val="24"/>
        </w:rPr>
      </w:pPr>
    </w:p>
    <w:p w14:paraId="0999D4D4" w14:textId="052697F8" w:rsidR="00321B0C" w:rsidDel="00884B71" w:rsidRDefault="009B2386" w:rsidP="000713B2">
      <w:pPr>
        <w:spacing w:after="0" w:line="240" w:lineRule="auto"/>
        <w:rPr>
          <w:del w:id="153" w:author="Mark Huff" w:date="2022-09-25T09:24:00Z"/>
          <w:rFonts w:ascii="Times New Roman" w:hAnsi="Times New Roman" w:cs="Times New Roman"/>
          <w:color w:val="323130"/>
          <w:sz w:val="24"/>
          <w:szCs w:val="24"/>
        </w:rPr>
      </w:pPr>
      <w:del w:id="154" w:author="Mark Huff" w:date="2022-09-25T09:24:00Z">
        <w:r w:rsidDel="00884B71">
          <w:rPr>
            <w:rFonts w:ascii="Times New Roman" w:hAnsi="Times New Roman" w:cs="Times New Roman"/>
            <w:color w:val="323130"/>
            <w:sz w:val="24"/>
            <w:szCs w:val="24"/>
          </w:rPr>
          <w:delText xml:space="preserve">While participants were primarily recruited from the University of Southern Mississippi, we </w:delText>
        </w:r>
        <w:r w:rsidR="00F30238" w:rsidDel="00884B71">
          <w:rPr>
            <w:rFonts w:ascii="Times New Roman" w:hAnsi="Times New Roman" w:cs="Times New Roman"/>
            <w:color w:val="323130"/>
            <w:sz w:val="24"/>
            <w:szCs w:val="24"/>
          </w:rPr>
          <w:delText xml:space="preserve">extended </w:delText>
        </w:r>
        <w:r w:rsidDel="00884B71">
          <w:rPr>
            <w:rFonts w:ascii="Times New Roman" w:hAnsi="Times New Roman" w:cs="Times New Roman"/>
            <w:color w:val="323130"/>
            <w:sz w:val="24"/>
            <w:szCs w:val="24"/>
          </w:rPr>
          <w:delText xml:space="preserve">our data collection efforts </w:delText>
        </w:r>
        <w:r w:rsidR="00F30238" w:rsidDel="00884B71">
          <w:rPr>
            <w:rFonts w:ascii="Times New Roman" w:hAnsi="Times New Roman" w:cs="Times New Roman"/>
            <w:color w:val="323130"/>
            <w:sz w:val="24"/>
            <w:szCs w:val="24"/>
          </w:rPr>
          <w:delText xml:space="preserve">to Prolific, </w:delText>
        </w:r>
        <w:r w:rsidDel="00884B71">
          <w:rPr>
            <w:rFonts w:ascii="Times New Roman" w:hAnsi="Times New Roman" w:cs="Times New Roman"/>
            <w:color w:val="323130"/>
            <w:sz w:val="24"/>
            <w:szCs w:val="24"/>
          </w:rPr>
          <w:delText xml:space="preserve">as participant recruitment was dwindling. </w:delText>
        </w:r>
        <w:r w:rsidR="00B65353" w:rsidDel="00884B71">
          <w:rPr>
            <w:rFonts w:ascii="Times New Roman" w:hAnsi="Times New Roman" w:cs="Times New Roman"/>
            <w:color w:val="323130"/>
            <w:sz w:val="24"/>
            <w:szCs w:val="24"/>
          </w:rPr>
          <w:delText xml:space="preserve">Our primary </w:delText>
        </w:r>
        <w:r w:rsidR="005A398E" w:rsidDel="00884B71">
          <w:rPr>
            <w:rFonts w:ascii="Times New Roman" w:hAnsi="Times New Roman" w:cs="Times New Roman"/>
            <w:color w:val="323130"/>
            <w:sz w:val="24"/>
            <w:szCs w:val="24"/>
          </w:rPr>
          <w:delText xml:space="preserve">goal </w:delText>
        </w:r>
        <w:r w:rsidR="00C4236E" w:rsidDel="00884B71">
          <w:rPr>
            <w:rFonts w:ascii="Times New Roman" w:hAnsi="Times New Roman" w:cs="Times New Roman"/>
            <w:color w:val="323130"/>
            <w:sz w:val="24"/>
            <w:szCs w:val="24"/>
          </w:rPr>
          <w:delText xml:space="preserve">with Prolific recruitment </w:delText>
        </w:r>
        <w:r w:rsidR="005A398E" w:rsidDel="00884B71">
          <w:rPr>
            <w:rFonts w:ascii="Times New Roman" w:hAnsi="Times New Roman" w:cs="Times New Roman"/>
            <w:color w:val="323130"/>
            <w:sz w:val="24"/>
            <w:szCs w:val="24"/>
          </w:rPr>
          <w:delText xml:space="preserve">was to ensure that each cell had at least 35 participants </w:delText>
        </w:r>
        <w:r w:rsidR="00DC7F46" w:rsidDel="00884B71">
          <w:rPr>
            <w:rFonts w:ascii="Times New Roman" w:hAnsi="Times New Roman" w:cs="Times New Roman"/>
            <w:color w:val="323130"/>
            <w:sz w:val="24"/>
            <w:szCs w:val="24"/>
          </w:rPr>
          <w:delText>pre-data screening.</w:delText>
        </w:r>
        <w:r w:rsidR="003C310F" w:rsidDel="00884B71">
          <w:rPr>
            <w:rFonts w:ascii="Times New Roman" w:hAnsi="Times New Roman" w:cs="Times New Roman"/>
            <w:color w:val="323130"/>
            <w:sz w:val="24"/>
            <w:szCs w:val="24"/>
          </w:rPr>
          <w:delText xml:space="preserve"> However, n</w:delText>
        </w:r>
        <w:r w:rsidR="005673A9" w:rsidDel="00884B71">
          <w:rPr>
            <w:rFonts w:ascii="Times New Roman" w:hAnsi="Times New Roman" w:cs="Times New Roman"/>
            <w:color w:val="323130"/>
            <w:sz w:val="24"/>
            <w:szCs w:val="24"/>
          </w:rPr>
          <w:delText>o differences in cued-recall performance</w:delText>
        </w:r>
        <w:r w:rsidR="00321B0C" w:rsidDel="00884B71">
          <w:rPr>
            <w:rFonts w:ascii="Times New Roman" w:hAnsi="Times New Roman" w:cs="Times New Roman"/>
            <w:color w:val="323130"/>
            <w:sz w:val="24"/>
            <w:szCs w:val="24"/>
          </w:rPr>
          <w:delText xml:space="preserve"> </w:delText>
        </w:r>
        <w:r w:rsidR="005673A9" w:rsidDel="00884B71">
          <w:rPr>
            <w:rFonts w:ascii="Times New Roman" w:hAnsi="Times New Roman" w:cs="Times New Roman"/>
            <w:color w:val="323130"/>
            <w:sz w:val="24"/>
            <w:szCs w:val="24"/>
          </w:rPr>
          <w:delText xml:space="preserve">were detected between </w:delText>
        </w:r>
        <w:r w:rsidR="00321B0C" w:rsidDel="00884B71">
          <w:rPr>
            <w:rFonts w:ascii="Times New Roman" w:hAnsi="Times New Roman" w:cs="Times New Roman"/>
            <w:color w:val="323130"/>
            <w:sz w:val="24"/>
            <w:szCs w:val="24"/>
          </w:rPr>
          <w:delText>recruitment source</w:delText>
        </w:r>
        <w:r w:rsidR="005673A9" w:rsidDel="00884B71">
          <w:rPr>
            <w:rFonts w:ascii="Times New Roman" w:hAnsi="Times New Roman" w:cs="Times New Roman"/>
            <w:color w:val="323130"/>
            <w:sz w:val="24"/>
            <w:szCs w:val="24"/>
          </w:rPr>
          <w:delText xml:space="preserve">s </w:delText>
        </w:r>
        <w:r w:rsidR="00321B0C" w:rsidDel="00884B71">
          <w:rPr>
            <w:rFonts w:ascii="Times New Roman" w:hAnsi="Times New Roman" w:cs="Times New Roman"/>
            <w:color w:val="323130"/>
            <w:sz w:val="24"/>
            <w:szCs w:val="24"/>
          </w:rPr>
          <w:delText xml:space="preserve">(please see our response to Review 1’s </w:delText>
        </w:r>
        <w:r w:rsidR="00221206" w:rsidDel="00884B71">
          <w:rPr>
            <w:rFonts w:ascii="Times New Roman" w:hAnsi="Times New Roman" w:cs="Times New Roman"/>
            <w:color w:val="323130"/>
            <w:sz w:val="24"/>
            <w:szCs w:val="24"/>
          </w:rPr>
          <w:delText>13</w:delText>
        </w:r>
        <w:r w:rsidR="00221206" w:rsidRPr="00221206" w:rsidDel="00884B71">
          <w:rPr>
            <w:rFonts w:ascii="Times New Roman" w:hAnsi="Times New Roman" w:cs="Times New Roman"/>
            <w:color w:val="323130"/>
            <w:sz w:val="24"/>
            <w:szCs w:val="24"/>
            <w:vertAlign w:val="superscript"/>
          </w:rPr>
          <w:delText>th</w:delText>
        </w:r>
        <w:r w:rsidR="00221206" w:rsidDel="00884B71">
          <w:rPr>
            <w:rFonts w:ascii="Times New Roman" w:hAnsi="Times New Roman" w:cs="Times New Roman"/>
            <w:color w:val="323130"/>
            <w:sz w:val="24"/>
            <w:szCs w:val="24"/>
          </w:rPr>
          <w:delText xml:space="preserve"> comment for </w:delText>
        </w:r>
        <w:r w:rsidR="00E93F36" w:rsidDel="00884B71">
          <w:rPr>
            <w:rFonts w:ascii="Times New Roman" w:hAnsi="Times New Roman" w:cs="Times New Roman"/>
            <w:color w:val="323130"/>
            <w:sz w:val="24"/>
            <w:szCs w:val="24"/>
          </w:rPr>
          <w:delText>more details).</w:delText>
        </w:r>
      </w:del>
    </w:p>
    <w:p w14:paraId="24042E3D" w14:textId="34A0AD7B" w:rsidR="00467CED" w:rsidRDefault="00DC7F46" w:rsidP="000713B2">
      <w:pPr>
        <w:spacing w:after="0" w:line="240" w:lineRule="auto"/>
        <w:rPr>
          <w:rFonts w:ascii="Times New Roman" w:hAnsi="Times New Roman" w:cs="Times New Roman"/>
          <w:color w:val="323130"/>
          <w:sz w:val="24"/>
          <w:szCs w:val="24"/>
          <w:shd w:val="clear" w:color="auto" w:fill="FFFFFF"/>
        </w:rPr>
      </w:pPr>
      <w:del w:id="155" w:author="Mark Huff" w:date="2022-09-25T09:24:00Z">
        <w:r w:rsidRPr="00C627FD" w:rsidDel="00884B71">
          <w:rPr>
            <w:rFonts w:ascii="Times New Roman" w:hAnsi="Times New Roman" w:cs="Times New Roman"/>
            <w:color w:val="323130"/>
            <w:sz w:val="24"/>
            <w:szCs w:val="24"/>
          </w:rPr>
          <w:delText xml:space="preserve"> </w:delText>
        </w:r>
      </w:del>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3:</w:t>
      </w:r>
      <w:r w:rsidR="000713B2"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47F5E214" w:rsidR="00D075D6" w:rsidRDefault="00467CED" w:rsidP="00D075D6">
      <w:pPr>
        <w:spacing w:after="0" w:line="240" w:lineRule="auto"/>
        <w:rPr>
          <w:rFonts w:ascii="Times New Roman" w:hAnsi="Times New Roman" w:cs="Times New Roman"/>
          <w:color w:val="323130"/>
          <w:sz w:val="24"/>
          <w:szCs w:val="24"/>
          <w:shd w:val="clear" w:color="auto" w:fill="FFFFFF"/>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w:t>
      </w:r>
      <w:r w:rsidR="001158D8" w:rsidRPr="002E081C">
        <w:rPr>
          <w:rFonts w:ascii="Times New Roman" w:hAnsi="Times New Roman" w:cs="Times New Roman"/>
          <w:color w:val="323130"/>
          <w:sz w:val="24"/>
          <w:szCs w:val="24"/>
          <w:shd w:val="clear" w:color="auto" w:fill="FFFFFF"/>
        </w:rPr>
        <w:t xml:space="preserve">on </w:t>
      </w:r>
      <w:r w:rsidR="00DF4541" w:rsidRPr="0067282F">
        <w:rPr>
          <w:rFonts w:ascii="Times New Roman" w:hAnsi="Times New Roman" w:cs="Times New Roman"/>
          <w:color w:val="323130"/>
          <w:sz w:val="24"/>
          <w:szCs w:val="24"/>
          <w:shd w:val="clear" w:color="auto" w:fill="FFFFFF"/>
        </w:rPr>
        <w:t>pg.</w:t>
      </w:r>
      <w:r w:rsidR="001158D8" w:rsidRPr="0067282F">
        <w:rPr>
          <w:rFonts w:ascii="Times New Roman" w:hAnsi="Times New Roman" w:cs="Times New Roman"/>
          <w:color w:val="323130"/>
          <w:sz w:val="24"/>
          <w:szCs w:val="24"/>
          <w:shd w:val="clear" w:color="auto" w:fill="FFFFFF"/>
        </w:rPr>
        <w:t xml:space="preserve"> </w:t>
      </w:r>
      <w:r w:rsidR="00CE5758" w:rsidRPr="002E081C">
        <w:rPr>
          <w:rFonts w:ascii="Times New Roman" w:hAnsi="Times New Roman" w:cs="Times New Roman"/>
          <w:color w:val="323130"/>
          <w:sz w:val="24"/>
          <w:szCs w:val="24"/>
          <w:shd w:val="clear" w:color="auto" w:fill="FFFFFF"/>
        </w:rPr>
        <w:t>2</w:t>
      </w:r>
      <w:r w:rsidR="0043118E" w:rsidRPr="002E081C">
        <w:rPr>
          <w:rFonts w:ascii="Times New Roman" w:hAnsi="Times New Roman" w:cs="Times New Roman"/>
          <w:color w:val="323130"/>
          <w:sz w:val="24"/>
          <w:szCs w:val="24"/>
          <w:shd w:val="clear" w:color="auto" w:fill="FFFFFF"/>
        </w:rPr>
        <w:t>7</w:t>
      </w:r>
      <w:r w:rsidR="00CE5758" w:rsidRPr="002E081C">
        <w:rPr>
          <w:rFonts w:ascii="Times New Roman" w:hAnsi="Times New Roman" w:cs="Times New Roman"/>
          <w:color w:val="323130"/>
          <w:sz w:val="24"/>
          <w:szCs w:val="24"/>
          <w:shd w:val="clear" w:color="auto" w:fill="FFFFFF"/>
        </w:rPr>
        <w:t xml:space="preserve"> </w:t>
      </w:r>
      <w:r w:rsidR="001158D8" w:rsidRPr="002E081C">
        <w:rPr>
          <w:rFonts w:ascii="Times New Roman" w:hAnsi="Times New Roman" w:cs="Times New Roman"/>
          <w:color w:val="323130"/>
          <w:sz w:val="24"/>
          <w:szCs w:val="24"/>
          <w:shd w:val="clear" w:color="auto" w:fill="FFFFFF"/>
        </w:rPr>
        <w:t>accordingly</w:t>
      </w:r>
      <w:r w:rsidR="001158D8">
        <w:rPr>
          <w:rFonts w:ascii="Times New Roman" w:hAnsi="Times New Roman" w:cs="Times New Roman"/>
          <w:color w:val="323130"/>
          <w:sz w:val="24"/>
          <w:szCs w:val="24"/>
          <w:shd w:val="clear" w:color="auto" w:fill="FFFFFF"/>
        </w:rPr>
        <w:t xml:space="preserve">.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w:t>
      </w:r>
      <w:r w:rsidR="00AC62A7">
        <w:rPr>
          <w:rFonts w:ascii="Times New Roman" w:hAnsi="Times New Roman" w:cs="Times New Roman"/>
          <w:color w:val="323130"/>
          <w:sz w:val="24"/>
          <w:szCs w:val="24"/>
          <w:shd w:val="clear" w:color="auto" w:fill="FFFFFF"/>
        </w:rPr>
        <w:t xml:space="preserve">it simply being </w:t>
      </w:r>
      <w:r w:rsidR="008E6E6A">
        <w:rPr>
          <w:rFonts w:ascii="Times New Roman" w:hAnsi="Times New Roman" w:cs="Times New Roman"/>
          <w:color w:val="323130"/>
          <w:sz w:val="24"/>
          <w:szCs w:val="24"/>
          <w:shd w:val="clear" w:color="auto" w:fill="FFFFFF"/>
        </w:rPr>
        <w:t>the product of</w:t>
      </w:r>
      <w:r w:rsidR="00B2046B">
        <w:rPr>
          <w:rFonts w:ascii="Times New Roman" w:hAnsi="Times New Roman" w:cs="Times New Roman"/>
          <w:color w:val="323130"/>
          <w:sz w:val="24"/>
          <w:szCs w:val="24"/>
          <w:shd w:val="clear" w:color="auto" w:fill="FFFFFF"/>
        </w:rPr>
        <w:t xml:space="preserve"> an “easy/difficult” comparison.</w:t>
      </w:r>
    </w:p>
    <w:p w14:paraId="7FB7C7BE" w14:textId="77777777" w:rsidR="000C2D51" w:rsidRDefault="000C2D51" w:rsidP="00D075D6">
      <w:pPr>
        <w:spacing w:after="0" w:line="240" w:lineRule="auto"/>
        <w:rPr>
          <w:rFonts w:ascii="Times New Roman" w:hAnsi="Times New Roman" w:cs="Times New Roman"/>
          <w:color w:val="323130"/>
          <w:sz w:val="24"/>
          <w:szCs w:val="24"/>
          <w:shd w:val="clear" w:color="auto" w:fill="FFFFFF"/>
        </w:rPr>
      </w:pPr>
    </w:p>
    <w:p w14:paraId="0E97DF4D" w14:textId="1E4E9ACB" w:rsidR="000C2D51" w:rsidRDefault="000C2D51"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shd w:val="clear" w:color="auto" w:fill="FFFFFF"/>
        </w:rPr>
        <w:t>Thank you for taking the time to review our manuscript.</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w:t>
      </w:r>
      <w:proofErr w:type="gramStart"/>
      <w:r w:rsidRPr="00C627FD">
        <w:rPr>
          <w:rFonts w:ascii="Times New Roman" w:hAnsi="Times New Roman" w:cs="Times New Roman"/>
          <w:color w:val="323130"/>
          <w:sz w:val="24"/>
          <w:szCs w:val="24"/>
          <w:shd w:val="clear" w:color="auto" w:fill="FFFFFF"/>
        </w:rPr>
        <w:t>Maxwell</w:t>
      </w:r>
      <w:proofErr w:type="gramEnd"/>
      <w:r w:rsidRPr="00C627FD">
        <w:rPr>
          <w:rFonts w:ascii="Times New Roman" w:hAnsi="Times New Roman" w:cs="Times New Roman"/>
          <w:color w:val="323130"/>
          <w:sz w:val="24"/>
          <w:szCs w:val="24"/>
          <w:shd w:val="clear" w:color="auto" w:fill="FFFFFF"/>
        </w:rPr>
        <w:t xml:space="preserve"> and Huff (2022) showed that frequency judgments elicit reactivity effects as well. Finally, regarding point C, I’m aware of a few papers that have explored whether reactivity extends to other types of related words including symmetrical pairs (Maxwell &amp; Huff, 2022), identical pairs (</w:t>
      </w:r>
      <w:proofErr w:type="spellStart"/>
      <w:r w:rsidRPr="00C627FD">
        <w:rPr>
          <w:rFonts w:ascii="Times New Roman" w:hAnsi="Times New Roman" w:cs="Times New Roman"/>
          <w:color w:val="323130"/>
          <w:sz w:val="24"/>
          <w:szCs w:val="24"/>
          <w:shd w:val="clear" w:color="auto" w:fill="FFFFFF"/>
        </w:rPr>
        <w:t>Halamish</w:t>
      </w:r>
      <w:proofErr w:type="spellEnd"/>
      <w:r w:rsidRPr="00C627FD">
        <w:rPr>
          <w:rFonts w:ascii="Times New Roman" w:hAnsi="Times New Roman" w:cs="Times New Roman"/>
          <w:color w:val="323130"/>
          <w:sz w:val="24"/>
          <w:szCs w:val="24"/>
          <w:shd w:val="clear" w:color="auto" w:fill="FFFFFF"/>
        </w:rPr>
        <w:t xml:space="preserve"> &amp; </w:t>
      </w:r>
      <w:proofErr w:type="spellStart"/>
      <w:r w:rsidRPr="00C627FD">
        <w:rPr>
          <w:rFonts w:ascii="Times New Roman" w:hAnsi="Times New Roman" w:cs="Times New Roman"/>
          <w:color w:val="323130"/>
          <w:sz w:val="24"/>
          <w:szCs w:val="24"/>
          <w:shd w:val="clear" w:color="auto" w:fill="FFFFFF"/>
        </w:rPr>
        <w:t>Undorf</w:t>
      </w:r>
      <w:proofErr w:type="spellEnd"/>
      <w:r w:rsidRPr="00C627FD">
        <w:rPr>
          <w:rFonts w:ascii="Times New Roman" w:hAnsi="Times New Roman" w:cs="Times New Roman"/>
          <w:color w:val="323130"/>
          <w:sz w:val="24"/>
          <w:szCs w:val="24"/>
          <w:shd w:val="clear" w:color="auto" w:fill="FFFFFF"/>
        </w:rPr>
        <w:t>, in press), and categorized words (</w:t>
      </w:r>
      <w:proofErr w:type="spellStart"/>
      <w:r w:rsidRPr="00C627FD">
        <w:rPr>
          <w:rFonts w:ascii="Times New Roman" w:hAnsi="Times New Roman" w:cs="Times New Roman"/>
          <w:color w:val="323130"/>
          <w:sz w:val="24"/>
          <w:szCs w:val="24"/>
          <w:shd w:val="clear" w:color="auto" w:fill="FFFFFF"/>
        </w:rPr>
        <w:t>Senkova</w:t>
      </w:r>
      <w:proofErr w:type="spellEnd"/>
      <w:r w:rsidRPr="00C627FD">
        <w:rPr>
          <w:rFonts w:ascii="Times New Roman" w:hAnsi="Times New Roman" w:cs="Times New Roman"/>
          <w:color w:val="323130"/>
          <w:sz w:val="24"/>
          <w:szCs w:val="24"/>
          <w:shd w:val="clear" w:color="auto" w:fill="FFFFFF"/>
        </w:rPr>
        <w:t xml:space="preserve">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 I think such replications are valuable especially with how little JOL reactivity research there is.</w:t>
      </w:r>
      <w:r w:rsidRPr="00C627FD">
        <w:rPr>
          <w:rFonts w:ascii="Times New Roman" w:hAnsi="Times New Roman" w:cs="Times New Roman"/>
          <w:color w:val="323130"/>
          <w:sz w:val="24"/>
          <w:szCs w:val="24"/>
        </w:rPr>
        <w:br/>
      </w:r>
    </w:p>
    <w:p w14:paraId="2946E63A" w14:textId="2765024E" w:rsidR="00E8638D"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lastRenderedPageBreak/>
        <w:t xml:space="preserve">Response: </w:t>
      </w:r>
      <w:r w:rsidR="004C17CC">
        <w:rPr>
          <w:rFonts w:ascii="Times New Roman" w:hAnsi="Times New Roman" w:cs="Times New Roman"/>
          <w:color w:val="323130"/>
          <w:sz w:val="24"/>
          <w:szCs w:val="24"/>
          <w:shd w:val="clear" w:color="auto" w:fill="FFFFFF"/>
        </w:rPr>
        <w:t>Although other researchers have</w:t>
      </w:r>
      <w:r w:rsidR="005B165D">
        <w:rPr>
          <w:rFonts w:ascii="Times New Roman" w:hAnsi="Times New Roman" w:cs="Times New Roman"/>
          <w:color w:val="323130"/>
          <w:sz w:val="24"/>
          <w:szCs w:val="24"/>
          <w:shd w:val="clear" w:color="auto" w:fill="FFFFFF"/>
        </w:rPr>
        <w:t xml:space="preserve"> separately</w:t>
      </w:r>
      <w:r w:rsidR="004C17CC">
        <w:rPr>
          <w:rFonts w:ascii="Times New Roman" w:hAnsi="Times New Roman" w:cs="Times New Roman"/>
          <w:color w:val="323130"/>
          <w:sz w:val="24"/>
          <w:szCs w:val="24"/>
          <w:shd w:val="clear" w:color="auto" w:fill="FFFFFF"/>
        </w:rPr>
        <w:t xml:space="preserve"> </w:t>
      </w:r>
      <w:r w:rsidR="00AD4404">
        <w:rPr>
          <w:rFonts w:ascii="Times New Roman" w:hAnsi="Times New Roman" w:cs="Times New Roman"/>
          <w:color w:val="323130"/>
          <w:sz w:val="24"/>
          <w:szCs w:val="24"/>
          <w:shd w:val="clear" w:color="auto" w:fill="FFFFFF"/>
        </w:rPr>
        <w:t xml:space="preserve">investigated JOL reactivity </w:t>
      </w:r>
      <w:r w:rsidR="005B165D">
        <w:rPr>
          <w:rFonts w:ascii="Times New Roman" w:hAnsi="Times New Roman" w:cs="Times New Roman"/>
          <w:color w:val="323130"/>
          <w:sz w:val="24"/>
          <w:szCs w:val="24"/>
          <w:shd w:val="clear" w:color="auto" w:fill="FFFFFF"/>
        </w:rPr>
        <w:t xml:space="preserve">in </w:t>
      </w:r>
      <w:r w:rsidR="00AD4404">
        <w:rPr>
          <w:rFonts w:ascii="Times New Roman" w:hAnsi="Times New Roman" w:cs="Times New Roman"/>
          <w:color w:val="323130"/>
          <w:sz w:val="24"/>
          <w:szCs w:val="24"/>
          <w:shd w:val="clear" w:color="auto" w:fill="FFFFFF"/>
        </w:rPr>
        <w:t>mixed vs. pure lists</w:t>
      </w:r>
      <w:r w:rsidR="005B165D">
        <w:rPr>
          <w:rFonts w:ascii="Times New Roman" w:hAnsi="Times New Roman" w:cs="Times New Roman"/>
          <w:color w:val="323130"/>
          <w:sz w:val="24"/>
          <w:szCs w:val="24"/>
          <w:shd w:val="clear" w:color="auto" w:fill="FFFFFF"/>
        </w:rPr>
        <w:t>, different directional associates, and in metacognitive and no</w:t>
      </w:r>
      <w:r w:rsidR="00AF0E94">
        <w:rPr>
          <w:rFonts w:ascii="Times New Roman" w:hAnsi="Times New Roman" w:cs="Times New Roman"/>
          <w:color w:val="323130"/>
          <w:sz w:val="24"/>
          <w:szCs w:val="24"/>
          <w:shd w:val="clear" w:color="auto" w:fill="FFFFFF"/>
        </w:rPr>
        <w:t>n</w:t>
      </w:r>
      <w:r w:rsidR="005B165D">
        <w:rPr>
          <w:rFonts w:ascii="Times New Roman" w:hAnsi="Times New Roman" w:cs="Times New Roman"/>
          <w:color w:val="323130"/>
          <w:sz w:val="24"/>
          <w:szCs w:val="24"/>
          <w:shd w:val="clear" w:color="auto" w:fill="FFFFFF"/>
        </w:rPr>
        <w:t>-</w:t>
      </w:r>
      <w:r w:rsidR="00BC1C7C">
        <w:rPr>
          <w:rFonts w:ascii="Times New Roman" w:hAnsi="Times New Roman" w:cs="Times New Roman"/>
          <w:color w:val="323130"/>
          <w:sz w:val="24"/>
          <w:szCs w:val="24"/>
          <w:shd w:val="clear" w:color="auto" w:fill="FFFFFF"/>
        </w:rPr>
        <w:t>metacognitive</w:t>
      </w:r>
      <w:r w:rsidR="005B165D">
        <w:rPr>
          <w:rFonts w:ascii="Times New Roman" w:hAnsi="Times New Roman" w:cs="Times New Roman"/>
          <w:color w:val="323130"/>
          <w:sz w:val="24"/>
          <w:szCs w:val="24"/>
          <w:shd w:val="clear" w:color="auto" w:fill="FFFFFF"/>
        </w:rPr>
        <w:t xml:space="preserve"> judgments</w:t>
      </w:r>
      <w:r w:rsidR="005D690A">
        <w:rPr>
          <w:rFonts w:ascii="Times New Roman" w:hAnsi="Times New Roman" w:cs="Times New Roman"/>
          <w:color w:val="323130"/>
          <w:sz w:val="24"/>
          <w:szCs w:val="24"/>
          <w:shd w:val="clear" w:color="auto" w:fill="FFFFFF"/>
        </w:rPr>
        <w:t xml:space="preserve">, </w:t>
      </w:r>
      <w:r w:rsidR="0000057C">
        <w:rPr>
          <w:rFonts w:ascii="Times New Roman" w:hAnsi="Times New Roman" w:cs="Times New Roman"/>
          <w:color w:val="323130"/>
          <w:sz w:val="24"/>
          <w:szCs w:val="24"/>
          <w:shd w:val="clear" w:color="auto" w:fill="FFFFFF"/>
        </w:rPr>
        <w:t xml:space="preserve">the present study </w:t>
      </w:r>
      <w:r w:rsidR="00D10104">
        <w:rPr>
          <w:rFonts w:ascii="Times New Roman" w:hAnsi="Times New Roman" w:cs="Times New Roman"/>
          <w:color w:val="323130"/>
          <w:sz w:val="24"/>
          <w:szCs w:val="24"/>
          <w:shd w:val="clear" w:color="auto" w:fill="FFFFFF"/>
        </w:rPr>
        <w:t xml:space="preserve">marks the </w:t>
      </w:r>
      <w:r w:rsidR="0000057C">
        <w:rPr>
          <w:rFonts w:ascii="Times New Roman" w:hAnsi="Times New Roman" w:cs="Times New Roman"/>
          <w:color w:val="323130"/>
          <w:sz w:val="24"/>
          <w:szCs w:val="24"/>
          <w:shd w:val="clear" w:color="auto" w:fill="FFFFFF"/>
        </w:rPr>
        <w:t xml:space="preserve">first </w:t>
      </w:r>
      <w:r w:rsidR="005640A9">
        <w:rPr>
          <w:rFonts w:ascii="Times New Roman" w:hAnsi="Times New Roman" w:cs="Times New Roman"/>
          <w:color w:val="323130"/>
          <w:sz w:val="24"/>
          <w:szCs w:val="24"/>
          <w:shd w:val="clear" w:color="auto" w:fill="FFFFFF"/>
        </w:rPr>
        <w:t>attempt at</w:t>
      </w:r>
      <w:r w:rsidR="005D690A">
        <w:rPr>
          <w:rFonts w:ascii="Times New Roman" w:hAnsi="Times New Roman" w:cs="Times New Roman"/>
          <w:color w:val="323130"/>
          <w:sz w:val="24"/>
          <w:szCs w:val="24"/>
          <w:shd w:val="clear" w:color="auto" w:fill="FFFFFF"/>
        </w:rPr>
        <w:t xml:space="preserve"> combin</w:t>
      </w:r>
      <w:r w:rsidR="005640A9">
        <w:rPr>
          <w:rFonts w:ascii="Times New Roman" w:hAnsi="Times New Roman" w:cs="Times New Roman"/>
          <w:color w:val="323130"/>
          <w:sz w:val="24"/>
          <w:szCs w:val="24"/>
          <w:shd w:val="clear" w:color="auto" w:fill="FFFFFF"/>
        </w:rPr>
        <w:t>ing</w:t>
      </w:r>
      <w:r w:rsidR="005D690A">
        <w:rPr>
          <w:rFonts w:ascii="Times New Roman" w:hAnsi="Times New Roman" w:cs="Times New Roman"/>
          <w:color w:val="323130"/>
          <w:sz w:val="24"/>
          <w:szCs w:val="24"/>
          <w:shd w:val="clear" w:color="auto" w:fill="FFFFFF"/>
        </w:rPr>
        <w:t xml:space="preserve"> each of these individual </w:t>
      </w:r>
      <w:r w:rsidR="005640A9">
        <w:rPr>
          <w:rFonts w:ascii="Times New Roman" w:hAnsi="Times New Roman" w:cs="Times New Roman"/>
          <w:color w:val="323130"/>
          <w:sz w:val="24"/>
          <w:szCs w:val="24"/>
          <w:shd w:val="clear" w:color="auto" w:fill="FFFFFF"/>
        </w:rPr>
        <w:t>lines of research</w:t>
      </w:r>
      <w:r w:rsidR="005D690A">
        <w:rPr>
          <w:rFonts w:ascii="Times New Roman" w:hAnsi="Times New Roman" w:cs="Times New Roman"/>
          <w:color w:val="323130"/>
          <w:sz w:val="24"/>
          <w:szCs w:val="24"/>
          <w:shd w:val="clear" w:color="auto" w:fill="FFFFFF"/>
        </w:rPr>
        <w:t xml:space="preserve"> into </w:t>
      </w:r>
      <w:r w:rsidR="00CD5E84">
        <w:rPr>
          <w:rFonts w:ascii="Times New Roman" w:hAnsi="Times New Roman" w:cs="Times New Roman"/>
          <w:color w:val="323130"/>
          <w:sz w:val="24"/>
          <w:szCs w:val="24"/>
          <w:shd w:val="clear" w:color="auto" w:fill="FFFFFF"/>
        </w:rPr>
        <w:t xml:space="preserve">a single, unified </w:t>
      </w:r>
      <w:del w:id="156" w:author="Mark Huff" w:date="2022-09-25T09:25:00Z">
        <w:r w:rsidR="00CD5E84" w:rsidDel="00CC2082">
          <w:rPr>
            <w:rFonts w:ascii="Times New Roman" w:hAnsi="Times New Roman" w:cs="Times New Roman"/>
            <w:color w:val="323130"/>
            <w:sz w:val="24"/>
            <w:szCs w:val="24"/>
            <w:shd w:val="clear" w:color="auto" w:fill="FFFFFF"/>
          </w:rPr>
          <w:delText>manuscript</w:delText>
        </w:r>
      </w:del>
      <w:ins w:id="157" w:author="Mark Huff" w:date="2022-09-25T09:25:00Z">
        <w:r w:rsidR="00CC2082">
          <w:rPr>
            <w:rFonts w:ascii="Times New Roman" w:hAnsi="Times New Roman" w:cs="Times New Roman"/>
            <w:color w:val="323130"/>
            <w:sz w:val="24"/>
            <w:szCs w:val="24"/>
            <w:shd w:val="clear" w:color="auto" w:fill="FFFFFF"/>
          </w:rPr>
          <w:t>study</w:t>
        </w:r>
      </w:ins>
      <w:r w:rsidR="00CD5E84">
        <w:rPr>
          <w:rFonts w:ascii="Times New Roman" w:hAnsi="Times New Roman" w:cs="Times New Roman"/>
          <w:color w:val="323130"/>
          <w:sz w:val="24"/>
          <w:szCs w:val="24"/>
          <w:shd w:val="clear" w:color="auto" w:fill="FFFFFF"/>
        </w:rPr>
        <w:t>.</w:t>
      </w:r>
      <w:r w:rsidR="00785EFB">
        <w:rPr>
          <w:rFonts w:ascii="Times New Roman" w:hAnsi="Times New Roman" w:cs="Times New Roman"/>
          <w:color w:val="323130"/>
          <w:sz w:val="24"/>
          <w:szCs w:val="24"/>
          <w:shd w:val="clear" w:color="auto" w:fill="FFFFFF"/>
        </w:rPr>
        <w:t xml:space="preserve"> </w:t>
      </w:r>
      <w:r w:rsidR="00FB52B8">
        <w:rPr>
          <w:rFonts w:ascii="Times New Roman" w:hAnsi="Times New Roman" w:cs="Times New Roman"/>
          <w:color w:val="323130"/>
          <w:sz w:val="24"/>
          <w:szCs w:val="24"/>
          <w:shd w:val="clear" w:color="auto" w:fill="FFFFFF"/>
        </w:rPr>
        <w:t>As such,</w:t>
      </w:r>
      <w:r w:rsidR="00785EFB">
        <w:rPr>
          <w:rFonts w:ascii="Times New Roman" w:hAnsi="Times New Roman" w:cs="Times New Roman"/>
          <w:color w:val="323130"/>
          <w:sz w:val="24"/>
          <w:szCs w:val="24"/>
          <w:shd w:val="clear" w:color="auto" w:fill="FFFFFF"/>
        </w:rPr>
        <w:t xml:space="preserve"> we investigate two types of judgments (JOLs vs. Frequency judgments), two list types (mixed vs. pure) and three types of paired associates (forward, backward, and symmetrical).</w:t>
      </w:r>
    </w:p>
    <w:p w14:paraId="59425245" w14:textId="77777777" w:rsidR="004A2C71" w:rsidRDefault="004A2C71" w:rsidP="000713B2">
      <w:pPr>
        <w:spacing w:after="0" w:line="240" w:lineRule="auto"/>
        <w:rPr>
          <w:rFonts w:ascii="Times New Roman" w:hAnsi="Times New Roman" w:cs="Times New Roman"/>
          <w:color w:val="323130"/>
          <w:sz w:val="24"/>
          <w:szCs w:val="24"/>
          <w:shd w:val="clear" w:color="auto" w:fill="FFFFFF"/>
        </w:rPr>
      </w:pPr>
    </w:p>
    <w:p w14:paraId="2BE5CCB4" w14:textId="3A93620C" w:rsidR="00520910" w:rsidRDefault="004A2C7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In addition to </w:t>
      </w:r>
      <w:r w:rsidR="009E6E91">
        <w:rPr>
          <w:rFonts w:ascii="Times New Roman" w:hAnsi="Times New Roman" w:cs="Times New Roman"/>
          <w:color w:val="323130"/>
          <w:sz w:val="24"/>
          <w:szCs w:val="24"/>
          <w:shd w:val="clear" w:color="auto" w:fill="FFFFFF"/>
        </w:rPr>
        <w:t xml:space="preserve">the key </w:t>
      </w:r>
      <w:proofErr w:type="gramStart"/>
      <w:r w:rsidR="009E6E91">
        <w:rPr>
          <w:rFonts w:ascii="Times New Roman" w:hAnsi="Times New Roman" w:cs="Times New Roman"/>
          <w:color w:val="323130"/>
          <w:sz w:val="24"/>
          <w:szCs w:val="24"/>
          <w:shd w:val="clear" w:color="auto" w:fill="FFFFFF"/>
        </w:rPr>
        <w:t>points</w:t>
      </w:r>
      <w:proofErr w:type="gramEnd"/>
      <w:r w:rsidR="009E6E91">
        <w:rPr>
          <w:rFonts w:ascii="Times New Roman" w:hAnsi="Times New Roman" w:cs="Times New Roman"/>
          <w:color w:val="323130"/>
          <w:sz w:val="24"/>
          <w:szCs w:val="24"/>
          <w:shd w:val="clear" w:color="auto" w:fill="FFFFFF"/>
        </w:rPr>
        <w:t xml:space="preserve"> you </w:t>
      </w:r>
      <w:r w:rsidR="00E602D7">
        <w:rPr>
          <w:rFonts w:ascii="Times New Roman" w:hAnsi="Times New Roman" w:cs="Times New Roman"/>
          <w:color w:val="323130"/>
          <w:sz w:val="24"/>
          <w:szCs w:val="24"/>
          <w:shd w:val="clear" w:color="auto" w:fill="FFFFFF"/>
        </w:rPr>
        <w:t xml:space="preserve">have highlighted above </w:t>
      </w:r>
      <w:r w:rsidR="009E6E91">
        <w:rPr>
          <w:rFonts w:ascii="Times New Roman" w:hAnsi="Times New Roman" w:cs="Times New Roman"/>
          <w:color w:val="323130"/>
          <w:sz w:val="24"/>
          <w:szCs w:val="24"/>
          <w:shd w:val="clear" w:color="auto" w:fill="FFFFFF"/>
        </w:rPr>
        <w:t>(</w:t>
      </w:r>
      <w:r w:rsidR="00104C93">
        <w:rPr>
          <w:rFonts w:ascii="Times New Roman" w:hAnsi="Times New Roman" w:cs="Times New Roman"/>
          <w:color w:val="323130"/>
          <w:sz w:val="24"/>
          <w:szCs w:val="24"/>
          <w:shd w:val="clear" w:color="auto" w:fill="FFFFFF"/>
        </w:rPr>
        <w:t xml:space="preserve">e.g., </w:t>
      </w:r>
      <w:r w:rsidR="009E6E91">
        <w:rPr>
          <w:rFonts w:ascii="Times New Roman" w:hAnsi="Times New Roman" w:cs="Times New Roman"/>
          <w:color w:val="323130"/>
          <w:sz w:val="24"/>
          <w:szCs w:val="24"/>
          <w:shd w:val="clear" w:color="auto" w:fill="FFFFFF"/>
        </w:rPr>
        <w:t xml:space="preserve">reactivity occurs </w:t>
      </w:r>
      <w:r w:rsidR="00104C93">
        <w:rPr>
          <w:rFonts w:ascii="Times New Roman" w:hAnsi="Times New Roman" w:cs="Times New Roman"/>
          <w:color w:val="323130"/>
          <w:sz w:val="24"/>
          <w:szCs w:val="24"/>
          <w:shd w:val="clear" w:color="auto" w:fill="FFFFFF"/>
        </w:rPr>
        <w:t>for related pairs in</w:t>
      </w:r>
      <w:r w:rsidR="009E6E91">
        <w:rPr>
          <w:rFonts w:ascii="Times New Roman" w:hAnsi="Times New Roman" w:cs="Times New Roman"/>
          <w:color w:val="323130"/>
          <w:sz w:val="24"/>
          <w:szCs w:val="24"/>
          <w:shd w:val="clear" w:color="auto" w:fill="FFFFFF"/>
        </w:rPr>
        <w:t xml:space="preserve"> both list types, for both judgment types, and for all related pair types</w:t>
      </w:r>
      <w:r w:rsidR="00104C93">
        <w:rPr>
          <w:rFonts w:ascii="Times New Roman" w:hAnsi="Times New Roman" w:cs="Times New Roman"/>
          <w:color w:val="323130"/>
          <w:sz w:val="24"/>
          <w:szCs w:val="24"/>
          <w:shd w:val="clear" w:color="auto" w:fill="FFFFFF"/>
        </w:rPr>
        <w:t>, regardless of associative direction</w:t>
      </w:r>
      <w:r w:rsidR="009E6E91">
        <w:rPr>
          <w:rFonts w:ascii="Times New Roman" w:hAnsi="Times New Roman" w:cs="Times New Roman"/>
          <w:color w:val="323130"/>
          <w:sz w:val="24"/>
          <w:szCs w:val="24"/>
          <w:shd w:val="clear" w:color="auto" w:fill="FFFFFF"/>
        </w:rPr>
        <w:t>),</w:t>
      </w:r>
      <w:r w:rsidR="00C7123F">
        <w:rPr>
          <w:rFonts w:ascii="Times New Roman" w:hAnsi="Times New Roman" w:cs="Times New Roman"/>
          <w:color w:val="323130"/>
          <w:sz w:val="24"/>
          <w:szCs w:val="24"/>
          <w:shd w:val="clear" w:color="auto" w:fill="FFFFFF"/>
        </w:rPr>
        <w:t xml:space="preserve"> the present study provides more compelling evidence that </w:t>
      </w:r>
      <w:r w:rsidR="00C16BB6">
        <w:rPr>
          <w:rFonts w:ascii="Times New Roman" w:hAnsi="Times New Roman" w:cs="Times New Roman"/>
          <w:color w:val="323130"/>
          <w:sz w:val="24"/>
          <w:szCs w:val="24"/>
          <w:shd w:val="clear" w:color="auto" w:fill="FFFFFF"/>
        </w:rPr>
        <w:t xml:space="preserve">pure list reactivity patterns mirror those observed in mixed lists. Previous research has shown mixed results, with </w:t>
      </w:r>
      <w:r w:rsidR="002800F1">
        <w:rPr>
          <w:rFonts w:ascii="Times New Roman" w:hAnsi="Times New Roman" w:cs="Times New Roman"/>
          <w:color w:val="323130"/>
          <w:sz w:val="24"/>
          <w:szCs w:val="24"/>
          <w:shd w:val="clear" w:color="auto" w:fill="FFFFFF"/>
        </w:rPr>
        <w:t>some studies (e.g., Tauber and Witherby, 2019) finding reactivity for pure</w:t>
      </w:r>
      <w:r w:rsidR="006D6598">
        <w:rPr>
          <w:rFonts w:ascii="Times New Roman" w:hAnsi="Times New Roman" w:cs="Times New Roman"/>
          <w:color w:val="323130"/>
          <w:sz w:val="24"/>
          <w:szCs w:val="24"/>
          <w:shd w:val="clear" w:color="auto" w:fill="FFFFFF"/>
        </w:rPr>
        <w:t xml:space="preserve">, related lists, while others (e.g., Janes et al., 2018) showed no reactivity on pure lists, regardless of pair relatedness. We also note, that while Tauber and Witherby </w:t>
      </w:r>
      <w:r w:rsidR="006A1E68">
        <w:rPr>
          <w:rFonts w:ascii="Times New Roman" w:hAnsi="Times New Roman" w:cs="Times New Roman"/>
          <w:color w:val="323130"/>
          <w:sz w:val="24"/>
          <w:szCs w:val="24"/>
          <w:shd w:val="clear" w:color="auto" w:fill="FFFFFF"/>
        </w:rPr>
        <w:t xml:space="preserve">used showed reactivity on a pure related list, they </w:t>
      </w:r>
      <w:r w:rsidR="00177AF2">
        <w:rPr>
          <w:rFonts w:ascii="Times New Roman" w:hAnsi="Times New Roman" w:cs="Times New Roman"/>
          <w:color w:val="323130"/>
          <w:sz w:val="24"/>
          <w:szCs w:val="24"/>
          <w:shd w:val="clear" w:color="auto" w:fill="FFFFFF"/>
        </w:rPr>
        <w:t xml:space="preserve">were primarily interested in whether reactivity effects would be observed in older adults (relative to young adults). </w:t>
      </w:r>
      <w:r w:rsidR="00E20DB5">
        <w:rPr>
          <w:rFonts w:ascii="Times New Roman" w:hAnsi="Times New Roman" w:cs="Times New Roman"/>
          <w:color w:val="323130"/>
          <w:sz w:val="24"/>
          <w:szCs w:val="24"/>
          <w:shd w:val="clear" w:color="auto" w:fill="FFFFFF"/>
        </w:rPr>
        <w:t xml:space="preserve">Further, Tauber and </w:t>
      </w:r>
      <w:proofErr w:type="spellStart"/>
      <w:r w:rsidR="00E20DB5">
        <w:rPr>
          <w:rFonts w:ascii="Times New Roman" w:hAnsi="Times New Roman" w:cs="Times New Roman"/>
          <w:color w:val="323130"/>
          <w:sz w:val="24"/>
          <w:szCs w:val="24"/>
          <w:shd w:val="clear" w:color="auto" w:fill="FFFFFF"/>
        </w:rPr>
        <w:t>Witherby’s</w:t>
      </w:r>
      <w:proofErr w:type="spellEnd"/>
      <w:r w:rsidR="00E20DB5">
        <w:rPr>
          <w:rFonts w:ascii="Times New Roman" w:hAnsi="Times New Roman" w:cs="Times New Roman"/>
          <w:color w:val="323130"/>
          <w:sz w:val="24"/>
          <w:szCs w:val="24"/>
          <w:shd w:val="clear" w:color="auto" w:fill="FFFFFF"/>
        </w:rPr>
        <w:t xml:space="preserve"> </w:t>
      </w:r>
      <w:r w:rsidR="00420DE9">
        <w:rPr>
          <w:rFonts w:ascii="Times New Roman" w:hAnsi="Times New Roman" w:cs="Times New Roman"/>
          <w:color w:val="323130"/>
          <w:sz w:val="24"/>
          <w:szCs w:val="24"/>
          <w:shd w:val="clear" w:color="auto" w:fill="FFFFFF"/>
        </w:rPr>
        <w:t>participants</w:t>
      </w:r>
      <w:r w:rsidR="00E20DB5">
        <w:rPr>
          <w:rFonts w:ascii="Times New Roman" w:hAnsi="Times New Roman" w:cs="Times New Roman"/>
          <w:color w:val="323130"/>
          <w:sz w:val="24"/>
          <w:szCs w:val="24"/>
          <w:shd w:val="clear" w:color="auto" w:fill="FFFFFF"/>
        </w:rPr>
        <w:t xml:space="preserve"> only studied related word pairs. Thus, </w:t>
      </w:r>
      <w:r w:rsidR="000A113A">
        <w:rPr>
          <w:rFonts w:ascii="Times New Roman" w:hAnsi="Times New Roman" w:cs="Times New Roman"/>
          <w:color w:val="323130"/>
          <w:sz w:val="24"/>
          <w:szCs w:val="24"/>
          <w:shd w:val="clear" w:color="auto" w:fill="FFFFFF"/>
        </w:rPr>
        <w:t xml:space="preserve">the changed-goal hypothesis </w:t>
      </w:r>
      <w:r w:rsidR="005B165D">
        <w:rPr>
          <w:rFonts w:ascii="Times New Roman" w:hAnsi="Times New Roman" w:cs="Times New Roman"/>
          <w:color w:val="323130"/>
          <w:sz w:val="24"/>
          <w:szCs w:val="24"/>
          <w:shd w:val="clear" w:color="auto" w:fill="FFFFFF"/>
        </w:rPr>
        <w:t>could not be assessed</w:t>
      </w:r>
      <w:r w:rsidR="000A113A">
        <w:rPr>
          <w:rFonts w:ascii="Times New Roman" w:hAnsi="Times New Roman" w:cs="Times New Roman"/>
          <w:color w:val="323130"/>
          <w:sz w:val="24"/>
          <w:szCs w:val="24"/>
          <w:shd w:val="clear" w:color="auto" w:fill="FFFFFF"/>
        </w:rPr>
        <w:t xml:space="preserve"> using their design. W</w:t>
      </w:r>
      <w:r w:rsidR="00D27788">
        <w:rPr>
          <w:rFonts w:ascii="Times New Roman" w:hAnsi="Times New Roman" w:cs="Times New Roman"/>
          <w:color w:val="323130"/>
          <w:sz w:val="24"/>
          <w:szCs w:val="24"/>
          <w:shd w:val="clear" w:color="auto" w:fill="FFFFFF"/>
        </w:rPr>
        <w:t>e have updated the language on p</w:t>
      </w:r>
      <w:r w:rsidR="002B6B31">
        <w:rPr>
          <w:rFonts w:ascii="Times New Roman" w:hAnsi="Times New Roman" w:cs="Times New Roman"/>
          <w:color w:val="323130"/>
          <w:sz w:val="24"/>
          <w:szCs w:val="24"/>
          <w:shd w:val="clear" w:color="auto" w:fill="FFFFFF"/>
        </w:rPr>
        <w:t>g</w:t>
      </w:r>
      <w:r w:rsidR="002B6B31" w:rsidRPr="00D8011C">
        <w:rPr>
          <w:rFonts w:ascii="Times New Roman" w:hAnsi="Times New Roman" w:cs="Times New Roman"/>
          <w:color w:val="323130"/>
          <w:sz w:val="24"/>
          <w:szCs w:val="24"/>
          <w:shd w:val="clear" w:color="auto" w:fill="FFFFFF"/>
        </w:rPr>
        <w:t>.</w:t>
      </w:r>
      <w:r w:rsidR="00D27788" w:rsidRPr="00D8011C">
        <w:rPr>
          <w:rFonts w:ascii="Times New Roman" w:hAnsi="Times New Roman" w:cs="Times New Roman"/>
          <w:color w:val="323130"/>
          <w:sz w:val="24"/>
          <w:szCs w:val="24"/>
          <w:shd w:val="clear" w:color="auto" w:fill="FFFFFF"/>
        </w:rPr>
        <w:t xml:space="preserve"> </w:t>
      </w:r>
      <w:r w:rsidR="00043363" w:rsidRPr="00D8011C">
        <w:rPr>
          <w:rFonts w:ascii="Times New Roman" w:hAnsi="Times New Roman" w:cs="Times New Roman"/>
          <w:color w:val="323130"/>
          <w:sz w:val="24"/>
          <w:szCs w:val="24"/>
          <w:shd w:val="clear" w:color="auto" w:fill="FFFFFF"/>
        </w:rPr>
        <w:t xml:space="preserve">8 </w:t>
      </w:r>
      <w:r w:rsidR="00D27788" w:rsidRPr="00D8011C">
        <w:rPr>
          <w:rFonts w:ascii="Times New Roman" w:hAnsi="Times New Roman" w:cs="Times New Roman"/>
          <w:color w:val="323130"/>
          <w:sz w:val="24"/>
          <w:szCs w:val="24"/>
          <w:shd w:val="clear" w:color="auto" w:fill="FFFFFF"/>
        </w:rPr>
        <w:t>to</w:t>
      </w:r>
      <w:r w:rsidR="00D27788">
        <w:rPr>
          <w:rFonts w:ascii="Times New Roman" w:hAnsi="Times New Roman" w:cs="Times New Roman"/>
          <w:color w:val="323130"/>
          <w:sz w:val="24"/>
          <w:szCs w:val="24"/>
          <w:shd w:val="clear" w:color="auto" w:fill="FFFFFF"/>
        </w:rPr>
        <w:t xml:space="preserve"> clarify this point. As you note, there is indeed value in replication, especially when comparatively little research has been completed on a topic. Thus, the present </w:t>
      </w:r>
      <w:r w:rsidR="0080270B">
        <w:rPr>
          <w:rFonts w:ascii="Times New Roman" w:hAnsi="Times New Roman" w:cs="Times New Roman"/>
          <w:color w:val="323130"/>
          <w:sz w:val="24"/>
          <w:szCs w:val="24"/>
          <w:shd w:val="clear" w:color="auto" w:fill="FFFFFF"/>
        </w:rPr>
        <w:t>adds to the growing body of literature indicating that JOLs are reactive on related pairs, and that this reactivity is not contingent on list composition.</w:t>
      </w:r>
    </w:p>
    <w:p w14:paraId="319B6221" w14:textId="77777777" w:rsidR="00520910" w:rsidRDefault="00520910" w:rsidP="000713B2">
      <w:pPr>
        <w:spacing w:after="0" w:line="240" w:lineRule="auto"/>
        <w:rPr>
          <w:rFonts w:ascii="Times New Roman" w:hAnsi="Times New Roman" w:cs="Times New Roman"/>
          <w:color w:val="323130"/>
          <w:sz w:val="24"/>
          <w:szCs w:val="24"/>
          <w:shd w:val="clear" w:color="auto" w:fill="FFFFFF"/>
        </w:rPr>
      </w:pPr>
    </w:p>
    <w:p w14:paraId="201E6803" w14:textId="49FCDEBC" w:rsidR="004A2C71" w:rsidRDefault="00D2778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w:t>
      </w:r>
      <w:r w:rsidR="00520910">
        <w:rPr>
          <w:rFonts w:ascii="Times New Roman" w:hAnsi="Times New Roman" w:cs="Times New Roman"/>
          <w:color w:val="323130"/>
          <w:sz w:val="24"/>
          <w:szCs w:val="24"/>
          <w:shd w:val="clear" w:color="auto" w:fill="FFFFFF"/>
        </w:rPr>
        <w:t>, you are correct that</w:t>
      </w:r>
      <w:r w:rsidR="00265C46">
        <w:rPr>
          <w:rFonts w:ascii="Times New Roman" w:hAnsi="Times New Roman" w:cs="Times New Roman"/>
          <w:color w:val="323130"/>
          <w:sz w:val="24"/>
          <w:szCs w:val="24"/>
          <w:shd w:val="clear" w:color="auto" w:fill="FFFFFF"/>
        </w:rPr>
        <w:t>,</w:t>
      </w:r>
      <w:r w:rsidR="00520910">
        <w:rPr>
          <w:rFonts w:ascii="Times New Roman" w:hAnsi="Times New Roman" w:cs="Times New Roman"/>
          <w:color w:val="323130"/>
          <w:sz w:val="24"/>
          <w:szCs w:val="24"/>
          <w:shd w:val="clear" w:color="auto" w:fill="FFFFFF"/>
        </w:rPr>
        <w:t xml:space="preserve"> to our knowledge, Experiments 2 and 3 provide the first reactivity studies in which traditional forward associates are </w:t>
      </w:r>
      <w:r w:rsidR="00BF4E7F">
        <w:rPr>
          <w:rFonts w:ascii="Times New Roman" w:hAnsi="Times New Roman" w:cs="Times New Roman"/>
          <w:color w:val="323130"/>
          <w:sz w:val="24"/>
          <w:szCs w:val="24"/>
          <w:shd w:val="clear" w:color="auto" w:fill="FFFFFF"/>
        </w:rPr>
        <w:t xml:space="preserve">replaced with backward (Experiment 2) or symmetrical paired associates (Experiment 3). This is </w:t>
      </w:r>
      <w:r w:rsidR="0018081D">
        <w:rPr>
          <w:rFonts w:ascii="Times New Roman" w:hAnsi="Times New Roman" w:cs="Times New Roman"/>
          <w:color w:val="323130"/>
          <w:sz w:val="24"/>
          <w:szCs w:val="24"/>
          <w:shd w:val="clear" w:color="auto" w:fill="FFFFFF"/>
        </w:rPr>
        <w:t>important, as it provides further evidence that relatedness cues between cue and target (or target and cue in the case of backward pairs)</w:t>
      </w:r>
      <w:r w:rsidR="002578AF">
        <w:rPr>
          <w:rFonts w:ascii="Times New Roman" w:hAnsi="Times New Roman" w:cs="Times New Roman"/>
          <w:color w:val="323130"/>
          <w:sz w:val="24"/>
          <w:szCs w:val="24"/>
          <w:shd w:val="clear" w:color="auto" w:fill="FFFFFF"/>
        </w:rPr>
        <w:t xml:space="preserve"> encourage participants engage in relational encoding at study (see Maxwell &amp; Huff, 2022). Thus, these related pairs still show a memory improvement</w:t>
      </w:r>
      <w:r w:rsidR="003925EA">
        <w:rPr>
          <w:rFonts w:ascii="Times New Roman" w:hAnsi="Times New Roman" w:cs="Times New Roman"/>
          <w:color w:val="323130"/>
          <w:sz w:val="24"/>
          <w:szCs w:val="24"/>
          <w:shd w:val="clear" w:color="auto" w:fill="FFFFFF"/>
        </w:rPr>
        <w:t xml:space="preserve"> </w:t>
      </w:r>
      <w:r w:rsidR="000079D8">
        <w:rPr>
          <w:rFonts w:ascii="Times New Roman" w:hAnsi="Times New Roman" w:cs="Times New Roman"/>
          <w:color w:val="323130"/>
          <w:sz w:val="24"/>
          <w:szCs w:val="24"/>
          <w:shd w:val="clear" w:color="auto" w:fill="FFFFFF"/>
        </w:rPr>
        <w:t xml:space="preserve">relative to unrelated pairs, in which relatedness cues are </w:t>
      </w:r>
      <w:r w:rsidR="001B1EFE">
        <w:rPr>
          <w:rFonts w:ascii="Times New Roman" w:hAnsi="Times New Roman" w:cs="Times New Roman"/>
          <w:color w:val="323130"/>
          <w:sz w:val="24"/>
          <w:szCs w:val="24"/>
          <w:shd w:val="clear" w:color="auto" w:fill="FFFFFF"/>
        </w:rPr>
        <w:t>not readily available at test</w:t>
      </w:r>
      <w:r w:rsidR="000079D8">
        <w:rPr>
          <w:rFonts w:ascii="Times New Roman" w:hAnsi="Times New Roman" w:cs="Times New Roman"/>
          <w:color w:val="323130"/>
          <w:sz w:val="24"/>
          <w:szCs w:val="24"/>
          <w:shd w:val="clear" w:color="auto" w:fill="FFFFFF"/>
        </w:rPr>
        <w:t>.</w:t>
      </w:r>
      <w:r w:rsidR="00265C46">
        <w:rPr>
          <w:rFonts w:ascii="Times New Roman" w:hAnsi="Times New Roman" w:cs="Times New Roman"/>
          <w:color w:val="323130"/>
          <w:sz w:val="24"/>
          <w:szCs w:val="24"/>
          <w:shd w:val="clear" w:color="auto" w:fill="FFFFFF"/>
        </w:rPr>
        <w:t xml:space="preserve"> We have updated </w:t>
      </w:r>
      <w:r w:rsidR="002B6B31">
        <w:rPr>
          <w:rFonts w:ascii="Times New Roman" w:hAnsi="Times New Roman" w:cs="Times New Roman"/>
          <w:color w:val="323130"/>
          <w:sz w:val="24"/>
          <w:szCs w:val="24"/>
          <w:shd w:val="clear" w:color="auto" w:fill="FFFFFF"/>
        </w:rPr>
        <w:t>t</w:t>
      </w:r>
      <w:r w:rsidR="00265C46">
        <w:rPr>
          <w:rFonts w:ascii="Times New Roman" w:hAnsi="Times New Roman" w:cs="Times New Roman"/>
          <w:color w:val="323130"/>
          <w:sz w:val="24"/>
          <w:szCs w:val="24"/>
          <w:shd w:val="clear" w:color="auto" w:fill="FFFFFF"/>
        </w:rPr>
        <w:t xml:space="preserve">he General Discussion on </w:t>
      </w:r>
      <w:r w:rsidR="002B6B31">
        <w:rPr>
          <w:rFonts w:ascii="Times New Roman" w:hAnsi="Times New Roman" w:cs="Times New Roman"/>
          <w:color w:val="323130"/>
          <w:sz w:val="24"/>
          <w:szCs w:val="24"/>
          <w:shd w:val="clear" w:color="auto" w:fill="FFFFFF"/>
        </w:rPr>
        <w:t xml:space="preserve">pg. </w:t>
      </w:r>
      <w:r w:rsidR="008F682A" w:rsidRPr="003C5190">
        <w:rPr>
          <w:rFonts w:ascii="Times New Roman" w:hAnsi="Times New Roman" w:cs="Times New Roman"/>
          <w:color w:val="323130"/>
          <w:sz w:val="24"/>
          <w:szCs w:val="24"/>
          <w:shd w:val="clear" w:color="auto" w:fill="FFFFFF"/>
        </w:rPr>
        <w:t>28</w:t>
      </w:r>
      <w:r w:rsidR="008F682A">
        <w:rPr>
          <w:rFonts w:ascii="Times New Roman" w:hAnsi="Times New Roman" w:cs="Times New Roman"/>
          <w:color w:val="323130"/>
          <w:sz w:val="24"/>
          <w:szCs w:val="24"/>
          <w:shd w:val="clear" w:color="auto" w:fill="FFFFFF"/>
        </w:rPr>
        <w:t xml:space="preserve"> </w:t>
      </w:r>
      <w:r w:rsidR="00265C46">
        <w:rPr>
          <w:rFonts w:ascii="Times New Roman" w:hAnsi="Times New Roman" w:cs="Times New Roman"/>
          <w:color w:val="323130"/>
          <w:sz w:val="24"/>
          <w:szCs w:val="24"/>
          <w:shd w:val="clear" w:color="auto" w:fill="FFFFFF"/>
        </w:rPr>
        <w:t xml:space="preserve">to </w:t>
      </w:r>
      <w:r w:rsidR="00F93B01">
        <w:rPr>
          <w:rFonts w:ascii="Times New Roman" w:hAnsi="Times New Roman" w:cs="Times New Roman"/>
          <w:color w:val="323130"/>
          <w:sz w:val="24"/>
          <w:szCs w:val="24"/>
          <w:shd w:val="clear" w:color="auto" w:fill="FFFFFF"/>
        </w:rPr>
        <w:t>reflect this</w:t>
      </w:r>
      <w:ins w:id="158" w:author="Mark Huff" w:date="2022-09-25T09:27:00Z">
        <w:r w:rsidR="0013573D">
          <w:rPr>
            <w:rFonts w:ascii="Times New Roman" w:hAnsi="Times New Roman" w:cs="Times New Roman"/>
            <w:color w:val="323130"/>
            <w:sz w:val="24"/>
            <w:szCs w:val="24"/>
            <w:shd w:val="clear" w:color="auto" w:fill="FFFFFF"/>
          </w:rPr>
          <w:t xml:space="preserve"> additional</w:t>
        </w:r>
      </w:ins>
      <w:r w:rsidR="00F93B01">
        <w:rPr>
          <w:rFonts w:ascii="Times New Roman" w:hAnsi="Times New Roman" w:cs="Times New Roman"/>
          <w:color w:val="323130"/>
          <w:sz w:val="24"/>
          <w:szCs w:val="24"/>
          <w:shd w:val="clear" w:color="auto" w:fill="FFFFFF"/>
        </w:rPr>
        <w:t xml:space="preserve"> novel contribution.</w:t>
      </w:r>
    </w:p>
    <w:p w14:paraId="18831930" w14:textId="77777777" w:rsidR="00EF6E78" w:rsidRPr="00EF6E78" w:rsidRDefault="000713B2" w:rsidP="000713B2">
      <w:pPr>
        <w:spacing w:after="0" w:line="240" w:lineRule="auto"/>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00EF6E78" w:rsidRPr="00EF6E78">
        <w:rPr>
          <w:rFonts w:ascii="Times New Roman" w:hAnsi="Times New Roman" w:cs="Times New Roman"/>
          <w:b/>
          <w:bCs/>
          <w:color w:val="323130"/>
          <w:sz w:val="24"/>
          <w:szCs w:val="24"/>
          <w:shd w:val="clear" w:color="auto" w:fill="FFFFFF"/>
        </w:rPr>
        <w:t>Minor Comments</w:t>
      </w:r>
    </w:p>
    <w:p w14:paraId="6E518A0F" w14:textId="6667004B"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w:t>
      </w:r>
      <w:r w:rsidRPr="00C627FD">
        <w:rPr>
          <w:rFonts w:ascii="Times New Roman" w:hAnsi="Times New Roman" w:cs="Times New Roman"/>
          <w:color w:val="323130"/>
          <w:sz w:val="24"/>
          <w:szCs w:val="24"/>
          <w:shd w:val="clear" w:color="auto" w:fill="FFFFFF"/>
        </w:rPr>
        <w:lastRenderedPageBreak/>
        <w:t>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D1BEF85" w14:textId="12B8D6C7" w:rsidR="00AC193D" w:rsidRDefault="001F068E" w:rsidP="000713B2">
      <w:pPr>
        <w:spacing w:after="0" w:line="240" w:lineRule="auto"/>
        <w:rPr>
          <w:rFonts w:ascii="Times New Roman" w:hAnsi="Times New Roman" w:cs="Times New Roman"/>
          <w:color w:val="323130"/>
          <w:sz w:val="24"/>
          <w:szCs w:val="24"/>
          <w:shd w:val="clear" w:color="auto" w:fill="FFFFFF"/>
        </w:rPr>
      </w:pPr>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w:t>
      </w:r>
      <w:r w:rsidR="003B2715">
        <w:rPr>
          <w:rFonts w:ascii="Times New Roman" w:hAnsi="Times New Roman" w:cs="Times New Roman"/>
          <w:color w:val="323130"/>
          <w:sz w:val="24"/>
          <w:szCs w:val="24"/>
          <w:shd w:val="clear" w:color="auto" w:fill="FFFFFF"/>
        </w:rPr>
        <w:t xml:space="preserve">both </w:t>
      </w:r>
      <w:r w:rsidR="00EB7C43">
        <w:rPr>
          <w:rFonts w:ascii="Times New Roman" w:hAnsi="Times New Roman" w:cs="Times New Roman"/>
          <w:color w:val="323130"/>
          <w:sz w:val="24"/>
          <w:szCs w:val="24"/>
          <w:shd w:val="clear" w:color="auto" w:fill="FFFFFF"/>
        </w:rPr>
        <w:t xml:space="preserve">study and test were self-paced.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w:t>
      </w:r>
      <w:r w:rsidR="002B6B31">
        <w:rPr>
          <w:rFonts w:ascii="Times New Roman" w:hAnsi="Times New Roman" w:cs="Times New Roman"/>
          <w:color w:val="323130"/>
          <w:sz w:val="24"/>
          <w:szCs w:val="24"/>
          <w:shd w:val="clear" w:color="auto" w:fill="FFFFFF"/>
        </w:rPr>
        <w:t>This has been clarified on pg</w:t>
      </w:r>
      <w:r w:rsidR="002B6B31" w:rsidRPr="00C65AA2">
        <w:rPr>
          <w:rFonts w:ascii="Times New Roman" w:hAnsi="Times New Roman" w:cs="Times New Roman"/>
          <w:color w:val="323130"/>
          <w:sz w:val="24"/>
          <w:szCs w:val="24"/>
          <w:shd w:val="clear" w:color="auto" w:fill="FFFFFF"/>
        </w:rPr>
        <w:t xml:space="preserve">. </w:t>
      </w:r>
      <w:r w:rsidR="002D2480" w:rsidRPr="00C65AA2">
        <w:rPr>
          <w:rFonts w:ascii="Times New Roman" w:hAnsi="Times New Roman" w:cs="Times New Roman"/>
          <w:color w:val="323130"/>
          <w:sz w:val="24"/>
          <w:szCs w:val="24"/>
          <w:shd w:val="clear" w:color="auto" w:fill="FFFFFF"/>
        </w:rPr>
        <w:t>13</w:t>
      </w:r>
      <w:r w:rsidR="000369E8" w:rsidRPr="00C65AA2">
        <w:rPr>
          <w:rFonts w:ascii="Times New Roman" w:hAnsi="Times New Roman" w:cs="Times New Roman"/>
          <w:color w:val="323130"/>
          <w:sz w:val="24"/>
          <w:szCs w:val="24"/>
          <w:shd w:val="clear" w:color="auto" w:fill="FFFFFF"/>
        </w:rPr>
        <w:t>.</w:t>
      </w:r>
    </w:p>
    <w:p w14:paraId="0BFE943C" w14:textId="77777777" w:rsidR="000D341C" w:rsidRDefault="000D341C" w:rsidP="000713B2">
      <w:pPr>
        <w:spacing w:after="0" w:line="240" w:lineRule="auto"/>
        <w:rPr>
          <w:rFonts w:ascii="Times New Roman" w:hAnsi="Times New Roman" w:cs="Times New Roman"/>
          <w:color w:val="323130"/>
          <w:sz w:val="24"/>
          <w:szCs w:val="24"/>
          <w:shd w:val="clear" w:color="auto" w:fill="FFFFFF"/>
        </w:rPr>
      </w:pPr>
    </w:p>
    <w:p w14:paraId="2C0899CA" w14:textId="78857619" w:rsidR="0065055D" w:rsidRDefault="0014481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Analyses of the mean</w:t>
      </w:r>
      <w:r w:rsidR="006053BE">
        <w:rPr>
          <w:rFonts w:ascii="Times New Roman" w:hAnsi="Times New Roman" w:cs="Times New Roman"/>
          <w:color w:val="323130"/>
          <w:sz w:val="24"/>
          <w:szCs w:val="24"/>
          <w:shd w:val="clear" w:color="auto" w:fill="FFFFFF"/>
        </w:rPr>
        <w:t xml:space="preserve"> RTs </w:t>
      </w:r>
      <w:r>
        <w:rPr>
          <w:rFonts w:ascii="Times New Roman" w:hAnsi="Times New Roman" w:cs="Times New Roman"/>
          <w:color w:val="323130"/>
          <w:sz w:val="24"/>
          <w:szCs w:val="24"/>
          <w:shd w:val="clear" w:color="auto" w:fill="FFFFFF"/>
        </w:rPr>
        <w:t>reported in Tables 8 and 9 did not yield any patterns that were consistent across studies; however, we included these tables for completeness.</w:t>
      </w:r>
      <w:r w:rsidR="000D341C">
        <w:rPr>
          <w:rFonts w:ascii="Times New Roman" w:hAnsi="Times New Roman" w:cs="Times New Roman"/>
          <w:color w:val="323130"/>
          <w:sz w:val="24"/>
          <w:szCs w:val="24"/>
          <w:shd w:val="clear" w:color="auto" w:fill="FFFFFF"/>
        </w:rPr>
        <w:t xml:space="preserve"> However, this may partly be attributed to the online nature of the study</w:t>
      </w:r>
      <w:r w:rsidR="00831E80">
        <w:rPr>
          <w:rFonts w:ascii="Times New Roman" w:hAnsi="Times New Roman" w:cs="Times New Roman"/>
          <w:color w:val="323130"/>
          <w:sz w:val="24"/>
          <w:szCs w:val="24"/>
          <w:shd w:val="clear" w:color="auto" w:fill="FFFFFF"/>
        </w:rPr>
        <w:t xml:space="preserve"> (please see our response to Reviewer 1’s </w:t>
      </w:r>
      <w:r w:rsidR="007E473F">
        <w:rPr>
          <w:rFonts w:ascii="Times New Roman" w:hAnsi="Times New Roman" w:cs="Times New Roman"/>
          <w:color w:val="323130"/>
          <w:sz w:val="24"/>
          <w:szCs w:val="24"/>
          <w:shd w:val="clear" w:color="auto" w:fill="FFFFFF"/>
        </w:rPr>
        <w:t>10</w:t>
      </w:r>
      <w:r w:rsidR="007E473F" w:rsidRPr="007E473F">
        <w:rPr>
          <w:rFonts w:ascii="Times New Roman" w:hAnsi="Times New Roman" w:cs="Times New Roman"/>
          <w:color w:val="323130"/>
          <w:sz w:val="24"/>
          <w:szCs w:val="24"/>
          <w:shd w:val="clear" w:color="auto" w:fill="FFFFFF"/>
          <w:vertAlign w:val="superscript"/>
        </w:rPr>
        <w:t>th</w:t>
      </w:r>
      <w:r w:rsidR="007E473F">
        <w:rPr>
          <w:rFonts w:ascii="Times New Roman" w:hAnsi="Times New Roman" w:cs="Times New Roman"/>
          <w:color w:val="323130"/>
          <w:sz w:val="24"/>
          <w:szCs w:val="24"/>
          <w:shd w:val="clear" w:color="auto" w:fill="FFFFFF"/>
        </w:rPr>
        <w:t xml:space="preserve"> </w:t>
      </w:r>
      <w:r w:rsidR="00831E80">
        <w:rPr>
          <w:rFonts w:ascii="Times New Roman" w:hAnsi="Times New Roman" w:cs="Times New Roman"/>
          <w:color w:val="323130"/>
          <w:sz w:val="24"/>
          <w:szCs w:val="24"/>
          <w:shd w:val="clear" w:color="auto" w:fill="FFFFFF"/>
        </w:rPr>
        <w:t>comment above).</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For the significant effects, why don’t the authors report p-values? For example, the p-value is missing on p. 14 for the main effect of pair type and the interaction. I get that the F values 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3B56FB5C"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w:t>
      </w:r>
      <w:ins w:id="159" w:author="Mark Huff" w:date="2022-09-25T09:29:00Z">
        <w:r w:rsidR="003727DD">
          <w:rPr>
            <w:rFonts w:ascii="Times New Roman" w:hAnsi="Times New Roman" w:cs="Times New Roman"/>
            <w:color w:val="323130"/>
            <w:sz w:val="24"/>
            <w:szCs w:val="24"/>
            <w:shd w:val="clear" w:color="auto" w:fill="FFFFFF"/>
          </w:rPr>
          <w:t xml:space="preserve">we chose to report the effect size estimate which is the more important statistic </w:t>
        </w:r>
      </w:ins>
      <w:ins w:id="160" w:author="Mark Huff" w:date="2022-09-25T09:30:00Z">
        <w:r w:rsidR="00594185">
          <w:rPr>
            <w:rFonts w:ascii="Times New Roman" w:hAnsi="Times New Roman" w:cs="Times New Roman"/>
            <w:color w:val="323130"/>
            <w:sz w:val="24"/>
            <w:szCs w:val="24"/>
            <w:shd w:val="clear" w:color="auto" w:fill="FFFFFF"/>
          </w:rPr>
          <w:t xml:space="preserve">given p-values cannot/should not be used to infer </w:t>
        </w:r>
        <w:r w:rsidR="004C5A67">
          <w:rPr>
            <w:rFonts w:ascii="Times New Roman" w:hAnsi="Times New Roman" w:cs="Times New Roman"/>
            <w:color w:val="323130"/>
            <w:sz w:val="24"/>
            <w:szCs w:val="24"/>
            <w:shd w:val="clear" w:color="auto" w:fill="FFFFFF"/>
          </w:rPr>
          <w:t xml:space="preserve">statistical differences. Our approach is consistent with the “new statistics” approach that has been advocated in recent years </w:t>
        </w:r>
      </w:ins>
      <w:ins w:id="161" w:author="Mark Huff" w:date="2022-09-25T09:31:00Z">
        <w:r w:rsidR="004C5A67">
          <w:rPr>
            <w:rFonts w:ascii="Times New Roman" w:hAnsi="Times New Roman" w:cs="Times New Roman"/>
            <w:color w:val="323130"/>
            <w:sz w:val="24"/>
            <w:szCs w:val="24"/>
            <w:shd w:val="clear" w:color="auto" w:fill="FFFFFF"/>
          </w:rPr>
          <w:t>by the APS</w:t>
        </w:r>
        <w:r w:rsidR="0066604C">
          <w:rPr>
            <w:rFonts w:ascii="Times New Roman" w:hAnsi="Times New Roman" w:cs="Times New Roman"/>
            <w:color w:val="323130"/>
            <w:sz w:val="24"/>
            <w:szCs w:val="24"/>
            <w:shd w:val="clear" w:color="auto" w:fill="FFFFFF"/>
          </w:rPr>
          <w:t xml:space="preserve"> and applied at </w:t>
        </w:r>
        <w:r w:rsidR="0066604C">
          <w:rPr>
            <w:rFonts w:ascii="Times New Roman" w:hAnsi="Times New Roman" w:cs="Times New Roman"/>
            <w:i/>
            <w:iCs/>
            <w:color w:val="323130"/>
            <w:sz w:val="24"/>
            <w:szCs w:val="24"/>
            <w:shd w:val="clear" w:color="auto" w:fill="FFFFFF"/>
          </w:rPr>
          <w:t xml:space="preserve">Psychological </w:t>
        </w:r>
        <w:r w:rsidR="0066604C" w:rsidRPr="0066604C">
          <w:rPr>
            <w:rFonts w:ascii="Times New Roman" w:hAnsi="Times New Roman" w:cs="Times New Roman"/>
            <w:i/>
            <w:iCs/>
            <w:color w:val="323130"/>
            <w:sz w:val="24"/>
            <w:szCs w:val="24"/>
            <w:shd w:val="clear" w:color="auto" w:fill="FFFFFF"/>
          </w:rPr>
          <w:t>Science</w:t>
        </w:r>
        <w:r w:rsidR="0066604C">
          <w:rPr>
            <w:rFonts w:ascii="Times New Roman" w:hAnsi="Times New Roman" w:cs="Times New Roman"/>
            <w:color w:val="323130"/>
            <w:sz w:val="24"/>
            <w:szCs w:val="24"/>
            <w:shd w:val="clear" w:color="auto" w:fill="FFFFFF"/>
          </w:rPr>
          <w:t xml:space="preserve"> (see the workshops posted by Geoff Cumming). However, for completeness, we have included these statistics in</w:t>
        </w:r>
        <w:r w:rsidR="003E2143">
          <w:rPr>
            <w:rFonts w:ascii="Times New Roman" w:hAnsi="Times New Roman" w:cs="Times New Roman"/>
            <w:color w:val="323130"/>
            <w:sz w:val="24"/>
            <w:szCs w:val="24"/>
            <w:shd w:val="clear" w:color="auto" w:fill="FFFFFF"/>
          </w:rPr>
          <w:t xml:space="preserve"> our Append</w:t>
        </w:r>
      </w:ins>
      <w:ins w:id="162" w:author="Mark Huff" w:date="2022-09-25T09:32:00Z">
        <w:r w:rsidR="003E2143">
          <w:rPr>
            <w:rFonts w:ascii="Times New Roman" w:hAnsi="Times New Roman" w:cs="Times New Roman"/>
            <w:color w:val="323130"/>
            <w:sz w:val="24"/>
            <w:szCs w:val="24"/>
            <w:shd w:val="clear" w:color="auto" w:fill="FFFFFF"/>
          </w:rPr>
          <w:t>ix</w:t>
        </w:r>
      </w:ins>
      <w:ins w:id="163" w:author="Nick Maxwell" w:date="2022-09-25T20:37:00Z">
        <w:r w:rsidR="00A8556E">
          <w:rPr>
            <w:rFonts w:ascii="Times New Roman" w:hAnsi="Times New Roman" w:cs="Times New Roman"/>
            <w:color w:val="323130"/>
            <w:sz w:val="24"/>
            <w:szCs w:val="24"/>
            <w:shd w:val="clear" w:color="auto" w:fill="FFFFFF"/>
          </w:rPr>
          <w:t xml:space="preserve"> (Table</w:t>
        </w:r>
      </w:ins>
      <w:ins w:id="164" w:author="Nick Maxwell" w:date="2022-10-02T09:58:00Z">
        <w:r w:rsidR="00FF69BE">
          <w:rPr>
            <w:rFonts w:ascii="Times New Roman" w:hAnsi="Times New Roman" w:cs="Times New Roman"/>
            <w:color w:val="323130"/>
            <w:sz w:val="24"/>
            <w:szCs w:val="24"/>
            <w:shd w:val="clear" w:color="auto" w:fill="FFFFFF"/>
          </w:rPr>
          <w:t>s</w:t>
        </w:r>
      </w:ins>
      <w:ins w:id="165" w:author="Nick Maxwell" w:date="2022-09-25T20:37:00Z">
        <w:r w:rsidR="00A8556E">
          <w:rPr>
            <w:rFonts w:ascii="Times New Roman" w:hAnsi="Times New Roman" w:cs="Times New Roman"/>
            <w:color w:val="323130"/>
            <w:sz w:val="24"/>
            <w:szCs w:val="24"/>
            <w:shd w:val="clear" w:color="auto" w:fill="FFFFFF"/>
          </w:rPr>
          <w:t xml:space="preserve"> </w:t>
        </w:r>
        <w:r w:rsidR="00A8556E" w:rsidRPr="00FF69BE">
          <w:rPr>
            <w:rFonts w:ascii="Times New Roman" w:hAnsi="Times New Roman" w:cs="Times New Roman"/>
            <w:color w:val="323130"/>
            <w:sz w:val="24"/>
            <w:szCs w:val="24"/>
            <w:shd w:val="clear" w:color="auto" w:fill="FFFFFF"/>
          </w:rPr>
          <w:t>A</w:t>
        </w:r>
      </w:ins>
      <w:ins w:id="166" w:author="Nick Maxwell" w:date="2022-10-02T09:58:00Z">
        <w:r w:rsidR="00FF69BE" w:rsidRPr="00FF69BE">
          <w:rPr>
            <w:rFonts w:ascii="Times New Roman" w:hAnsi="Times New Roman" w:cs="Times New Roman"/>
            <w:color w:val="323130"/>
            <w:sz w:val="24"/>
            <w:szCs w:val="24"/>
            <w:shd w:val="clear" w:color="auto" w:fill="FFFFFF"/>
            <w:rPrChange w:id="167" w:author="Nick Maxwell" w:date="2022-10-02T09:59:00Z">
              <w:rPr>
                <w:rFonts w:ascii="Times New Roman" w:hAnsi="Times New Roman" w:cs="Times New Roman"/>
                <w:color w:val="323130"/>
                <w:sz w:val="24"/>
                <w:szCs w:val="24"/>
                <w:highlight w:val="yellow"/>
                <w:shd w:val="clear" w:color="auto" w:fill="FFFFFF"/>
              </w:rPr>
            </w:rPrChange>
          </w:rPr>
          <w:t>3, A5, and A7</w:t>
        </w:r>
        <w:r w:rsidR="00FF69BE" w:rsidRPr="00FF69BE">
          <w:rPr>
            <w:rFonts w:ascii="Times New Roman" w:hAnsi="Times New Roman" w:cs="Times New Roman"/>
            <w:color w:val="323130"/>
            <w:sz w:val="24"/>
            <w:szCs w:val="24"/>
            <w:shd w:val="clear" w:color="auto" w:fill="FFFFFF"/>
          </w:rPr>
          <w:t>).</w:t>
        </w:r>
      </w:ins>
      <w:ins w:id="168" w:author="Mark Huff" w:date="2022-09-25T09:32:00Z">
        <w:del w:id="169" w:author="Nick Maxwell" w:date="2022-10-02T09:58:00Z">
          <w:r w:rsidR="003E2143" w:rsidDel="00FF69BE">
            <w:rPr>
              <w:rFonts w:ascii="Times New Roman" w:hAnsi="Times New Roman" w:cs="Times New Roman"/>
              <w:color w:val="323130"/>
              <w:sz w:val="24"/>
              <w:szCs w:val="24"/>
              <w:shd w:val="clear" w:color="auto" w:fill="FFFFFF"/>
            </w:rPr>
            <w:delText>.</w:delText>
          </w:r>
        </w:del>
      </w:ins>
      <w:del w:id="170" w:author="Mark Huff" w:date="2022-09-25T09:32:00Z">
        <w:r w:rsidR="007A2229" w:rsidRPr="0066604C" w:rsidDel="003E2143">
          <w:rPr>
            <w:rFonts w:ascii="Times New Roman" w:hAnsi="Times New Roman" w:cs="Times New Roman"/>
            <w:color w:val="323130"/>
            <w:sz w:val="24"/>
            <w:szCs w:val="24"/>
            <w:shd w:val="clear" w:color="auto" w:fill="FFFFFF"/>
          </w:rPr>
          <w:delText>the</w:delText>
        </w:r>
        <w:r w:rsidR="007A2229" w:rsidDel="003E2143">
          <w:rPr>
            <w:rFonts w:ascii="Times New Roman" w:hAnsi="Times New Roman" w:cs="Times New Roman"/>
            <w:color w:val="323130"/>
            <w:sz w:val="24"/>
            <w:szCs w:val="24"/>
            <w:shd w:val="clear" w:color="auto" w:fill="FFFFFF"/>
          </w:rPr>
          <w:delText xml:space="preserve"> primary interest should be the size of the effect </w:delText>
        </w:r>
        <w:r w:rsidR="001F068E" w:rsidDel="003E2143">
          <w:rPr>
            <w:rFonts w:ascii="Times New Roman" w:hAnsi="Times New Roman" w:cs="Times New Roman"/>
            <w:color w:val="323130"/>
            <w:sz w:val="24"/>
            <w:szCs w:val="24"/>
            <w:shd w:val="clear" w:color="auto" w:fill="FFFFFF"/>
          </w:rPr>
          <w:delText xml:space="preserve">(as indicated by partial eta-squared for ANOVAs or Cohen’s </w:delText>
        </w:r>
        <w:r w:rsidR="001F068E" w:rsidRPr="001F068E" w:rsidDel="003E2143">
          <w:rPr>
            <w:rFonts w:ascii="Times New Roman" w:hAnsi="Times New Roman" w:cs="Times New Roman"/>
            <w:i/>
            <w:iCs/>
            <w:color w:val="323130"/>
            <w:sz w:val="24"/>
            <w:szCs w:val="24"/>
            <w:shd w:val="clear" w:color="auto" w:fill="FFFFFF"/>
          </w:rPr>
          <w:delText>d</w:delText>
        </w:r>
        <w:r w:rsidR="001F068E" w:rsidDel="003E2143">
          <w:rPr>
            <w:rFonts w:ascii="Times New Roman" w:hAnsi="Times New Roman" w:cs="Times New Roman"/>
            <w:color w:val="323130"/>
            <w:sz w:val="24"/>
            <w:szCs w:val="24"/>
            <w:shd w:val="clear" w:color="auto" w:fill="FFFFFF"/>
          </w:rPr>
          <w:delText xml:space="preserve"> for </w:delText>
        </w:r>
        <w:r w:rsidR="001F068E" w:rsidDel="003E2143">
          <w:rPr>
            <w:rFonts w:ascii="Times New Roman" w:hAnsi="Times New Roman" w:cs="Times New Roman"/>
            <w:i/>
            <w:iCs/>
            <w:color w:val="323130"/>
            <w:sz w:val="24"/>
            <w:szCs w:val="24"/>
            <w:shd w:val="clear" w:color="auto" w:fill="FFFFFF"/>
          </w:rPr>
          <w:delText>t</w:delText>
        </w:r>
        <w:r w:rsidR="001F068E" w:rsidDel="003E2143">
          <w:rPr>
            <w:rFonts w:ascii="Times New Roman" w:hAnsi="Times New Roman" w:cs="Times New Roman"/>
            <w:color w:val="323130"/>
            <w:sz w:val="24"/>
            <w:szCs w:val="24"/>
            <w:shd w:val="clear" w:color="auto" w:fill="FFFFFF"/>
          </w:rPr>
          <w:delText>-tests).</w:delText>
        </w:r>
      </w:del>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4:</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028372BF" w14:textId="77777777" w:rsidR="003E2143" w:rsidRDefault="005B521F" w:rsidP="000713B2">
      <w:pPr>
        <w:spacing w:after="0" w:line="240" w:lineRule="auto"/>
        <w:rPr>
          <w:ins w:id="171" w:author="Mark Huff" w:date="2022-09-25T09:32:00Z"/>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del w:id="172" w:author="Mark Huff" w:date="2022-09-25T09:32:00Z">
        <w:r w:rsidDel="003E2143">
          <w:rPr>
            <w:rFonts w:ascii="Times New Roman" w:hAnsi="Times New Roman" w:cs="Times New Roman"/>
            <w:color w:val="323130"/>
            <w:sz w:val="24"/>
            <w:szCs w:val="24"/>
            <w:shd w:val="clear" w:color="auto" w:fill="FFFFFF"/>
          </w:rPr>
          <w:delText xml:space="preserve">We appreciate your attention to detail. </w:delText>
        </w:r>
      </w:del>
      <w:r>
        <w:rPr>
          <w:rFonts w:ascii="Times New Roman" w:hAnsi="Times New Roman" w:cs="Times New Roman"/>
          <w:color w:val="323130"/>
          <w:sz w:val="24"/>
          <w:szCs w:val="24"/>
          <w:shd w:val="clear" w:color="auto" w:fill="FFFFFF"/>
        </w:rPr>
        <w:t>This has been corrected.</w:t>
      </w:r>
      <w:r w:rsidR="00602C84">
        <w:rPr>
          <w:rFonts w:ascii="Times New Roman" w:hAnsi="Times New Roman" w:cs="Times New Roman"/>
          <w:color w:val="323130"/>
          <w:sz w:val="24"/>
          <w:szCs w:val="24"/>
          <w:shd w:val="clear" w:color="auto" w:fill="FFFFFF"/>
        </w:rPr>
        <w:t xml:space="preserve"> </w:t>
      </w:r>
    </w:p>
    <w:p w14:paraId="5776B248" w14:textId="77777777" w:rsidR="003E2143" w:rsidRDefault="003E2143" w:rsidP="000713B2">
      <w:pPr>
        <w:spacing w:after="0" w:line="240" w:lineRule="auto"/>
        <w:rPr>
          <w:ins w:id="173" w:author="Mark Huff" w:date="2022-09-25T09:32:00Z"/>
          <w:rFonts w:ascii="Times New Roman" w:hAnsi="Times New Roman" w:cs="Times New Roman"/>
          <w:color w:val="323130"/>
          <w:sz w:val="24"/>
          <w:szCs w:val="24"/>
          <w:shd w:val="clear" w:color="auto" w:fill="FFFFFF"/>
        </w:rPr>
      </w:pPr>
    </w:p>
    <w:p w14:paraId="54DCDDFE" w14:textId="4E60179D" w:rsidR="005B521F" w:rsidRPr="00C627FD" w:rsidRDefault="00602C8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Thank you for taking the time to review our manuscript.</w:t>
      </w: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2" w:author="Mark Huff" w:date="2022-09-12T17:20:00Z" w:initials="MH">
    <w:p w14:paraId="62D269B3" w14:textId="652A8235" w:rsidR="00DD5326" w:rsidRDefault="00DD5326">
      <w:pPr>
        <w:pStyle w:val="CommentText"/>
      </w:pPr>
      <w:r>
        <w:rPr>
          <w:rStyle w:val="CommentReference"/>
        </w:rPr>
        <w:annotationRef/>
      </w:r>
      <w:r>
        <w:t xml:space="preserve">Maybe include one of your tables with all of the post hoc comparisons and dump it into the appendix? One of the issues that we are running into is word count (we have less than 500 available. </w:t>
      </w:r>
    </w:p>
    <w:p w14:paraId="3D2DF11D" w14:textId="77777777" w:rsidR="00DD5326" w:rsidRDefault="00DD5326">
      <w:pPr>
        <w:pStyle w:val="CommentText"/>
      </w:pPr>
    </w:p>
    <w:p w14:paraId="5ED7D4D8" w14:textId="77777777" w:rsidR="00DD5326" w:rsidRDefault="00DD5326" w:rsidP="004F7255">
      <w:pPr>
        <w:pStyle w:val="CommentText"/>
      </w:pPr>
      <w:r>
        <w:t>Your response is fair. You could also add that subject or trial level data as we provide is far more impactful in meta-analyses than using condition-level means reported in a manuscript.</w:t>
      </w:r>
    </w:p>
  </w:comment>
  <w:comment w:id="103" w:author="Nick Maxwell" w:date="2022-09-15T18:57:00Z" w:initials="NM">
    <w:p w14:paraId="11964BF0" w14:textId="5099AFFD" w:rsidR="00DB767A" w:rsidRDefault="00DB767A">
      <w:pPr>
        <w:pStyle w:val="CommentText"/>
      </w:pPr>
      <w:r>
        <w:rPr>
          <w:rStyle w:val="CommentReference"/>
        </w:rPr>
        <w:annotationRef/>
      </w:r>
      <w:r>
        <w:t>Good point. I added a sentence here. I’m leaning against doing an appendix (</w:t>
      </w:r>
      <w:r w:rsidR="00C368B2">
        <w:t>Would that count towards the word count?) I’m currently at less than a 100 words just counting the body of the manuscript and the footnote.</w:t>
      </w:r>
    </w:p>
  </w:comment>
  <w:comment w:id="104" w:author="Mark Huff [2]" w:date="2022-09-23T11:53:00Z" w:initials="MH">
    <w:p w14:paraId="159A4FDC" w14:textId="77777777" w:rsidR="00420DE9" w:rsidRDefault="00420DE9" w:rsidP="002C410D">
      <w:pPr>
        <w:pStyle w:val="CommentText"/>
      </w:pPr>
      <w:r>
        <w:rPr>
          <w:rStyle w:val="CommentReference"/>
        </w:rPr>
        <w:annotationRef/>
      </w:r>
      <w:r>
        <w:t>No, appendices do not count towards the word count. This could be an easy way to communicate to the reviewer that we are comprehensive with the analyses, yet remain sensitive to the word count.</w:t>
      </w:r>
    </w:p>
  </w:comment>
  <w:comment w:id="105" w:author="Nick Maxwell" w:date="2022-10-02T09:54:00Z" w:initials="NM">
    <w:p w14:paraId="58AB879B" w14:textId="77777777" w:rsidR="00AF4391" w:rsidRDefault="00AF4391">
      <w:pPr>
        <w:pStyle w:val="CommentText"/>
      </w:pPr>
      <w:r>
        <w:rPr>
          <w:rStyle w:val="CommentReference"/>
        </w:rPr>
        <w:annotationRef/>
      </w:r>
      <w:r>
        <w:t>Okay, I was originally going to create one table but quickly realized that it would be a monstrosity. So instead, I went back and I reworked tables A3, A5, and A7. These tables now show all post-hoc comparisons for the interactions and include M, CI, t, df, d, pbic (if applicable) and an asterisk denoting significance (I can add p-value as well but I was starting to run out of space). I've updated the comment to be in-line with this.</w:t>
      </w:r>
    </w:p>
    <w:p w14:paraId="477E2451" w14:textId="77777777" w:rsidR="00AF4391" w:rsidRDefault="00AF4391">
      <w:pPr>
        <w:pStyle w:val="CommentText"/>
      </w:pPr>
    </w:p>
    <w:p w14:paraId="3B04A1DB" w14:textId="77777777" w:rsidR="00AF4391" w:rsidRDefault="00AF4391" w:rsidP="00E84757">
      <w:pPr>
        <w:pStyle w:val="CommentText"/>
      </w:pPr>
      <w:r>
        <w:t>Think this approach is okay?</w:t>
      </w:r>
    </w:p>
  </w:comment>
  <w:comment w:id="112" w:author="Mark Huff" w:date="2022-09-25T09:17:00Z" w:initials="MH">
    <w:p w14:paraId="19A7C724" w14:textId="492E9A2A" w:rsidR="009D5D84" w:rsidRDefault="009D5D84" w:rsidP="00462F7D">
      <w:pPr>
        <w:pStyle w:val="CommentText"/>
      </w:pPr>
      <w:r>
        <w:rPr>
          <w:rStyle w:val="CommentReference"/>
        </w:rPr>
        <w:annotationRef/>
      </w:r>
      <w:r>
        <w:t>It would be find to put these in supplemental materials as well.</w:t>
      </w:r>
    </w:p>
  </w:comment>
  <w:comment w:id="113" w:author="Nick Maxwell" w:date="2022-10-02T09:58:00Z" w:initials="NM">
    <w:p w14:paraId="28E194C7" w14:textId="77777777" w:rsidR="00FF69BE" w:rsidRDefault="00FF69BE" w:rsidP="009D3C51">
      <w:pPr>
        <w:pStyle w:val="CommentText"/>
      </w:pPr>
      <w:r>
        <w:rPr>
          <w:rStyle w:val="CommentReference"/>
        </w:rPr>
        <w:annotationRef/>
      </w:r>
      <w:r>
        <w:t>I think the appendix approach is fine. But if they request anything else, maybe we go supplement. Currently sitting at 9 appendix tables -- which I'm pretty sure is a personal record for most appendix tables in a single manuscript.</w:t>
      </w:r>
    </w:p>
  </w:comment>
  <w:comment w:id="148" w:author="Mark Huff" w:date="2022-09-25T09:18:00Z" w:initials="MH">
    <w:p w14:paraId="0598A69B" w14:textId="774C51F8" w:rsidR="00D6364B" w:rsidRDefault="00D6364B">
      <w:pPr>
        <w:pStyle w:val="CommentText"/>
      </w:pPr>
      <w:r>
        <w:rPr>
          <w:rStyle w:val="CommentReference"/>
        </w:rPr>
        <w:annotationRef/>
      </w:r>
      <w:r>
        <w:t>You might dig out a cite here. I think Mike Cortese published a paper (2004?) in which they found evidence for some of these effects. I am pretty sure I cited it in one of my early mediated false memory papers (Hutchison and Huff, 2011; Huff et al., 2012).</w:t>
      </w:r>
    </w:p>
    <w:p w14:paraId="4C3C4BBE" w14:textId="77777777" w:rsidR="00D6364B" w:rsidRDefault="00D6364B">
      <w:pPr>
        <w:pStyle w:val="CommentText"/>
      </w:pPr>
    </w:p>
    <w:p w14:paraId="1EC789D2" w14:textId="77777777" w:rsidR="00D6364B" w:rsidRDefault="00D6364B" w:rsidP="00AC4B00">
      <w:pPr>
        <w:pStyle w:val="CommentText"/>
      </w:pPr>
      <w:r>
        <w:t>Driving without internet right now so...</w:t>
      </w:r>
    </w:p>
  </w:comment>
  <w:comment w:id="149" w:author="Nick Maxwell" w:date="2022-09-25T20:45:00Z" w:initials="NM">
    <w:p w14:paraId="1619BF72" w14:textId="77777777" w:rsidR="00F43FDC" w:rsidRDefault="00F43FDC" w:rsidP="006A1DF3">
      <w:pPr>
        <w:pStyle w:val="CommentText"/>
      </w:pPr>
      <w:r>
        <w:rPr>
          <w:rStyle w:val="CommentReference"/>
        </w:rPr>
        <w:annotationRef/>
      </w:r>
      <w:r>
        <w:t>No luck finding it so far...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D7D4D8" w15:done="0"/>
  <w15:commentEx w15:paraId="11964BF0" w15:paraIdParent="5ED7D4D8" w15:done="0"/>
  <w15:commentEx w15:paraId="159A4FDC" w15:paraIdParent="5ED7D4D8" w15:done="0"/>
  <w15:commentEx w15:paraId="3B04A1DB" w15:paraIdParent="5ED7D4D8" w15:done="0"/>
  <w15:commentEx w15:paraId="19A7C724" w15:done="0"/>
  <w15:commentEx w15:paraId="28E194C7" w15:paraIdParent="19A7C724" w15:done="0"/>
  <w15:commentEx w15:paraId="1EC789D2" w15:done="0"/>
  <w15:commentEx w15:paraId="1619BF72" w15:paraIdParent="1EC789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9E8F9" w16cex:dateUtc="2022-09-12T22:20:00Z"/>
  <w16cex:commentExtensible w16cex:durableId="26CDF40F" w16cex:dateUtc="2022-09-15T23:57:00Z"/>
  <w16cex:commentExtensible w16cex:durableId="26D81CA7" w16cex:dateUtc="2022-09-23T16:53:00Z"/>
  <w16cex:commentExtensible w16cex:durableId="26E3DE73" w16cex:dateUtc="2022-10-02T14:54:00Z"/>
  <w16cex:commentExtensible w16cex:durableId="26DA9B24" w16cex:dateUtc="2022-09-25T14:17:00Z"/>
  <w16cex:commentExtensible w16cex:durableId="26E3DF3B" w16cex:dateUtc="2022-10-02T14:58:00Z"/>
  <w16cex:commentExtensible w16cex:durableId="26DA9B69" w16cex:dateUtc="2022-09-25T14:18:00Z"/>
  <w16cex:commentExtensible w16cex:durableId="26DB3C5C" w16cex:dateUtc="2022-09-26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D7D4D8" w16cid:durableId="26C9E8F9"/>
  <w16cid:commentId w16cid:paraId="11964BF0" w16cid:durableId="26CDF40F"/>
  <w16cid:commentId w16cid:paraId="159A4FDC" w16cid:durableId="26D81CA7"/>
  <w16cid:commentId w16cid:paraId="3B04A1DB" w16cid:durableId="26E3DE73"/>
  <w16cid:commentId w16cid:paraId="19A7C724" w16cid:durableId="26DA9B24"/>
  <w16cid:commentId w16cid:paraId="28E194C7" w16cid:durableId="26E3DF3B"/>
  <w16cid:commentId w16cid:paraId="1EC789D2" w16cid:durableId="26DA9B69"/>
  <w16cid:commentId w16cid:paraId="1619BF72" w16cid:durableId="26DB3C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F3B1D" w14:textId="77777777" w:rsidR="006B1266" w:rsidRDefault="006B1266" w:rsidP="002665A1">
      <w:pPr>
        <w:spacing w:after="0" w:line="240" w:lineRule="auto"/>
      </w:pPr>
      <w:r>
        <w:separator/>
      </w:r>
    </w:p>
  </w:endnote>
  <w:endnote w:type="continuationSeparator" w:id="0">
    <w:p w14:paraId="6AAA0394" w14:textId="77777777" w:rsidR="006B1266" w:rsidRDefault="006B1266"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449EC" w14:textId="77777777" w:rsidR="006B1266" w:rsidRDefault="006B1266" w:rsidP="002665A1">
      <w:pPr>
        <w:spacing w:after="0" w:line="240" w:lineRule="auto"/>
      </w:pPr>
      <w:r>
        <w:separator/>
      </w:r>
    </w:p>
  </w:footnote>
  <w:footnote w:type="continuationSeparator" w:id="0">
    <w:p w14:paraId="7D426860" w14:textId="77777777" w:rsidR="006B1266" w:rsidRDefault="006B1266"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198483">
    <w:abstractNumId w:val="3"/>
  </w:num>
  <w:num w:numId="2" w16cid:durableId="773550615">
    <w:abstractNumId w:val="0"/>
  </w:num>
  <w:num w:numId="3" w16cid:durableId="1235777131">
    <w:abstractNumId w:val="2"/>
  </w:num>
  <w:num w:numId="4" w16cid:durableId="1471706895">
    <w:abstractNumId w:val="1"/>
  </w:num>
  <w:num w:numId="5" w16cid:durableId="830562800">
    <w:abstractNumId w:val="5"/>
  </w:num>
  <w:num w:numId="6" w16cid:durableId="7279966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Windows Live" w15:userId="1401e3e00133cd3c"/>
  </w15:person>
  <w15:person w15:author="Mark Huff [2]">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06934"/>
    <w:rsid w:val="000079D8"/>
    <w:rsid w:val="000105D3"/>
    <w:rsid w:val="00015CFD"/>
    <w:rsid w:val="00017A1E"/>
    <w:rsid w:val="00017BE2"/>
    <w:rsid w:val="00020046"/>
    <w:rsid w:val="000239A4"/>
    <w:rsid w:val="00024805"/>
    <w:rsid w:val="000269A9"/>
    <w:rsid w:val="000274B7"/>
    <w:rsid w:val="000276D3"/>
    <w:rsid w:val="000305C6"/>
    <w:rsid w:val="00030FC5"/>
    <w:rsid w:val="00031843"/>
    <w:rsid w:val="000329CF"/>
    <w:rsid w:val="00033D09"/>
    <w:rsid w:val="000349BC"/>
    <w:rsid w:val="000358B9"/>
    <w:rsid w:val="00035946"/>
    <w:rsid w:val="00035F71"/>
    <w:rsid w:val="000369E8"/>
    <w:rsid w:val="00036C0B"/>
    <w:rsid w:val="00036FD3"/>
    <w:rsid w:val="00037988"/>
    <w:rsid w:val="00041794"/>
    <w:rsid w:val="00043363"/>
    <w:rsid w:val="00045621"/>
    <w:rsid w:val="00045A26"/>
    <w:rsid w:val="000503C2"/>
    <w:rsid w:val="00050499"/>
    <w:rsid w:val="00051D10"/>
    <w:rsid w:val="0005308B"/>
    <w:rsid w:val="00054854"/>
    <w:rsid w:val="0005503A"/>
    <w:rsid w:val="00055384"/>
    <w:rsid w:val="0005754D"/>
    <w:rsid w:val="00062224"/>
    <w:rsid w:val="00065FD1"/>
    <w:rsid w:val="00066D64"/>
    <w:rsid w:val="0006774F"/>
    <w:rsid w:val="000713B2"/>
    <w:rsid w:val="00073376"/>
    <w:rsid w:val="0007369D"/>
    <w:rsid w:val="000739C3"/>
    <w:rsid w:val="000739CF"/>
    <w:rsid w:val="0007464E"/>
    <w:rsid w:val="00075349"/>
    <w:rsid w:val="000754A4"/>
    <w:rsid w:val="00076202"/>
    <w:rsid w:val="00076987"/>
    <w:rsid w:val="000803E3"/>
    <w:rsid w:val="000804D1"/>
    <w:rsid w:val="00080DB7"/>
    <w:rsid w:val="00080EE6"/>
    <w:rsid w:val="00081FCD"/>
    <w:rsid w:val="00082C6B"/>
    <w:rsid w:val="00084D61"/>
    <w:rsid w:val="00084F99"/>
    <w:rsid w:val="000859BE"/>
    <w:rsid w:val="00085A9C"/>
    <w:rsid w:val="000905F2"/>
    <w:rsid w:val="00091B78"/>
    <w:rsid w:val="00094198"/>
    <w:rsid w:val="00096FD1"/>
    <w:rsid w:val="00097B6C"/>
    <w:rsid w:val="00097F47"/>
    <w:rsid w:val="000A113A"/>
    <w:rsid w:val="000A311C"/>
    <w:rsid w:val="000A339B"/>
    <w:rsid w:val="000A4CAA"/>
    <w:rsid w:val="000A6932"/>
    <w:rsid w:val="000B00F3"/>
    <w:rsid w:val="000B0F88"/>
    <w:rsid w:val="000B187E"/>
    <w:rsid w:val="000B237F"/>
    <w:rsid w:val="000B3227"/>
    <w:rsid w:val="000B35E2"/>
    <w:rsid w:val="000B3806"/>
    <w:rsid w:val="000B4CBB"/>
    <w:rsid w:val="000B4EFF"/>
    <w:rsid w:val="000B610B"/>
    <w:rsid w:val="000B6D5B"/>
    <w:rsid w:val="000C042E"/>
    <w:rsid w:val="000C2C52"/>
    <w:rsid w:val="000C2D51"/>
    <w:rsid w:val="000C2EA6"/>
    <w:rsid w:val="000C429C"/>
    <w:rsid w:val="000C4818"/>
    <w:rsid w:val="000C59C8"/>
    <w:rsid w:val="000C6BA2"/>
    <w:rsid w:val="000C76A0"/>
    <w:rsid w:val="000D001E"/>
    <w:rsid w:val="000D16CD"/>
    <w:rsid w:val="000D23BD"/>
    <w:rsid w:val="000D341C"/>
    <w:rsid w:val="000D3C54"/>
    <w:rsid w:val="000D5EEC"/>
    <w:rsid w:val="000E03F3"/>
    <w:rsid w:val="000E19A5"/>
    <w:rsid w:val="000E22CA"/>
    <w:rsid w:val="000E2AC6"/>
    <w:rsid w:val="000E3EB9"/>
    <w:rsid w:val="000E44F1"/>
    <w:rsid w:val="000E4920"/>
    <w:rsid w:val="000E5A96"/>
    <w:rsid w:val="000E77C8"/>
    <w:rsid w:val="000F08B9"/>
    <w:rsid w:val="000F0B1B"/>
    <w:rsid w:val="000F14FF"/>
    <w:rsid w:val="000F2B4B"/>
    <w:rsid w:val="000F6980"/>
    <w:rsid w:val="001007E5"/>
    <w:rsid w:val="001019C1"/>
    <w:rsid w:val="0010201E"/>
    <w:rsid w:val="00102604"/>
    <w:rsid w:val="00104C93"/>
    <w:rsid w:val="0010608E"/>
    <w:rsid w:val="00112832"/>
    <w:rsid w:val="00113196"/>
    <w:rsid w:val="00113407"/>
    <w:rsid w:val="00113A64"/>
    <w:rsid w:val="001158D8"/>
    <w:rsid w:val="00115F87"/>
    <w:rsid w:val="00117F52"/>
    <w:rsid w:val="00120161"/>
    <w:rsid w:val="00122A9F"/>
    <w:rsid w:val="00123B4E"/>
    <w:rsid w:val="00125243"/>
    <w:rsid w:val="00127B88"/>
    <w:rsid w:val="00127C96"/>
    <w:rsid w:val="001308EE"/>
    <w:rsid w:val="001323BC"/>
    <w:rsid w:val="00133966"/>
    <w:rsid w:val="0013427F"/>
    <w:rsid w:val="0013573D"/>
    <w:rsid w:val="001357B1"/>
    <w:rsid w:val="00140333"/>
    <w:rsid w:val="0014098E"/>
    <w:rsid w:val="00140CF6"/>
    <w:rsid w:val="001411FD"/>
    <w:rsid w:val="001420F9"/>
    <w:rsid w:val="00144811"/>
    <w:rsid w:val="00146C58"/>
    <w:rsid w:val="001514C1"/>
    <w:rsid w:val="001532A2"/>
    <w:rsid w:val="001550D0"/>
    <w:rsid w:val="0015668D"/>
    <w:rsid w:val="0015675B"/>
    <w:rsid w:val="0016076B"/>
    <w:rsid w:val="00163A3F"/>
    <w:rsid w:val="0016469C"/>
    <w:rsid w:val="001659E2"/>
    <w:rsid w:val="00166131"/>
    <w:rsid w:val="00167529"/>
    <w:rsid w:val="00167735"/>
    <w:rsid w:val="00167DC4"/>
    <w:rsid w:val="0017023E"/>
    <w:rsid w:val="00170DAE"/>
    <w:rsid w:val="0017627F"/>
    <w:rsid w:val="00177AF2"/>
    <w:rsid w:val="00177E9C"/>
    <w:rsid w:val="0018081D"/>
    <w:rsid w:val="00181C83"/>
    <w:rsid w:val="00181E00"/>
    <w:rsid w:val="0018248A"/>
    <w:rsid w:val="00183179"/>
    <w:rsid w:val="001867FF"/>
    <w:rsid w:val="001869D9"/>
    <w:rsid w:val="00186FE7"/>
    <w:rsid w:val="00190402"/>
    <w:rsid w:val="001918F1"/>
    <w:rsid w:val="00192548"/>
    <w:rsid w:val="00197348"/>
    <w:rsid w:val="001A08CF"/>
    <w:rsid w:val="001A174C"/>
    <w:rsid w:val="001A1E02"/>
    <w:rsid w:val="001A28D9"/>
    <w:rsid w:val="001A3649"/>
    <w:rsid w:val="001A4DB4"/>
    <w:rsid w:val="001B1EFE"/>
    <w:rsid w:val="001B2F32"/>
    <w:rsid w:val="001B4428"/>
    <w:rsid w:val="001B6394"/>
    <w:rsid w:val="001B64A7"/>
    <w:rsid w:val="001B6573"/>
    <w:rsid w:val="001C064E"/>
    <w:rsid w:val="001C138D"/>
    <w:rsid w:val="001C2AA3"/>
    <w:rsid w:val="001C2B17"/>
    <w:rsid w:val="001C2F21"/>
    <w:rsid w:val="001C3365"/>
    <w:rsid w:val="001C354E"/>
    <w:rsid w:val="001C4FD4"/>
    <w:rsid w:val="001C7073"/>
    <w:rsid w:val="001C76D6"/>
    <w:rsid w:val="001D006D"/>
    <w:rsid w:val="001D039F"/>
    <w:rsid w:val="001D283B"/>
    <w:rsid w:val="001D3030"/>
    <w:rsid w:val="001D40D1"/>
    <w:rsid w:val="001D56B0"/>
    <w:rsid w:val="001D5B4A"/>
    <w:rsid w:val="001E17D5"/>
    <w:rsid w:val="001E1C0F"/>
    <w:rsid w:val="001E2F67"/>
    <w:rsid w:val="001E40BD"/>
    <w:rsid w:val="001E4E71"/>
    <w:rsid w:val="001F011D"/>
    <w:rsid w:val="001F068E"/>
    <w:rsid w:val="001F0CD8"/>
    <w:rsid w:val="001F15DB"/>
    <w:rsid w:val="001F1A87"/>
    <w:rsid w:val="001F283B"/>
    <w:rsid w:val="001F3D07"/>
    <w:rsid w:val="001F4E31"/>
    <w:rsid w:val="001F537F"/>
    <w:rsid w:val="001F67A9"/>
    <w:rsid w:val="00200637"/>
    <w:rsid w:val="00200A51"/>
    <w:rsid w:val="00201E33"/>
    <w:rsid w:val="00203E15"/>
    <w:rsid w:val="0020491F"/>
    <w:rsid w:val="00204939"/>
    <w:rsid w:val="002059D8"/>
    <w:rsid w:val="002072BC"/>
    <w:rsid w:val="00214AB5"/>
    <w:rsid w:val="00217373"/>
    <w:rsid w:val="002203D3"/>
    <w:rsid w:val="00220501"/>
    <w:rsid w:val="00221206"/>
    <w:rsid w:val="002226E9"/>
    <w:rsid w:val="00226091"/>
    <w:rsid w:val="0023125C"/>
    <w:rsid w:val="00231A6F"/>
    <w:rsid w:val="0023645A"/>
    <w:rsid w:val="002366A4"/>
    <w:rsid w:val="00242508"/>
    <w:rsid w:val="00242729"/>
    <w:rsid w:val="002430EE"/>
    <w:rsid w:val="002434D9"/>
    <w:rsid w:val="002452E9"/>
    <w:rsid w:val="002461DC"/>
    <w:rsid w:val="00246A08"/>
    <w:rsid w:val="002503B1"/>
    <w:rsid w:val="00251F4B"/>
    <w:rsid w:val="0025207D"/>
    <w:rsid w:val="002529E4"/>
    <w:rsid w:val="00253516"/>
    <w:rsid w:val="00253B65"/>
    <w:rsid w:val="0025435A"/>
    <w:rsid w:val="0025464E"/>
    <w:rsid w:val="00254F06"/>
    <w:rsid w:val="002551A3"/>
    <w:rsid w:val="00255C31"/>
    <w:rsid w:val="002567A7"/>
    <w:rsid w:val="002578AF"/>
    <w:rsid w:val="00262B81"/>
    <w:rsid w:val="00264600"/>
    <w:rsid w:val="00264ABA"/>
    <w:rsid w:val="00265C46"/>
    <w:rsid w:val="002660C8"/>
    <w:rsid w:val="0026627B"/>
    <w:rsid w:val="002665A1"/>
    <w:rsid w:val="002670AE"/>
    <w:rsid w:val="00270765"/>
    <w:rsid w:val="00272822"/>
    <w:rsid w:val="00274F1B"/>
    <w:rsid w:val="002754D1"/>
    <w:rsid w:val="002757A4"/>
    <w:rsid w:val="002800F1"/>
    <w:rsid w:val="00280B08"/>
    <w:rsid w:val="002816A2"/>
    <w:rsid w:val="00282CBF"/>
    <w:rsid w:val="002839E6"/>
    <w:rsid w:val="00283B12"/>
    <w:rsid w:val="00284E6A"/>
    <w:rsid w:val="0028557F"/>
    <w:rsid w:val="002860EA"/>
    <w:rsid w:val="002918C7"/>
    <w:rsid w:val="00295684"/>
    <w:rsid w:val="00295FA6"/>
    <w:rsid w:val="00297E5F"/>
    <w:rsid w:val="002A2150"/>
    <w:rsid w:val="002A219E"/>
    <w:rsid w:val="002A34CE"/>
    <w:rsid w:val="002A4BCF"/>
    <w:rsid w:val="002A59AD"/>
    <w:rsid w:val="002A70AB"/>
    <w:rsid w:val="002A792E"/>
    <w:rsid w:val="002B2757"/>
    <w:rsid w:val="002B3EE8"/>
    <w:rsid w:val="002B6B31"/>
    <w:rsid w:val="002C09A3"/>
    <w:rsid w:val="002C0EBD"/>
    <w:rsid w:val="002C1551"/>
    <w:rsid w:val="002C2472"/>
    <w:rsid w:val="002C2DFC"/>
    <w:rsid w:val="002C3345"/>
    <w:rsid w:val="002C393D"/>
    <w:rsid w:val="002C4272"/>
    <w:rsid w:val="002C4FEA"/>
    <w:rsid w:val="002C7183"/>
    <w:rsid w:val="002D09B2"/>
    <w:rsid w:val="002D0C0D"/>
    <w:rsid w:val="002D2480"/>
    <w:rsid w:val="002D3CF3"/>
    <w:rsid w:val="002D466E"/>
    <w:rsid w:val="002D49BA"/>
    <w:rsid w:val="002D7816"/>
    <w:rsid w:val="002E081C"/>
    <w:rsid w:val="002E1060"/>
    <w:rsid w:val="002E1629"/>
    <w:rsid w:val="002E1D34"/>
    <w:rsid w:val="002E2EED"/>
    <w:rsid w:val="002E3286"/>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39D0"/>
    <w:rsid w:val="00304719"/>
    <w:rsid w:val="003062DD"/>
    <w:rsid w:val="00310827"/>
    <w:rsid w:val="00310B40"/>
    <w:rsid w:val="00311643"/>
    <w:rsid w:val="00312E38"/>
    <w:rsid w:val="00312E9B"/>
    <w:rsid w:val="0031476C"/>
    <w:rsid w:val="00315444"/>
    <w:rsid w:val="00316CFF"/>
    <w:rsid w:val="003179F8"/>
    <w:rsid w:val="00321AC2"/>
    <w:rsid w:val="00321B0C"/>
    <w:rsid w:val="00321D8E"/>
    <w:rsid w:val="003232DC"/>
    <w:rsid w:val="00324168"/>
    <w:rsid w:val="00325ADD"/>
    <w:rsid w:val="00325BED"/>
    <w:rsid w:val="0032668D"/>
    <w:rsid w:val="0032781D"/>
    <w:rsid w:val="00331B13"/>
    <w:rsid w:val="003327B5"/>
    <w:rsid w:val="003338EE"/>
    <w:rsid w:val="00334E08"/>
    <w:rsid w:val="0033584E"/>
    <w:rsid w:val="00335CEE"/>
    <w:rsid w:val="00335D55"/>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2B2A"/>
    <w:rsid w:val="00364F53"/>
    <w:rsid w:val="00365194"/>
    <w:rsid w:val="003652EB"/>
    <w:rsid w:val="00366AD9"/>
    <w:rsid w:val="0036704A"/>
    <w:rsid w:val="0037061F"/>
    <w:rsid w:val="003727DD"/>
    <w:rsid w:val="00373A70"/>
    <w:rsid w:val="00375BD8"/>
    <w:rsid w:val="003818AF"/>
    <w:rsid w:val="0038249B"/>
    <w:rsid w:val="00382BD2"/>
    <w:rsid w:val="003838C9"/>
    <w:rsid w:val="003847B2"/>
    <w:rsid w:val="003858B6"/>
    <w:rsid w:val="00386699"/>
    <w:rsid w:val="0039136D"/>
    <w:rsid w:val="00391FD6"/>
    <w:rsid w:val="003925EA"/>
    <w:rsid w:val="0039308F"/>
    <w:rsid w:val="003945D8"/>
    <w:rsid w:val="00394650"/>
    <w:rsid w:val="00394F75"/>
    <w:rsid w:val="003972F4"/>
    <w:rsid w:val="003A06ED"/>
    <w:rsid w:val="003A3005"/>
    <w:rsid w:val="003A48C6"/>
    <w:rsid w:val="003A55E4"/>
    <w:rsid w:val="003A576F"/>
    <w:rsid w:val="003A59A2"/>
    <w:rsid w:val="003B0B90"/>
    <w:rsid w:val="003B2715"/>
    <w:rsid w:val="003B2E2C"/>
    <w:rsid w:val="003B477D"/>
    <w:rsid w:val="003B4AB3"/>
    <w:rsid w:val="003B71FA"/>
    <w:rsid w:val="003C03FF"/>
    <w:rsid w:val="003C05B2"/>
    <w:rsid w:val="003C1E27"/>
    <w:rsid w:val="003C310F"/>
    <w:rsid w:val="003C3CCB"/>
    <w:rsid w:val="003C4ACC"/>
    <w:rsid w:val="003C5190"/>
    <w:rsid w:val="003D1BDD"/>
    <w:rsid w:val="003D2011"/>
    <w:rsid w:val="003D2792"/>
    <w:rsid w:val="003D2E4E"/>
    <w:rsid w:val="003D444E"/>
    <w:rsid w:val="003D5199"/>
    <w:rsid w:val="003D6205"/>
    <w:rsid w:val="003D7128"/>
    <w:rsid w:val="003D736A"/>
    <w:rsid w:val="003D7E2F"/>
    <w:rsid w:val="003E06B6"/>
    <w:rsid w:val="003E0F5E"/>
    <w:rsid w:val="003E2143"/>
    <w:rsid w:val="003E48DE"/>
    <w:rsid w:val="003E6944"/>
    <w:rsid w:val="003E7424"/>
    <w:rsid w:val="003F3659"/>
    <w:rsid w:val="003F4004"/>
    <w:rsid w:val="003F5A52"/>
    <w:rsid w:val="003F6DA5"/>
    <w:rsid w:val="003F7F22"/>
    <w:rsid w:val="00400D06"/>
    <w:rsid w:val="00400EF4"/>
    <w:rsid w:val="00401F54"/>
    <w:rsid w:val="00402907"/>
    <w:rsid w:val="0040370E"/>
    <w:rsid w:val="00403889"/>
    <w:rsid w:val="00404084"/>
    <w:rsid w:val="00405904"/>
    <w:rsid w:val="00410591"/>
    <w:rsid w:val="004109E7"/>
    <w:rsid w:val="004121E3"/>
    <w:rsid w:val="00412CAF"/>
    <w:rsid w:val="00413980"/>
    <w:rsid w:val="00414785"/>
    <w:rsid w:val="004148FC"/>
    <w:rsid w:val="00416EEA"/>
    <w:rsid w:val="00420DE9"/>
    <w:rsid w:val="0042102F"/>
    <w:rsid w:val="00422098"/>
    <w:rsid w:val="0042269B"/>
    <w:rsid w:val="004233AF"/>
    <w:rsid w:val="004235F5"/>
    <w:rsid w:val="00423980"/>
    <w:rsid w:val="00424C74"/>
    <w:rsid w:val="00425923"/>
    <w:rsid w:val="004278AE"/>
    <w:rsid w:val="00431154"/>
    <w:rsid w:val="0043118E"/>
    <w:rsid w:val="004366EA"/>
    <w:rsid w:val="00437652"/>
    <w:rsid w:val="004379E1"/>
    <w:rsid w:val="00437CBB"/>
    <w:rsid w:val="004405A3"/>
    <w:rsid w:val="00441C31"/>
    <w:rsid w:val="00441E66"/>
    <w:rsid w:val="00442FF3"/>
    <w:rsid w:val="00443822"/>
    <w:rsid w:val="00444E8C"/>
    <w:rsid w:val="00444F1A"/>
    <w:rsid w:val="004468F6"/>
    <w:rsid w:val="00451715"/>
    <w:rsid w:val="00451AF8"/>
    <w:rsid w:val="00451D0D"/>
    <w:rsid w:val="0045426E"/>
    <w:rsid w:val="00462213"/>
    <w:rsid w:val="00462CA9"/>
    <w:rsid w:val="0046373F"/>
    <w:rsid w:val="00464412"/>
    <w:rsid w:val="004647FF"/>
    <w:rsid w:val="00465282"/>
    <w:rsid w:val="00467CED"/>
    <w:rsid w:val="00467E76"/>
    <w:rsid w:val="00472834"/>
    <w:rsid w:val="0047310C"/>
    <w:rsid w:val="0048085A"/>
    <w:rsid w:val="00482C26"/>
    <w:rsid w:val="004833AC"/>
    <w:rsid w:val="00484429"/>
    <w:rsid w:val="00484CC6"/>
    <w:rsid w:val="0048576A"/>
    <w:rsid w:val="004932BB"/>
    <w:rsid w:val="00494280"/>
    <w:rsid w:val="00494D77"/>
    <w:rsid w:val="004965F7"/>
    <w:rsid w:val="00496A57"/>
    <w:rsid w:val="004978E7"/>
    <w:rsid w:val="00497C2F"/>
    <w:rsid w:val="004A0803"/>
    <w:rsid w:val="004A1BBA"/>
    <w:rsid w:val="004A2C71"/>
    <w:rsid w:val="004A2FA0"/>
    <w:rsid w:val="004A3166"/>
    <w:rsid w:val="004A3858"/>
    <w:rsid w:val="004A43AD"/>
    <w:rsid w:val="004A475E"/>
    <w:rsid w:val="004A4EAE"/>
    <w:rsid w:val="004A5358"/>
    <w:rsid w:val="004A5C36"/>
    <w:rsid w:val="004A60CB"/>
    <w:rsid w:val="004B2F25"/>
    <w:rsid w:val="004C17CC"/>
    <w:rsid w:val="004C1918"/>
    <w:rsid w:val="004C22EC"/>
    <w:rsid w:val="004C2BC9"/>
    <w:rsid w:val="004C4CEC"/>
    <w:rsid w:val="004C53FC"/>
    <w:rsid w:val="004C5804"/>
    <w:rsid w:val="004C5A67"/>
    <w:rsid w:val="004C6BE8"/>
    <w:rsid w:val="004D03B3"/>
    <w:rsid w:val="004D04C7"/>
    <w:rsid w:val="004D0D8F"/>
    <w:rsid w:val="004D1C66"/>
    <w:rsid w:val="004D24DC"/>
    <w:rsid w:val="004D284D"/>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DFC"/>
    <w:rsid w:val="00510E8B"/>
    <w:rsid w:val="00510FA7"/>
    <w:rsid w:val="005112B4"/>
    <w:rsid w:val="00512C8A"/>
    <w:rsid w:val="00512FB9"/>
    <w:rsid w:val="005152B1"/>
    <w:rsid w:val="00515B78"/>
    <w:rsid w:val="00520910"/>
    <w:rsid w:val="00524577"/>
    <w:rsid w:val="0052691B"/>
    <w:rsid w:val="00530B72"/>
    <w:rsid w:val="0053115A"/>
    <w:rsid w:val="005325AB"/>
    <w:rsid w:val="0053484B"/>
    <w:rsid w:val="00541110"/>
    <w:rsid w:val="005411F7"/>
    <w:rsid w:val="0054244D"/>
    <w:rsid w:val="005439C6"/>
    <w:rsid w:val="0054552C"/>
    <w:rsid w:val="00547B44"/>
    <w:rsid w:val="0055075F"/>
    <w:rsid w:val="0055126B"/>
    <w:rsid w:val="005513EB"/>
    <w:rsid w:val="00551AA2"/>
    <w:rsid w:val="005527D1"/>
    <w:rsid w:val="0055293A"/>
    <w:rsid w:val="00553476"/>
    <w:rsid w:val="00553966"/>
    <w:rsid w:val="00557109"/>
    <w:rsid w:val="00563728"/>
    <w:rsid w:val="005640A9"/>
    <w:rsid w:val="005643C1"/>
    <w:rsid w:val="00565CE6"/>
    <w:rsid w:val="005660DE"/>
    <w:rsid w:val="005661F4"/>
    <w:rsid w:val="005673A9"/>
    <w:rsid w:val="00570240"/>
    <w:rsid w:val="005704BB"/>
    <w:rsid w:val="0057307B"/>
    <w:rsid w:val="005735BF"/>
    <w:rsid w:val="005735C5"/>
    <w:rsid w:val="00573BA6"/>
    <w:rsid w:val="005779E4"/>
    <w:rsid w:val="00582082"/>
    <w:rsid w:val="00583553"/>
    <w:rsid w:val="005849A0"/>
    <w:rsid w:val="0058681F"/>
    <w:rsid w:val="00587117"/>
    <w:rsid w:val="005871C6"/>
    <w:rsid w:val="005875D5"/>
    <w:rsid w:val="0059308E"/>
    <w:rsid w:val="005930E9"/>
    <w:rsid w:val="00593F35"/>
    <w:rsid w:val="00594185"/>
    <w:rsid w:val="00595015"/>
    <w:rsid w:val="0059661D"/>
    <w:rsid w:val="00596F8D"/>
    <w:rsid w:val="005A398E"/>
    <w:rsid w:val="005A7A4F"/>
    <w:rsid w:val="005B012C"/>
    <w:rsid w:val="005B1099"/>
    <w:rsid w:val="005B1239"/>
    <w:rsid w:val="005B165D"/>
    <w:rsid w:val="005B2BC5"/>
    <w:rsid w:val="005B337C"/>
    <w:rsid w:val="005B521F"/>
    <w:rsid w:val="005B57D9"/>
    <w:rsid w:val="005C34D3"/>
    <w:rsid w:val="005C3786"/>
    <w:rsid w:val="005C40D8"/>
    <w:rsid w:val="005C50CD"/>
    <w:rsid w:val="005C755D"/>
    <w:rsid w:val="005C7E66"/>
    <w:rsid w:val="005C7FFA"/>
    <w:rsid w:val="005D0531"/>
    <w:rsid w:val="005D0FC3"/>
    <w:rsid w:val="005D22DF"/>
    <w:rsid w:val="005D4074"/>
    <w:rsid w:val="005D45A3"/>
    <w:rsid w:val="005D512C"/>
    <w:rsid w:val="005D61A1"/>
    <w:rsid w:val="005D690A"/>
    <w:rsid w:val="005D6AD8"/>
    <w:rsid w:val="005D6AF8"/>
    <w:rsid w:val="005D6BBA"/>
    <w:rsid w:val="005E005D"/>
    <w:rsid w:val="005E0770"/>
    <w:rsid w:val="005E41C1"/>
    <w:rsid w:val="005E47F0"/>
    <w:rsid w:val="005E53E7"/>
    <w:rsid w:val="005E696A"/>
    <w:rsid w:val="005F3693"/>
    <w:rsid w:val="005F5F94"/>
    <w:rsid w:val="005F634C"/>
    <w:rsid w:val="005F7B5B"/>
    <w:rsid w:val="006001AD"/>
    <w:rsid w:val="00600B4E"/>
    <w:rsid w:val="00600E3B"/>
    <w:rsid w:val="00600E4C"/>
    <w:rsid w:val="00602C5E"/>
    <w:rsid w:val="00602C84"/>
    <w:rsid w:val="0060360E"/>
    <w:rsid w:val="00603D8A"/>
    <w:rsid w:val="006053BE"/>
    <w:rsid w:val="00611BCF"/>
    <w:rsid w:val="00611F7F"/>
    <w:rsid w:val="00613C06"/>
    <w:rsid w:val="00614289"/>
    <w:rsid w:val="00614865"/>
    <w:rsid w:val="00614DDC"/>
    <w:rsid w:val="00615E8E"/>
    <w:rsid w:val="006160D3"/>
    <w:rsid w:val="0061687A"/>
    <w:rsid w:val="006177CE"/>
    <w:rsid w:val="0062169F"/>
    <w:rsid w:val="00622406"/>
    <w:rsid w:val="00623D22"/>
    <w:rsid w:val="00623DC5"/>
    <w:rsid w:val="00624C25"/>
    <w:rsid w:val="00627E19"/>
    <w:rsid w:val="006316B4"/>
    <w:rsid w:val="00632163"/>
    <w:rsid w:val="00636DF7"/>
    <w:rsid w:val="0064267C"/>
    <w:rsid w:val="006429E3"/>
    <w:rsid w:val="006432AC"/>
    <w:rsid w:val="00644758"/>
    <w:rsid w:val="00645CA5"/>
    <w:rsid w:val="006460DF"/>
    <w:rsid w:val="0065055D"/>
    <w:rsid w:val="0065071D"/>
    <w:rsid w:val="0065122E"/>
    <w:rsid w:val="006513CB"/>
    <w:rsid w:val="00651409"/>
    <w:rsid w:val="00651B91"/>
    <w:rsid w:val="00652284"/>
    <w:rsid w:val="00653371"/>
    <w:rsid w:val="006569B0"/>
    <w:rsid w:val="00657F50"/>
    <w:rsid w:val="00661F10"/>
    <w:rsid w:val="00662354"/>
    <w:rsid w:val="00662E11"/>
    <w:rsid w:val="006637A9"/>
    <w:rsid w:val="00663AD8"/>
    <w:rsid w:val="006654B5"/>
    <w:rsid w:val="006658F8"/>
    <w:rsid w:val="00665BC4"/>
    <w:rsid w:val="0066604C"/>
    <w:rsid w:val="006661D6"/>
    <w:rsid w:val="00667BD5"/>
    <w:rsid w:val="00670741"/>
    <w:rsid w:val="0067194F"/>
    <w:rsid w:val="0067282F"/>
    <w:rsid w:val="006746E4"/>
    <w:rsid w:val="006748AA"/>
    <w:rsid w:val="006759DF"/>
    <w:rsid w:val="00676A9D"/>
    <w:rsid w:val="00677163"/>
    <w:rsid w:val="00677298"/>
    <w:rsid w:val="00677EC6"/>
    <w:rsid w:val="0068156B"/>
    <w:rsid w:val="00683267"/>
    <w:rsid w:val="006837A1"/>
    <w:rsid w:val="00683E77"/>
    <w:rsid w:val="0068469C"/>
    <w:rsid w:val="006862D5"/>
    <w:rsid w:val="00686C2C"/>
    <w:rsid w:val="00690A02"/>
    <w:rsid w:val="00692ECC"/>
    <w:rsid w:val="006940C0"/>
    <w:rsid w:val="006A0F9A"/>
    <w:rsid w:val="006A1140"/>
    <w:rsid w:val="006A12C2"/>
    <w:rsid w:val="006A1E68"/>
    <w:rsid w:val="006A2875"/>
    <w:rsid w:val="006A3192"/>
    <w:rsid w:val="006A3987"/>
    <w:rsid w:val="006A43EC"/>
    <w:rsid w:val="006A6533"/>
    <w:rsid w:val="006A6FA4"/>
    <w:rsid w:val="006B1266"/>
    <w:rsid w:val="006B379F"/>
    <w:rsid w:val="006B4350"/>
    <w:rsid w:val="006B59B2"/>
    <w:rsid w:val="006B6031"/>
    <w:rsid w:val="006C196B"/>
    <w:rsid w:val="006C1EB8"/>
    <w:rsid w:val="006C2752"/>
    <w:rsid w:val="006C2B92"/>
    <w:rsid w:val="006C341B"/>
    <w:rsid w:val="006C34D6"/>
    <w:rsid w:val="006C54AE"/>
    <w:rsid w:val="006C73AD"/>
    <w:rsid w:val="006D02F3"/>
    <w:rsid w:val="006D1528"/>
    <w:rsid w:val="006D27C5"/>
    <w:rsid w:val="006D570D"/>
    <w:rsid w:val="006D6598"/>
    <w:rsid w:val="006D7DE5"/>
    <w:rsid w:val="006E0CD4"/>
    <w:rsid w:val="006E19B5"/>
    <w:rsid w:val="006E453D"/>
    <w:rsid w:val="006E72FB"/>
    <w:rsid w:val="006F1F5F"/>
    <w:rsid w:val="006F2A30"/>
    <w:rsid w:val="006F6829"/>
    <w:rsid w:val="006F6DA7"/>
    <w:rsid w:val="007003B1"/>
    <w:rsid w:val="0070100C"/>
    <w:rsid w:val="00702D86"/>
    <w:rsid w:val="0070310C"/>
    <w:rsid w:val="00703130"/>
    <w:rsid w:val="00703913"/>
    <w:rsid w:val="00704168"/>
    <w:rsid w:val="007041B5"/>
    <w:rsid w:val="00705160"/>
    <w:rsid w:val="00706B9A"/>
    <w:rsid w:val="0070763A"/>
    <w:rsid w:val="0071098C"/>
    <w:rsid w:val="00710B98"/>
    <w:rsid w:val="00710D55"/>
    <w:rsid w:val="007124F8"/>
    <w:rsid w:val="007148BC"/>
    <w:rsid w:val="00715355"/>
    <w:rsid w:val="00722193"/>
    <w:rsid w:val="00723491"/>
    <w:rsid w:val="007235CF"/>
    <w:rsid w:val="0072376D"/>
    <w:rsid w:val="00724398"/>
    <w:rsid w:val="00724D1C"/>
    <w:rsid w:val="00724D7B"/>
    <w:rsid w:val="00725AB3"/>
    <w:rsid w:val="00726DFF"/>
    <w:rsid w:val="007274BB"/>
    <w:rsid w:val="0072774D"/>
    <w:rsid w:val="00731ADC"/>
    <w:rsid w:val="00731E18"/>
    <w:rsid w:val="00734195"/>
    <w:rsid w:val="00736165"/>
    <w:rsid w:val="00740151"/>
    <w:rsid w:val="007406D2"/>
    <w:rsid w:val="007438ED"/>
    <w:rsid w:val="00743A8D"/>
    <w:rsid w:val="0074428E"/>
    <w:rsid w:val="007445B2"/>
    <w:rsid w:val="00744654"/>
    <w:rsid w:val="00744CA5"/>
    <w:rsid w:val="00746BAA"/>
    <w:rsid w:val="00747D81"/>
    <w:rsid w:val="0075051E"/>
    <w:rsid w:val="00751683"/>
    <w:rsid w:val="007517B4"/>
    <w:rsid w:val="00751F76"/>
    <w:rsid w:val="0075276A"/>
    <w:rsid w:val="00753A92"/>
    <w:rsid w:val="00753F06"/>
    <w:rsid w:val="00754B0F"/>
    <w:rsid w:val="00755A4A"/>
    <w:rsid w:val="00756B5B"/>
    <w:rsid w:val="0075777E"/>
    <w:rsid w:val="00763DB4"/>
    <w:rsid w:val="00764E7A"/>
    <w:rsid w:val="00764F16"/>
    <w:rsid w:val="00764F80"/>
    <w:rsid w:val="00764FFF"/>
    <w:rsid w:val="007705D0"/>
    <w:rsid w:val="00770A9C"/>
    <w:rsid w:val="007748CC"/>
    <w:rsid w:val="007755A2"/>
    <w:rsid w:val="007773FD"/>
    <w:rsid w:val="0077792A"/>
    <w:rsid w:val="00777B2D"/>
    <w:rsid w:val="00780993"/>
    <w:rsid w:val="00780FFD"/>
    <w:rsid w:val="00781DB5"/>
    <w:rsid w:val="00782000"/>
    <w:rsid w:val="0078228D"/>
    <w:rsid w:val="00784816"/>
    <w:rsid w:val="00785EFB"/>
    <w:rsid w:val="00786D04"/>
    <w:rsid w:val="00787C25"/>
    <w:rsid w:val="007910F2"/>
    <w:rsid w:val="00792FBE"/>
    <w:rsid w:val="007957F6"/>
    <w:rsid w:val="00797A05"/>
    <w:rsid w:val="00797D18"/>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2075"/>
    <w:rsid w:val="007B313F"/>
    <w:rsid w:val="007B422E"/>
    <w:rsid w:val="007B51E5"/>
    <w:rsid w:val="007C01CB"/>
    <w:rsid w:val="007C0D06"/>
    <w:rsid w:val="007C1776"/>
    <w:rsid w:val="007C190E"/>
    <w:rsid w:val="007C19D3"/>
    <w:rsid w:val="007C257D"/>
    <w:rsid w:val="007C27CA"/>
    <w:rsid w:val="007C3730"/>
    <w:rsid w:val="007C3C5D"/>
    <w:rsid w:val="007C47D2"/>
    <w:rsid w:val="007C4D45"/>
    <w:rsid w:val="007C6A4E"/>
    <w:rsid w:val="007C7A50"/>
    <w:rsid w:val="007D0A25"/>
    <w:rsid w:val="007D0E46"/>
    <w:rsid w:val="007D11BA"/>
    <w:rsid w:val="007D1C33"/>
    <w:rsid w:val="007D23A2"/>
    <w:rsid w:val="007D4F1F"/>
    <w:rsid w:val="007D62D2"/>
    <w:rsid w:val="007D6C0F"/>
    <w:rsid w:val="007E10DC"/>
    <w:rsid w:val="007E24C8"/>
    <w:rsid w:val="007E25B3"/>
    <w:rsid w:val="007E40FD"/>
    <w:rsid w:val="007E473F"/>
    <w:rsid w:val="007E4D33"/>
    <w:rsid w:val="007E531F"/>
    <w:rsid w:val="007E6333"/>
    <w:rsid w:val="007F0905"/>
    <w:rsid w:val="007F0988"/>
    <w:rsid w:val="007F2339"/>
    <w:rsid w:val="007F3F74"/>
    <w:rsid w:val="007F461D"/>
    <w:rsid w:val="007F48DB"/>
    <w:rsid w:val="007F7C21"/>
    <w:rsid w:val="0080010F"/>
    <w:rsid w:val="00802274"/>
    <w:rsid w:val="0080270B"/>
    <w:rsid w:val="0080428C"/>
    <w:rsid w:val="00804CF8"/>
    <w:rsid w:val="00805A0E"/>
    <w:rsid w:val="00805C9E"/>
    <w:rsid w:val="00806B9C"/>
    <w:rsid w:val="008114B9"/>
    <w:rsid w:val="00812389"/>
    <w:rsid w:val="0081349E"/>
    <w:rsid w:val="0081375A"/>
    <w:rsid w:val="00813DDE"/>
    <w:rsid w:val="008142B1"/>
    <w:rsid w:val="00821573"/>
    <w:rsid w:val="00822A6B"/>
    <w:rsid w:val="00827E74"/>
    <w:rsid w:val="008319C8"/>
    <w:rsid w:val="00831E80"/>
    <w:rsid w:val="00833CE4"/>
    <w:rsid w:val="00835424"/>
    <w:rsid w:val="00836693"/>
    <w:rsid w:val="008376A4"/>
    <w:rsid w:val="00837712"/>
    <w:rsid w:val="00842174"/>
    <w:rsid w:val="0084315C"/>
    <w:rsid w:val="00843ADD"/>
    <w:rsid w:val="00844E3A"/>
    <w:rsid w:val="008462F3"/>
    <w:rsid w:val="008520F3"/>
    <w:rsid w:val="00853385"/>
    <w:rsid w:val="00854912"/>
    <w:rsid w:val="00856BAC"/>
    <w:rsid w:val="00861D57"/>
    <w:rsid w:val="00861F27"/>
    <w:rsid w:val="008620D0"/>
    <w:rsid w:val="00862567"/>
    <w:rsid w:val="00862D9D"/>
    <w:rsid w:val="00864491"/>
    <w:rsid w:val="00864655"/>
    <w:rsid w:val="00866367"/>
    <w:rsid w:val="00870481"/>
    <w:rsid w:val="00881678"/>
    <w:rsid w:val="008834AA"/>
    <w:rsid w:val="00884A09"/>
    <w:rsid w:val="00884B71"/>
    <w:rsid w:val="0088763D"/>
    <w:rsid w:val="00890250"/>
    <w:rsid w:val="00891014"/>
    <w:rsid w:val="00891467"/>
    <w:rsid w:val="00891A1D"/>
    <w:rsid w:val="00892699"/>
    <w:rsid w:val="00892D69"/>
    <w:rsid w:val="0089409B"/>
    <w:rsid w:val="00896D6D"/>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514"/>
    <w:rsid w:val="008B5E06"/>
    <w:rsid w:val="008B7BF2"/>
    <w:rsid w:val="008B7C86"/>
    <w:rsid w:val="008C0C8C"/>
    <w:rsid w:val="008C1342"/>
    <w:rsid w:val="008C4022"/>
    <w:rsid w:val="008C48CD"/>
    <w:rsid w:val="008C510D"/>
    <w:rsid w:val="008C55C5"/>
    <w:rsid w:val="008D5D7A"/>
    <w:rsid w:val="008D762B"/>
    <w:rsid w:val="008D7969"/>
    <w:rsid w:val="008E3D49"/>
    <w:rsid w:val="008E40CF"/>
    <w:rsid w:val="008E5316"/>
    <w:rsid w:val="008E543A"/>
    <w:rsid w:val="008E56AA"/>
    <w:rsid w:val="008E6A68"/>
    <w:rsid w:val="008E6E6A"/>
    <w:rsid w:val="008E75D0"/>
    <w:rsid w:val="008F0291"/>
    <w:rsid w:val="008F3B01"/>
    <w:rsid w:val="008F4A60"/>
    <w:rsid w:val="008F5517"/>
    <w:rsid w:val="008F5D46"/>
    <w:rsid w:val="008F682A"/>
    <w:rsid w:val="008F7081"/>
    <w:rsid w:val="008F7553"/>
    <w:rsid w:val="008F759C"/>
    <w:rsid w:val="009034F4"/>
    <w:rsid w:val="0090359B"/>
    <w:rsid w:val="00903799"/>
    <w:rsid w:val="00905176"/>
    <w:rsid w:val="009055C2"/>
    <w:rsid w:val="00906CFF"/>
    <w:rsid w:val="0091002E"/>
    <w:rsid w:val="00910798"/>
    <w:rsid w:val="009117BF"/>
    <w:rsid w:val="00912426"/>
    <w:rsid w:val="009153D2"/>
    <w:rsid w:val="00916C17"/>
    <w:rsid w:val="00916F15"/>
    <w:rsid w:val="00917053"/>
    <w:rsid w:val="00917D7C"/>
    <w:rsid w:val="00917F45"/>
    <w:rsid w:val="00920C15"/>
    <w:rsid w:val="00921C02"/>
    <w:rsid w:val="0092301B"/>
    <w:rsid w:val="00923BE5"/>
    <w:rsid w:val="009275E1"/>
    <w:rsid w:val="00930F53"/>
    <w:rsid w:val="0093105A"/>
    <w:rsid w:val="009320FF"/>
    <w:rsid w:val="00932AC7"/>
    <w:rsid w:val="00933900"/>
    <w:rsid w:val="009342B8"/>
    <w:rsid w:val="00934CC2"/>
    <w:rsid w:val="00935D23"/>
    <w:rsid w:val="00936557"/>
    <w:rsid w:val="00936E1D"/>
    <w:rsid w:val="00941A99"/>
    <w:rsid w:val="00942610"/>
    <w:rsid w:val="0094403C"/>
    <w:rsid w:val="009452BE"/>
    <w:rsid w:val="00951080"/>
    <w:rsid w:val="009529CE"/>
    <w:rsid w:val="009531D1"/>
    <w:rsid w:val="00955B05"/>
    <w:rsid w:val="00955FF2"/>
    <w:rsid w:val="0095762B"/>
    <w:rsid w:val="00960CBC"/>
    <w:rsid w:val="00960D21"/>
    <w:rsid w:val="009614CD"/>
    <w:rsid w:val="00962D0A"/>
    <w:rsid w:val="00964127"/>
    <w:rsid w:val="009652EB"/>
    <w:rsid w:val="00965911"/>
    <w:rsid w:val="00965EB9"/>
    <w:rsid w:val="0097014E"/>
    <w:rsid w:val="00972295"/>
    <w:rsid w:val="0097424D"/>
    <w:rsid w:val="0097428D"/>
    <w:rsid w:val="00974CC8"/>
    <w:rsid w:val="00975E21"/>
    <w:rsid w:val="009771F6"/>
    <w:rsid w:val="009778A0"/>
    <w:rsid w:val="00980557"/>
    <w:rsid w:val="009819CD"/>
    <w:rsid w:val="00982012"/>
    <w:rsid w:val="00983321"/>
    <w:rsid w:val="0098436E"/>
    <w:rsid w:val="00984449"/>
    <w:rsid w:val="00984FDA"/>
    <w:rsid w:val="00986124"/>
    <w:rsid w:val="009861F1"/>
    <w:rsid w:val="009863AB"/>
    <w:rsid w:val="00986567"/>
    <w:rsid w:val="009926E1"/>
    <w:rsid w:val="00992EEE"/>
    <w:rsid w:val="00993815"/>
    <w:rsid w:val="009940E9"/>
    <w:rsid w:val="00994D69"/>
    <w:rsid w:val="009A00AC"/>
    <w:rsid w:val="009A0BF0"/>
    <w:rsid w:val="009A1BBB"/>
    <w:rsid w:val="009A30DE"/>
    <w:rsid w:val="009A6369"/>
    <w:rsid w:val="009A6E74"/>
    <w:rsid w:val="009B1821"/>
    <w:rsid w:val="009B2386"/>
    <w:rsid w:val="009B32A4"/>
    <w:rsid w:val="009B5F04"/>
    <w:rsid w:val="009C0EC9"/>
    <w:rsid w:val="009C3F15"/>
    <w:rsid w:val="009C465D"/>
    <w:rsid w:val="009D0A9F"/>
    <w:rsid w:val="009D1641"/>
    <w:rsid w:val="009D16C5"/>
    <w:rsid w:val="009D182D"/>
    <w:rsid w:val="009D2536"/>
    <w:rsid w:val="009D5D84"/>
    <w:rsid w:val="009E2C4C"/>
    <w:rsid w:val="009E32C6"/>
    <w:rsid w:val="009E394A"/>
    <w:rsid w:val="009E4390"/>
    <w:rsid w:val="009E4721"/>
    <w:rsid w:val="009E4FF5"/>
    <w:rsid w:val="009E54A1"/>
    <w:rsid w:val="009E56F3"/>
    <w:rsid w:val="009E599C"/>
    <w:rsid w:val="009E6E91"/>
    <w:rsid w:val="009E7759"/>
    <w:rsid w:val="009E7CA8"/>
    <w:rsid w:val="009F4451"/>
    <w:rsid w:val="009F5872"/>
    <w:rsid w:val="009F7EE0"/>
    <w:rsid w:val="00A00511"/>
    <w:rsid w:val="00A00F38"/>
    <w:rsid w:val="00A012F8"/>
    <w:rsid w:val="00A0215E"/>
    <w:rsid w:val="00A036C9"/>
    <w:rsid w:val="00A03DA8"/>
    <w:rsid w:val="00A03FC8"/>
    <w:rsid w:val="00A04272"/>
    <w:rsid w:val="00A075AB"/>
    <w:rsid w:val="00A102B5"/>
    <w:rsid w:val="00A10C03"/>
    <w:rsid w:val="00A1154C"/>
    <w:rsid w:val="00A14F4D"/>
    <w:rsid w:val="00A1790C"/>
    <w:rsid w:val="00A206F3"/>
    <w:rsid w:val="00A215B5"/>
    <w:rsid w:val="00A25247"/>
    <w:rsid w:val="00A266D4"/>
    <w:rsid w:val="00A26886"/>
    <w:rsid w:val="00A2727F"/>
    <w:rsid w:val="00A3335A"/>
    <w:rsid w:val="00A35851"/>
    <w:rsid w:val="00A35E81"/>
    <w:rsid w:val="00A36237"/>
    <w:rsid w:val="00A36A54"/>
    <w:rsid w:val="00A37B6E"/>
    <w:rsid w:val="00A41A5F"/>
    <w:rsid w:val="00A41C1E"/>
    <w:rsid w:val="00A4522B"/>
    <w:rsid w:val="00A46C48"/>
    <w:rsid w:val="00A47C37"/>
    <w:rsid w:val="00A515CC"/>
    <w:rsid w:val="00A5591F"/>
    <w:rsid w:val="00A56A28"/>
    <w:rsid w:val="00A5730C"/>
    <w:rsid w:val="00A611C7"/>
    <w:rsid w:val="00A611F0"/>
    <w:rsid w:val="00A626EA"/>
    <w:rsid w:val="00A629F8"/>
    <w:rsid w:val="00A63165"/>
    <w:rsid w:val="00A647D3"/>
    <w:rsid w:val="00A65E68"/>
    <w:rsid w:val="00A67C11"/>
    <w:rsid w:val="00A70596"/>
    <w:rsid w:val="00A70A4F"/>
    <w:rsid w:val="00A7360B"/>
    <w:rsid w:val="00A7384D"/>
    <w:rsid w:val="00A75645"/>
    <w:rsid w:val="00A77CF4"/>
    <w:rsid w:val="00A8226D"/>
    <w:rsid w:val="00A83924"/>
    <w:rsid w:val="00A84083"/>
    <w:rsid w:val="00A84274"/>
    <w:rsid w:val="00A8556E"/>
    <w:rsid w:val="00A85E7D"/>
    <w:rsid w:val="00A90B82"/>
    <w:rsid w:val="00A9233E"/>
    <w:rsid w:val="00A94244"/>
    <w:rsid w:val="00A956B8"/>
    <w:rsid w:val="00A95FA6"/>
    <w:rsid w:val="00A96780"/>
    <w:rsid w:val="00A978B7"/>
    <w:rsid w:val="00AA0524"/>
    <w:rsid w:val="00AA337A"/>
    <w:rsid w:val="00AA5F77"/>
    <w:rsid w:val="00AA62CE"/>
    <w:rsid w:val="00AB000F"/>
    <w:rsid w:val="00AB0C42"/>
    <w:rsid w:val="00AB2268"/>
    <w:rsid w:val="00AB4099"/>
    <w:rsid w:val="00AB5546"/>
    <w:rsid w:val="00AB644A"/>
    <w:rsid w:val="00AB66A7"/>
    <w:rsid w:val="00AB74F5"/>
    <w:rsid w:val="00AB7CB8"/>
    <w:rsid w:val="00AC027A"/>
    <w:rsid w:val="00AC193D"/>
    <w:rsid w:val="00AC271A"/>
    <w:rsid w:val="00AC31F0"/>
    <w:rsid w:val="00AC5F06"/>
    <w:rsid w:val="00AC604F"/>
    <w:rsid w:val="00AC6114"/>
    <w:rsid w:val="00AC62A7"/>
    <w:rsid w:val="00AC6776"/>
    <w:rsid w:val="00AC710E"/>
    <w:rsid w:val="00AC7E71"/>
    <w:rsid w:val="00AD09FD"/>
    <w:rsid w:val="00AD0D7E"/>
    <w:rsid w:val="00AD114F"/>
    <w:rsid w:val="00AD149A"/>
    <w:rsid w:val="00AD1F5E"/>
    <w:rsid w:val="00AD3AF9"/>
    <w:rsid w:val="00AD3F1A"/>
    <w:rsid w:val="00AD4016"/>
    <w:rsid w:val="00AD437F"/>
    <w:rsid w:val="00AD4404"/>
    <w:rsid w:val="00AD49CF"/>
    <w:rsid w:val="00AD5729"/>
    <w:rsid w:val="00AD6B6B"/>
    <w:rsid w:val="00AE0103"/>
    <w:rsid w:val="00AE1571"/>
    <w:rsid w:val="00AE2B63"/>
    <w:rsid w:val="00AE2B99"/>
    <w:rsid w:val="00AE2CF1"/>
    <w:rsid w:val="00AE3939"/>
    <w:rsid w:val="00AE44E6"/>
    <w:rsid w:val="00AE5DC6"/>
    <w:rsid w:val="00AE602F"/>
    <w:rsid w:val="00AE7ECE"/>
    <w:rsid w:val="00AF0E94"/>
    <w:rsid w:val="00AF141B"/>
    <w:rsid w:val="00AF1A34"/>
    <w:rsid w:val="00AF1B75"/>
    <w:rsid w:val="00AF2789"/>
    <w:rsid w:val="00AF4391"/>
    <w:rsid w:val="00AF5656"/>
    <w:rsid w:val="00AF6CAC"/>
    <w:rsid w:val="00B0051D"/>
    <w:rsid w:val="00B0317D"/>
    <w:rsid w:val="00B05C97"/>
    <w:rsid w:val="00B06FFB"/>
    <w:rsid w:val="00B1249C"/>
    <w:rsid w:val="00B128C9"/>
    <w:rsid w:val="00B129D0"/>
    <w:rsid w:val="00B14093"/>
    <w:rsid w:val="00B15DDE"/>
    <w:rsid w:val="00B2046B"/>
    <w:rsid w:val="00B22375"/>
    <w:rsid w:val="00B234CA"/>
    <w:rsid w:val="00B240EF"/>
    <w:rsid w:val="00B27A19"/>
    <w:rsid w:val="00B32350"/>
    <w:rsid w:val="00B329D6"/>
    <w:rsid w:val="00B330A1"/>
    <w:rsid w:val="00B33156"/>
    <w:rsid w:val="00B33BA7"/>
    <w:rsid w:val="00B33C19"/>
    <w:rsid w:val="00B33D89"/>
    <w:rsid w:val="00B33F86"/>
    <w:rsid w:val="00B3415A"/>
    <w:rsid w:val="00B34859"/>
    <w:rsid w:val="00B37B7D"/>
    <w:rsid w:val="00B40767"/>
    <w:rsid w:val="00B42FFA"/>
    <w:rsid w:val="00B43427"/>
    <w:rsid w:val="00B45401"/>
    <w:rsid w:val="00B4608B"/>
    <w:rsid w:val="00B46168"/>
    <w:rsid w:val="00B46FD2"/>
    <w:rsid w:val="00B47C19"/>
    <w:rsid w:val="00B47D08"/>
    <w:rsid w:val="00B502C8"/>
    <w:rsid w:val="00B51B21"/>
    <w:rsid w:val="00B54AA9"/>
    <w:rsid w:val="00B55CDF"/>
    <w:rsid w:val="00B56562"/>
    <w:rsid w:val="00B571F5"/>
    <w:rsid w:val="00B60037"/>
    <w:rsid w:val="00B63598"/>
    <w:rsid w:val="00B63E87"/>
    <w:rsid w:val="00B65353"/>
    <w:rsid w:val="00B65470"/>
    <w:rsid w:val="00B67CB0"/>
    <w:rsid w:val="00B71913"/>
    <w:rsid w:val="00B746C9"/>
    <w:rsid w:val="00B762D8"/>
    <w:rsid w:val="00B76758"/>
    <w:rsid w:val="00B80E39"/>
    <w:rsid w:val="00B86534"/>
    <w:rsid w:val="00B866B9"/>
    <w:rsid w:val="00B9237C"/>
    <w:rsid w:val="00B97ECE"/>
    <w:rsid w:val="00BA1F21"/>
    <w:rsid w:val="00BA224B"/>
    <w:rsid w:val="00BA2C07"/>
    <w:rsid w:val="00BA2C93"/>
    <w:rsid w:val="00BA6A0A"/>
    <w:rsid w:val="00BA6C5A"/>
    <w:rsid w:val="00BA71F8"/>
    <w:rsid w:val="00BA74AA"/>
    <w:rsid w:val="00BB1164"/>
    <w:rsid w:val="00BB131E"/>
    <w:rsid w:val="00BB1DC9"/>
    <w:rsid w:val="00BB3C48"/>
    <w:rsid w:val="00BB4B2B"/>
    <w:rsid w:val="00BB53AF"/>
    <w:rsid w:val="00BB5AA5"/>
    <w:rsid w:val="00BB6324"/>
    <w:rsid w:val="00BC01B9"/>
    <w:rsid w:val="00BC0520"/>
    <w:rsid w:val="00BC1378"/>
    <w:rsid w:val="00BC1C7C"/>
    <w:rsid w:val="00BC21F7"/>
    <w:rsid w:val="00BC30FF"/>
    <w:rsid w:val="00BC4417"/>
    <w:rsid w:val="00BC76BD"/>
    <w:rsid w:val="00BD119A"/>
    <w:rsid w:val="00BD3F5C"/>
    <w:rsid w:val="00BD5F6A"/>
    <w:rsid w:val="00BD61D9"/>
    <w:rsid w:val="00BD6EF5"/>
    <w:rsid w:val="00BE137F"/>
    <w:rsid w:val="00BE17AF"/>
    <w:rsid w:val="00BE26F0"/>
    <w:rsid w:val="00BE2EEC"/>
    <w:rsid w:val="00BE65CC"/>
    <w:rsid w:val="00BE7BEF"/>
    <w:rsid w:val="00BF01A0"/>
    <w:rsid w:val="00BF496E"/>
    <w:rsid w:val="00BF4A77"/>
    <w:rsid w:val="00BF4E7F"/>
    <w:rsid w:val="00BF7A62"/>
    <w:rsid w:val="00C01C40"/>
    <w:rsid w:val="00C038D9"/>
    <w:rsid w:val="00C03AB2"/>
    <w:rsid w:val="00C07A6C"/>
    <w:rsid w:val="00C110DA"/>
    <w:rsid w:val="00C11F7D"/>
    <w:rsid w:val="00C14BE0"/>
    <w:rsid w:val="00C15265"/>
    <w:rsid w:val="00C152EF"/>
    <w:rsid w:val="00C16BB6"/>
    <w:rsid w:val="00C20796"/>
    <w:rsid w:val="00C23777"/>
    <w:rsid w:val="00C23CD3"/>
    <w:rsid w:val="00C30D96"/>
    <w:rsid w:val="00C31457"/>
    <w:rsid w:val="00C322BE"/>
    <w:rsid w:val="00C32B5C"/>
    <w:rsid w:val="00C3421A"/>
    <w:rsid w:val="00C3444A"/>
    <w:rsid w:val="00C35241"/>
    <w:rsid w:val="00C368B2"/>
    <w:rsid w:val="00C37A47"/>
    <w:rsid w:val="00C37DFD"/>
    <w:rsid w:val="00C37FA0"/>
    <w:rsid w:val="00C403B5"/>
    <w:rsid w:val="00C4236E"/>
    <w:rsid w:val="00C428BE"/>
    <w:rsid w:val="00C4674C"/>
    <w:rsid w:val="00C4704F"/>
    <w:rsid w:val="00C51B13"/>
    <w:rsid w:val="00C523DD"/>
    <w:rsid w:val="00C52BD6"/>
    <w:rsid w:val="00C52BE3"/>
    <w:rsid w:val="00C52E25"/>
    <w:rsid w:val="00C52E77"/>
    <w:rsid w:val="00C52EE9"/>
    <w:rsid w:val="00C5445F"/>
    <w:rsid w:val="00C54466"/>
    <w:rsid w:val="00C54C5E"/>
    <w:rsid w:val="00C56AF6"/>
    <w:rsid w:val="00C56C2E"/>
    <w:rsid w:val="00C57436"/>
    <w:rsid w:val="00C60597"/>
    <w:rsid w:val="00C606BA"/>
    <w:rsid w:val="00C61B48"/>
    <w:rsid w:val="00C627FD"/>
    <w:rsid w:val="00C63033"/>
    <w:rsid w:val="00C6440E"/>
    <w:rsid w:val="00C64C63"/>
    <w:rsid w:val="00C65AA2"/>
    <w:rsid w:val="00C6661C"/>
    <w:rsid w:val="00C67C42"/>
    <w:rsid w:val="00C7123F"/>
    <w:rsid w:val="00C71A29"/>
    <w:rsid w:val="00C72898"/>
    <w:rsid w:val="00C74E1F"/>
    <w:rsid w:val="00C75C26"/>
    <w:rsid w:val="00C80AD9"/>
    <w:rsid w:val="00C80D50"/>
    <w:rsid w:val="00C83081"/>
    <w:rsid w:val="00C83CBB"/>
    <w:rsid w:val="00C84224"/>
    <w:rsid w:val="00C8476E"/>
    <w:rsid w:val="00C84F56"/>
    <w:rsid w:val="00C87940"/>
    <w:rsid w:val="00C87CC4"/>
    <w:rsid w:val="00C91D1C"/>
    <w:rsid w:val="00C95B4C"/>
    <w:rsid w:val="00C96D93"/>
    <w:rsid w:val="00C97229"/>
    <w:rsid w:val="00C97DE1"/>
    <w:rsid w:val="00CA0076"/>
    <w:rsid w:val="00CA19E9"/>
    <w:rsid w:val="00CA206C"/>
    <w:rsid w:val="00CA25FA"/>
    <w:rsid w:val="00CA303E"/>
    <w:rsid w:val="00CA3FE8"/>
    <w:rsid w:val="00CA48C6"/>
    <w:rsid w:val="00CA793E"/>
    <w:rsid w:val="00CA7F1D"/>
    <w:rsid w:val="00CB02FE"/>
    <w:rsid w:val="00CB076E"/>
    <w:rsid w:val="00CB2AED"/>
    <w:rsid w:val="00CB2F2A"/>
    <w:rsid w:val="00CB36F4"/>
    <w:rsid w:val="00CB4AFC"/>
    <w:rsid w:val="00CB4B16"/>
    <w:rsid w:val="00CB4D68"/>
    <w:rsid w:val="00CC2082"/>
    <w:rsid w:val="00CC21A1"/>
    <w:rsid w:val="00CC2950"/>
    <w:rsid w:val="00CC3671"/>
    <w:rsid w:val="00CC3E16"/>
    <w:rsid w:val="00CC43D4"/>
    <w:rsid w:val="00CD02F0"/>
    <w:rsid w:val="00CD0C52"/>
    <w:rsid w:val="00CD1319"/>
    <w:rsid w:val="00CD144F"/>
    <w:rsid w:val="00CD1B78"/>
    <w:rsid w:val="00CD249C"/>
    <w:rsid w:val="00CD3244"/>
    <w:rsid w:val="00CD38AF"/>
    <w:rsid w:val="00CD3EAE"/>
    <w:rsid w:val="00CD5E84"/>
    <w:rsid w:val="00CD6B70"/>
    <w:rsid w:val="00CE1ED2"/>
    <w:rsid w:val="00CE2133"/>
    <w:rsid w:val="00CE52C5"/>
    <w:rsid w:val="00CE5758"/>
    <w:rsid w:val="00CF40F3"/>
    <w:rsid w:val="00CF42B3"/>
    <w:rsid w:val="00CF478A"/>
    <w:rsid w:val="00CF4957"/>
    <w:rsid w:val="00CF516C"/>
    <w:rsid w:val="00CF583A"/>
    <w:rsid w:val="00CF5DE5"/>
    <w:rsid w:val="00CF700D"/>
    <w:rsid w:val="00CF70FA"/>
    <w:rsid w:val="00CF7CE2"/>
    <w:rsid w:val="00D0017C"/>
    <w:rsid w:val="00D02600"/>
    <w:rsid w:val="00D02BAA"/>
    <w:rsid w:val="00D03629"/>
    <w:rsid w:val="00D03E7C"/>
    <w:rsid w:val="00D046A2"/>
    <w:rsid w:val="00D075D6"/>
    <w:rsid w:val="00D07CC1"/>
    <w:rsid w:val="00D1006F"/>
    <w:rsid w:val="00D10104"/>
    <w:rsid w:val="00D114A8"/>
    <w:rsid w:val="00D12F7D"/>
    <w:rsid w:val="00D16213"/>
    <w:rsid w:val="00D16E32"/>
    <w:rsid w:val="00D17798"/>
    <w:rsid w:val="00D209DC"/>
    <w:rsid w:val="00D23DFD"/>
    <w:rsid w:val="00D2466B"/>
    <w:rsid w:val="00D2542D"/>
    <w:rsid w:val="00D269FD"/>
    <w:rsid w:val="00D27788"/>
    <w:rsid w:val="00D32766"/>
    <w:rsid w:val="00D33210"/>
    <w:rsid w:val="00D35B48"/>
    <w:rsid w:val="00D35D2F"/>
    <w:rsid w:val="00D35DFC"/>
    <w:rsid w:val="00D35E17"/>
    <w:rsid w:val="00D3771F"/>
    <w:rsid w:val="00D37786"/>
    <w:rsid w:val="00D37B72"/>
    <w:rsid w:val="00D403E2"/>
    <w:rsid w:val="00D4067D"/>
    <w:rsid w:val="00D407F0"/>
    <w:rsid w:val="00D41740"/>
    <w:rsid w:val="00D42B05"/>
    <w:rsid w:val="00D42C9E"/>
    <w:rsid w:val="00D45324"/>
    <w:rsid w:val="00D467FE"/>
    <w:rsid w:val="00D513DD"/>
    <w:rsid w:val="00D52E3D"/>
    <w:rsid w:val="00D61283"/>
    <w:rsid w:val="00D614F6"/>
    <w:rsid w:val="00D61D07"/>
    <w:rsid w:val="00D6364B"/>
    <w:rsid w:val="00D63B97"/>
    <w:rsid w:val="00D64908"/>
    <w:rsid w:val="00D65AB7"/>
    <w:rsid w:val="00D66790"/>
    <w:rsid w:val="00D67EA2"/>
    <w:rsid w:val="00D71D2C"/>
    <w:rsid w:val="00D72C09"/>
    <w:rsid w:val="00D73499"/>
    <w:rsid w:val="00D73A56"/>
    <w:rsid w:val="00D745B6"/>
    <w:rsid w:val="00D77B78"/>
    <w:rsid w:val="00D8011C"/>
    <w:rsid w:val="00D8035D"/>
    <w:rsid w:val="00D81306"/>
    <w:rsid w:val="00D8282D"/>
    <w:rsid w:val="00D82B03"/>
    <w:rsid w:val="00D831B6"/>
    <w:rsid w:val="00D834B6"/>
    <w:rsid w:val="00D9272B"/>
    <w:rsid w:val="00D92E41"/>
    <w:rsid w:val="00D94CEB"/>
    <w:rsid w:val="00D96AB1"/>
    <w:rsid w:val="00D97BF8"/>
    <w:rsid w:val="00DA027A"/>
    <w:rsid w:val="00DA17D2"/>
    <w:rsid w:val="00DA427C"/>
    <w:rsid w:val="00DA50EF"/>
    <w:rsid w:val="00DA593E"/>
    <w:rsid w:val="00DA62F8"/>
    <w:rsid w:val="00DA7D44"/>
    <w:rsid w:val="00DB07D0"/>
    <w:rsid w:val="00DB1D14"/>
    <w:rsid w:val="00DB333D"/>
    <w:rsid w:val="00DB3B5D"/>
    <w:rsid w:val="00DB3EBF"/>
    <w:rsid w:val="00DB5817"/>
    <w:rsid w:val="00DB5E52"/>
    <w:rsid w:val="00DB767A"/>
    <w:rsid w:val="00DC06CA"/>
    <w:rsid w:val="00DC0D08"/>
    <w:rsid w:val="00DC0EF5"/>
    <w:rsid w:val="00DC139F"/>
    <w:rsid w:val="00DC2452"/>
    <w:rsid w:val="00DC2522"/>
    <w:rsid w:val="00DC2924"/>
    <w:rsid w:val="00DC5F4B"/>
    <w:rsid w:val="00DC66E9"/>
    <w:rsid w:val="00DC7F46"/>
    <w:rsid w:val="00DD17D4"/>
    <w:rsid w:val="00DD2892"/>
    <w:rsid w:val="00DD2A0C"/>
    <w:rsid w:val="00DD3477"/>
    <w:rsid w:val="00DD3860"/>
    <w:rsid w:val="00DD5326"/>
    <w:rsid w:val="00DD5D78"/>
    <w:rsid w:val="00DE06E1"/>
    <w:rsid w:val="00DE1511"/>
    <w:rsid w:val="00DE18D6"/>
    <w:rsid w:val="00DE2A59"/>
    <w:rsid w:val="00DE37C7"/>
    <w:rsid w:val="00DE3AD2"/>
    <w:rsid w:val="00DE71C3"/>
    <w:rsid w:val="00DE73F9"/>
    <w:rsid w:val="00DE76F9"/>
    <w:rsid w:val="00DF4541"/>
    <w:rsid w:val="00DF645A"/>
    <w:rsid w:val="00DF64AA"/>
    <w:rsid w:val="00DF6F7F"/>
    <w:rsid w:val="00E00283"/>
    <w:rsid w:val="00E02652"/>
    <w:rsid w:val="00E0436C"/>
    <w:rsid w:val="00E05023"/>
    <w:rsid w:val="00E11FBA"/>
    <w:rsid w:val="00E12545"/>
    <w:rsid w:val="00E1323D"/>
    <w:rsid w:val="00E13CB1"/>
    <w:rsid w:val="00E152F1"/>
    <w:rsid w:val="00E15D08"/>
    <w:rsid w:val="00E20C20"/>
    <w:rsid w:val="00E20DB5"/>
    <w:rsid w:val="00E21095"/>
    <w:rsid w:val="00E21337"/>
    <w:rsid w:val="00E22433"/>
    <w:rsid w:val="00E22857"/>
    <w:rsid w:val="00E22EF0"/>
    <w:rsid w:val="00E230A0"/>
    <w:rsid w:val="00E230D9"/>
    <w:rsid w:val="00E24A90"/>
    <w:rsid w:val="00E24B84"/>
    <w:rsid w:val="00E25360"/>
    <w:rsid w:val="00E2654A"/>
    <w:rsid w:val="00E3030C"/>
    <w:rsid w:val="00E30431"/>
    <w:rsid w:val="00E30FEC"/>
    <w:rsid w:val="00E32ACE"/>
    <w:rsid w:val="00E34712"/>
    <w:rsid w:val="00E377D7"/>
    <w:rsid w:val="00E40861"/>
    <w:rsid w:val="00E43C04"/>
    <w:rsid w:val="00E440EE"/>
    <w:rsid w:val="00E467D4"/>
    <w:rsid w:val="00E522AA"/>
    <w:rsid w:val="00E522BB"/>
    <w:rsid w:val="00E56F39"/>
    <w:rsid w:val="00E602D7"/>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040"/>
    <w:rsid w:val="00E8249E"/>
    <w:rsid w:val="00E83D3A"/>
    <w:rsid w:val="00E842DF"/>
    <w:rsid w:val="00E844B7"/>
    <w:rsid w:val="00E84EF1"/>
    <w:rsid w:val="00E85939"/>
    <w:rsid w:val="00E8638D"/>
    <w:rsid w:val="00E91128"/>
    <w:rsid w:val="00E928E7"/>
    <w:rsid w:val="00E92A14"/>
    <w:rsid w:val="00E93F36"/>
    <w:rsid w:val="00E962C2"/>
    <w:rsid w:val="00E979E6"/>
    <w:rsid w:val="00EA04D9"/>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56A0"/>
    <w:rsid w:val="00ED6B1D"/>
    <w:rsid w:val="00ED6B63"/>
    <w:rsid w:val="00ED769A"/>
    <w:rsid w:val="00EE03A9"/>
    <w:rsid w:val="00EE1045"/>
    <w:rsid w:val="00EE1816"/>
    <w:rsid w:val="00EE52F5"/>
    <w:rsid w:val="00EE5CAF"/>
    <w:rsid w:val="00EE6F97"/>
    <w:rsid w:val="00EE722E"/>
    <w:rsid w:val="00EE78F8"/>
    <w:rsid w:val="00EF03AD"/>
    <w:rsid w:val="00EF0E42"/>
    <w:rsid w:val="00EF5D17"/>
    <w:rsid w:val="00EF67CE"/>
    <w:rsid w:val="00EF681A"/>
    <w:rsid w:val="00EF6E78"/>
    <w:rsid w:val="00EF7BD5"/>
    <w:rsid w:val="00F031CF"/>
    <w:rsid w:val="00F0395D"/>
    <w:rsid w:val="00F06B40"/>
    <w:rsid w:val="00F06E01"/>
    <w:rsid w:val="00F10907"/>
    <w:rsid w:val="00F114E0"/>
    <w:rsid w:val="00F11855"/>
    <w:rsid w:val="00F14079"/>
    <w:rsid w:val="00F173D0"/>
    <w:rsid w:val="00F17E27"/>
    <w:rsid w:val="00F2058F"/>
    <w:rsid w:val="00F21463"/>
    <w:rsid w:val="00F224F6"/>
    <w:rsid w:val="00F241DB"/>
    <w:rsid w:val="00F2626E"/>
    <w:rsid w:val="00F30238"/>
    <w:rsid w:val="00F30441"/>
    <w:rsid w:val="00F308FC"/>
    <w:rsid w:val="00F30ED7"/>
    <w:rsid w:val="00F31CFE"/>
    <w:rsid w:val="00F34105"/>
    <w:rsid w:val="00F34AC7"/>
    <w:rsid w:val="00F34C74"/>
    <w:rsid w:val="00F34DCB"/>
    <w:rsid w:val="00F3632A"/>
    <w:rsid w:val="00F366E7"/>
    <w:rsid w:val="00F4098D"/>
    <w:rsid w:val="00F42830"/>
    <w:rsid w:val="00F430BD"/>
    <w:rsid w:val="00F437C8"/>
    <w:rsid w:val="00F43BA7"/>
    <w:rsid w:val="00F43DD9"/>
    <w:rsid w:val="00F43FDC"/>
    <w:rsid w:val="00F44896"/>
    <w:rsid w:val="00F5055D"/>
    <w:rsid w:val="00F50B8B"/>
    <w:rsid w:val="00F5206C"/>
    <w:rsid w:val="00F54DD6"/>
    <w:rsid w:val="00F56F97"/>
    <w:rsid w:val="00F65943"/>
    <w:rsid w:val="00F67E55"/>
    <w:rsid w:val="00F702C6"/>
    <w:rsid w:val="00F70EFF"/>
    <w:rsid w:val="00F71585"/>
    <w:rsid w:val="00F71BB4"/>
    <w:rsid w:val="00F71D8A"/>
    <w:rsid w:val="00F72726"/>
    <w:rsid w:val="00F74493"/>
    <w:rsid w:val="00F75DF3"/>
    <w:rsid w:val="00F7700E"/>
    <w:rsid w:val="00F77A7C"/>
    <w:rsid w:val="00F77ADA"/>
    <w:rsid w:val="00F81103"/>
    <w:rsid w:val="00F814F1"/>
    <w:rsid w:val="00F818A7"/>
    <w:rsid w:val="00F84E77"/>
    <w:rsid w:val="00F86B08"/>
    <w:rsid w:val="00F86CAB"/>
    <w:rsid w:val="00F905E8"/>
    <w:rsid w:val="00F90D7F"/>
    <w:rsid w:val="00F911FC"/>
    <w:rsid w:val="00F91FC8"/>
    <w:rsid w:val="00F923B3"/>
    <w:rsid w:val="00F931CD"/>
    <w:rsid w:val="00F933D7"/>
    <w:rsid w:val="00F93B01"/>
    <w:rsid w:val="00F9415A"/>
    <w:rsid w:val="00F95FEC"/>
    <w:rsid w:val="00F96F6E"/>
    <w:rsid w:val="00F96FC8"/>
    <w:rsid w:val="00FA3E61"/>
    <w:rsid w:val="00FA5DB5"/>
    <w:rsid w:val="00FA5EE5"/>
    <w:rsid w:val="00FA77A9"/>
    <w:rsid w:val="00FA7A98"/>
    <w:rsid w:val="00FB0FB9"/>
    <w:rsid w:val="00FB3087"/>
    <w:rsid w:val="00FB52B8"/>
    <w:rsid w:val="00FB59BD"/>
    <w:rsid w:val="00FB5B88"/>
    <w:rsid w:val="00FB6A6F"/>
    <w:rsid w:val="00FB7686"/>
    <w:rsid w:val="00FC14D0"/>
    <w:rsid w:val="00FC283C"/>
    <w:rsid w:val="00FC595B"/>
    <w:rsid w:val="00FC5A0E"/>
    <w:rsid w:val="00FD20A0"/>
    <w:rsid w:val="00FD45DE"/>
    <w:rsid w:val="00FD4A1C"/>
    <w:rsid w:val="00FD6676"/>
    <w:rsid w:val="00FD7B22"/>
    <w:rsid w:val="00FE1BA5"/>
    <w:rsid w:val="00FE2F68"/>
    <w:rsid w:val="00FE3556"/>
    <w:rsid w:val="00FE3DF9"/>
    <w:rsid w:val="00FE3F67"/>
    <w:rsid w:val="00FE4F75"/>
    <w:rsid w:val="00FE5218"/>
    <w:rsid w:val="00FE53BA"/>
    <w:rsid w:val="00FE66EA"/>
    <w:rsid w:val="00FE7CF7"/>
    <w:rsid w:val="00FF165E"/>
    <w:rsid w:val="00FF2B3C"/>
    <w:rsid w:val="00FF69BE"/>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 w:type="character" w:styleId="PlaceholderText">
    <w:name w:val="Placeholder Text"/>
    <w:basedOn w:val="DefaultParagraphFont"/>
    <w:uiPriority w:val="99"/>
    <w:semiHidden/>
    <w:rsid w:val="006C54AE"/>
    <w:rPr>
      <w:color w:val="808080"/>
    </w:rPr>
  </w:style>
  <w:style w:type="paragraph" w:styleId="Revision">
    <w:name w:val="Revision"/>
    <w:hidden/>
    <w:uiPriority w:val="99"/>
    <w:semiHidden/>
    <w:rsid w:val="000B61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769FF-0F85-451D-9C83-34A11D18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11</Pages>
  <Words>5648</Words>
  <Characters>32199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10</cp:revision>
  <cp:lastPrinted>2022-09-23T16:56:00Z</cp:lastPrinted>
  <dcterms:created xsi:type="dcterms:W3CDTF">2022-09-25T20:37:00Z</dcterms:created>
  <dcterms:modified xsi:type="dcterms:W3CDTF">2022-10-02T14:59:00Z</dcterms:modified>
</cp:coreProperties>
</file>