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13500" w14:textId="0AF91CD8" w:rsidR="00D10EED" w:rsidRDefault="00D10EED" w:rsidP="009E2E96">
      <w:pPr>
        <w:spacing w:after="0" w:line="480" w:lineRule="auto"/>
        <w:jc w:val="center"/>
        <w:rPr>
          <w:rFonts w:ascii="Times New Roman" w:hAnsi="Times New Roman" w:cs="Times New Roman"/>
          <w:sz w:val="24"/>
          <w:szCs w:val="24"/>
        </w:rPr>
      </w:pPr>
    </w:p>
    <w:p w14:paraId="11D443B8" w14:textId="1736ABA0" w:rsidR="009E2E96" w:rsidRDefault="009E2E96" w:rsidP="009E2E96">
      <w:pPr>
        <w:spacing w:after="0" w:line="480" w:lineRule="auto"/>
        <w:jc w:val="center"/>
        <w:rPr>
          <w:rFonts w:ascii="Times New Roman" w:hAnsi="Times New Roman" w:cs="Times New Roman"/>
          <w:sz w:val="24"/>
          <w:szCs w:val="24"/>
        </w:rPr>
      </w:pPr>
    </w:p>
    <w:p w14:paraId="2762CFC9" w14:textId="14CA2C20" w:rsidR="009E2E96" w:rsidRDefault="009E2E96" w:rsidP="009E2E96">
      <w:pPr>
        <w:spacing w:after="0" w:line="480" w:lineRule="auto"/>
        <w:jc w:val="center"/>
        <w:rPr>
          <w:rFonts w:ascii="Times New Roman" w:hAnsi="Times New Roman" w:cs="Times New Roman"/>
          <w:sz w:val="24"/>
          <w:szCs w:val="24"/>
        </w:rPr>
      </w:pPr>
    </w:p>
    <w:p w14:paraId="2B0B7825" w14:textId="720CDB39" w:rsidR="009E2E96" w:rsidRDefault="009E2E96" w:rsidP="009E2E96">
      <w:pPr>
        <w:spacing w:after="0" w:line="480" w:lineRule="auto"/>
        <w:jc w:val="center"/>
        <w:rPr>
          <w:rFonts w:ascii="Times New Roman" w:hAnsi="Times New Roman" w:cs="Times New Roman"/>
          <w:sz w:val="24"/>
          <w:szCs w:val="24"/>
        </w:rPr>
      </w:pPr>
    </w:p>
    <w:p w14:paraId="72430F9B" w14:textId="11BA9324" w:rsidR="009E2E96" w:rsidRDefault="009E2E96" w:rsidP="009E2E96">
      <w:pPr>
        <w:spacing w:after="0" w:line="480" w:lineRule="auto"/>
        <w:jc w:val="center"/>
        <w:rPr>
          <w:rFonts w:ascii="Times New Roman" w:hAnsi="Times New Roman" w:cs="Times New Roman"/>
          <w:sz w:val="24"/>
          <w:szCs w:val="24"/>
        </w:rPr>
      </w:pPr>
    </w:p>
    <w:p w14:paraId="3DAB79DC" w14:textId="766EC615" w:rsidR="009E2E96" w:rsidRDefault="009E2E96" w:rsidP="009E2E96">
      <w:pPr>
        <w:spacing w:after="0" w:line="480" w:lineRule="auto"/>
        <w:jc w:val="center"/>
        <w:rPr>
          <w:rFonts w:ascii="Times New Roman" w:hAnsi="Times New Roman" w:cs="Times New Roman"/>
          <w:sz w:val="24"/>
          <w:szCs w:val="24"/>
        </w:rPr>
      </w:pPr>
    </w:p>
    <w:p w14:paraId="12B219AE" w14:textId="558FDA0A" w:rsidR="009E2E96" w:rsidRDefault="009E2E96" w:rsidP="009E2E96">
      <w:pPr>
        <w:spacing w:after="0" w:line="480" w:lineRule="auto"/>
        <w:jc w:val="center"/>
        <w:rPr>
          <w:rFonts w:ascii="Times New Roman" w:hAnsi="Times New Roman" w:cs="Times New Roman"/>
          <w:sz w:val="24"/>
          <w:szCs w:val="24"/>
        </w:rPr>
      </w:pPr>
    </w:p>
    <w:p w14:paraId="0AAC8375" w14:textId="357C5E05" w:rsidR="009E2E96" w:rsidRDefault="003C7C42"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Is Discriminability a Requirement for Reactivity? Comparing the Effects of Mixed vs. Pure List Presentations</w:t>
      </w:r>
      <w:r w:rsidR="00FD1283">
        <w:rPr>
          <w:rFonts w:ascii="Times New Roman" w:hAnsi="Times New Roman" w:cs="Times New Roman"/>
          <w:sz w:val="24"/>
          <w:szCs w:val="24"/>
        </w:rPr>
        <w:t xml:space="preserve"> on Judgment of Learning Reactivity</w:t>
      </w:r>
    </w:p>
    <w:p w14:paraId="01E483BE" w14:textId="06714B0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358DADC" w14:textId="6EE9A29D"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14105F5E" w14:textId="53275637" w:rsidR="009E2E96" w:rsidRDefault="009E2E96" w:rsidP="009E2E96">
      <w:pPr>
        <w:spacing w:after="0" w:line="480" w:lineRule="auto"/>
        <w:jc w:val="center"/>
        <w:rPr>
          <w:rFonts w:ascii="Times New Roman" w:hAnsi="Times New Roman" w:cs="Times New Roman"/>
          <w:sz w:val="24"/>
          <w:szCs w:val="24"/>
        </w:rPr>
      </w:pPr>
    </w:p>
    <w:p w14:paraId="7B347228" w14:textId="12A5F2D0" w:rsidR="000777E2" w:rsidRDefault="000777E2" w:rsidP="000777E2">
      <w:pPr>
        <w:spacing w:after="0" w:line="480" w:lineRule="auto"/>
        <w:rPr>
          <w:rFonts w:ascii="Times New Roman" w:hAnsi="Times New Roman" w:cs="Times New Roman"/>
          <w:sz w:val="24"/>
          <w:szCs w:val="24"/>
        </w:rPr>
      </w:pPr>
    </w:p>
    <w:p w14:paraId="41DEEB4A" w14:textId="77777777" w:rsidR="000777E2" w:rsidRDefault="000777E2" w:rsidP="000777E2">
      <w:pPr>
        <w:spacing w:after="0" w:line="480" w:lineRule="auto"/>
        <w:rPr>
          <w:rFonts w:ascii="Times New Roman" w:hAnsi="Times New Roman" w:cs="Times New Roman"/>
          <w:sz w:val="24"/>
          <w:szCs w:val="24"/>
        </w:rPr>
      </w:pPr>
    </w:p>
    <w:p w14:paraId="7534D305" w14:textId="0360E165" w:rsidR="009E2E96" w:rsidRDefault="000777E2" w:rsidP="009A4BC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495F73">
        <w:rPr>
          <w:rFonts w:ascii="Times New Roman" w:hAnsi="Times New Roman" w:cs="Times New Roman"/>
          <w:sz w:val="24"/>
          <w:szCs w:val="24"/>
        </w:rPr>
        <w:t>806</w:t>
      </w:r>
      <w:r w:rsidR="00985752">
        <w:rPr>
          <w:rFonts w:ascii="Times New Roman" w:hAnsi="Times New Roman" w:cs="Times New Roman"/>
          <w:sz w:val="24"/>
          <w:szCs w:val="24"/>
        </w:rPr>
        <w:t>7</w:t>
      </w:r>
      <w:r w:rsidR="00044D53">
        <w:rPr>
          <w:rFonts w:ascii="Times New Roman" w:hAnsi="Times New Roman" w:cs="Times New Roman"/>
          <w:sz w:val="24"/>
          <w:szCs w:val="24"/>
        </w:rPr>
        <w:t>/8500</w:t>
      </w:r>
    </w:p>
    <w:p w14:paraId="36B38C46" w14:textId="77777777" w:rsidR="009A4BC6" w:rsidRDefault="009A4BC6" w:rsidP="009A4BC6">
      <w:pPr>
        <w:spacing w:after="0" w:line="480" w:lineRule="auto"/>
        <w:rPr>
          <w:rFonts w:ascii="Times New Roman" w:hAnsi="Times New Roman" w:cs="Times New Roman"/>
          <w:sz w:val="24"/>
          <w:szCs w:val="24"/>
        </w:rPr>
      </w:pPr>
    </w:p>
    <w:p w14:paraId="6B2C2F63" w14:textId="1922E666" w:rsidR="009E2E96" w:rsidRPr="009E2E96" w:rsidRDefault="009E2E96" w:rsidP="009E2E96">
      <w:pPr>
        <w:spacing w:after="0" w:line="480" w:lineRule="auto"/>
        <w:jc w:val="center"/>
        <w:rPr>
          <w:rFonts w:ascii="Times New Roman" w:hAnsi="Times New Roman" w:cs="Times New Roman"/>
          <w:sz w:val="24"/>
          <w:szCs w:val="24"/>
        </w:rPr>
      </w:pPr>
    </w:p>
    <w:p w14:paraId="6AED8D3A" w14:textId="55208AA4" w:rsidR="009E2E96" w:rsidRPr="009E2E96" w:rsidRDefault="009E2E96" w:rsidP="009E2E96">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6F1F2193" w14:textId="185101D1" w:rsidR="009E2E96" w:rsidRDefault="009E2E96" w:rsidP="003A280F">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sidR="004874E7">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School of Psychology, The University of Southern Mississippi, 118 College Dr. #5025, Hattiesburg, MS 39406, United States. </w:t>
      </w:r>
      <w:r w:rsidR="00123EC3">
        <w:rPr>
          <w:rFonts w:ascii="Times New Roman" w:hAnsi="Times New Roman" w:cs="Times New Roman"/>
          <w:sz w:val="24"/>
          <w:szCs w:val="24"/>
        </w:rPr>
        <w:t>S</w:t>
      </w:r>
      <w:r>
        <w:rPr>
          <w:rFonts w:ascii="Times New Roman" w:hAnsi="Times New Roman" w:cs="Times New Roman"/>
          <w:sz w:val="24"/>
          <w:szCs w:val="24"/>
        </w:rPr>
        <w:t xml:space="preserve">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sidR="00645AE5">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00645AE5">
        <w:rPr>
          <w:rFonts w:ascii="Times New Roman" w:hAnsi="Times New Roman" w:cs="Times New Roman"/>
          <w:sz w:val="24"/>
          <w:szCs w:val="24"/>
        </w:rPr>
        <w:t>(</w:t>
      </w:r>
      <w:r w:rsidR="00BF3E94" w:rsidRPr="00BF3E94">
        <w:rPr>
          <w:rFonts w:ascii="Times New Roman" w:hAnsi="Times New Roman" w:cs="Times New Roman"/>
          <w:sz w:val="24"/>
          <w:szCs w:val="24"/>
        </w:rPr>
        <w:t>https://osf.io/3fztn/</w:t>
      </w:r>
      <w:r w:rsidR="00645AE5">
        <w:rPr>
          <w:rFonts w:ascii="Times New Roman" w:hAnsi="Times New Roman" w:cs="Times New Roman"/>
          <w:sz w:val="24"/>
          <w:szCs w:val="24"/>
        </w:rPr>
        <w:t>)</w:t>
      </w:r>
      <w:r w:rsidRPr="009E2E96">
        <w:rPr>
          <w:rFonts w:ascii="Times New Roman" w:hAnsi="Times New Roman" w:cs="Times New Roman"/>
          <w:sz w:val="24"/>
          <w:szCs w:val="24"/>
        </w:rPr>
        <w:t>.</w:t>
      </w:r>
      <w:r w:rsidR="009A4BC6">
        <w:rPr>
          <w:rFonts w:ascii="Times New Roman" w:hAnsi="Times New Roman" w:cs="Times New Roman"/>
          <w:sz w:val="24"/>
          <w:szCs w:val="24"/>
        </w:rPr>
        <w:t xml:space="preserve"> Nicholas P. Maxwell is now at </w:t>
      </w:r>
      <w:r w:rsidR="009A4BC6" w:rsidRPr="009A4BC6">
        <w:rPr>
          <w:rFonts w:ascii="Times New Roman" w:hAnsi="Times New Roman" w:cs="Times New Roman"/>
          <w:sz w:val="24"/>
          <w:szCs w:val="24"/>
        </w:rPr>
        <w:t>Midwestern State University</w:t>
      </w:r>
      <w:r w:rsidR="009A4BC6">
        <w:rPr>
          <w:rFonts w:ascii="Times New Roman" w:hAnsi="Times New Roman" w:cs="Times New Roman"/>
          <w:sz w:val="24"/>
          <w:szCs w:val="24"/>
        </w:rPr>
        <w:t>.</w:t>
      </w:r>
    </w:p>
    <w:p w14:paraId="030582F0" w14:textId="3D31FA6B" w:rsidR="009E2E96" w:rsidRDefault="009E2E96" w:rsidP="009E2E9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1E1C4F26" w14:textId="10CCB53B" w:rsidR="009E2E96" w:rsidRDefault="009C00E6" w:rsidP="00512AD7">
      <w:pPr>
        <w:spacing w:line="480" w:lineRule="auto"/>
        <w:contextualSpacing/>
        <w:rPr>
          <w:rFonts w:ascii="Times New Roman" w:hAnsi="Times New Roman" w:cs="Times New Roman"/>
          <w:sz w:val="24"/>
          <w:szCs w:val="24"/>
        </w:rPr>
      </w:pPr>
      <w:r>
        <w:rPr>
          <w:rFonts w:ascii="Times New Roman" w:hAnsi="Times New Roman" w:cs="Times New Roman"/>
          <w:sz w:val="24"/>
          <w:szCs w:val="24"/>
        </w:rPr>
        <w:t>Having participants provide</w:t>
      </w:r>
      <w:r w:rsidR="00570F9F">
        <w:rPr>
          <w:rFonts w:ascii="Times New Roman" w:hAnsi="Times New Roman" w:cs="Times New Roman"/>
          <w:sz w:val="24"/>
          <w:szCs w:val="24"/>
        </w:rPr>
        <w:t xml:space="preserve"> j</w:t>
      </w:r>
      <w:r w:rsidR="0036350A" w:rsidRPr="00DA7450">
        <w:rPr>
          <w:rFonts w:ascii="Times New Roman" w:hAnsi="Times New Roman" w:cs="Times New Roman"/>
          <w:sz w:val="24"/>
          <w:szCs w:val="24"/>
        </w:rPr>
        <w:t>udgments of learning (JOLs)</w:t>
      </w:r>
      <w:r>
        <w:rPr>
          <w:rFonts w:ascii="Times New Roman" w:hAnsi="Times New Roman" w:cs="Times New Roman"/>
          <w:sz w:val="24"/>
          <w:szCs w:val="24"/>
        </w:rPr>
        <w:t xml:space="preserve"> at study tends to produce reactive effects </w:t>
      </w:r>
      <w:r w:rsidR="007822EA">
        <w:rPr>
          <w:rFonts w:ascii="Times New Roman" w:hAnsi="Times New Roman" w:cs="Times New Roman"/>
          <w:sz w:val="24"/>
          <w:szCs w:val="24"/>
        </w:rPr>
        <w:t>on recall</w:t>
      </w:r>
      <w:r w:rsidR="00B270BF">
        <w:rPr>
          <w:rFonts w:ascii="Times New Roman" w:hAnsi="Times New Roman" w:cs="Times New Roman"/>
          <w:sz w:val="24"/>
          <w:szCs w:val="24"/>
        </w:rPr>
        <w:t xml:space="preserve"> of cue-target word pair</w:t>
      </w:r>
      <w:r w:rsidR="000722B5">
        <w:rPr>
          <w:rFonts w:ascii="Times New Roman" w:hAnsi="Times New Roman" w:cs="Times New Roman"/>
          <w:sz w:val="24"/>
          <w:szCs w:val="24"/>
        </w:rPr>
        <w:t>s</w:t>
      </w:r>
      <w:r w:rsidR="00B42651">
        <w:rPr>
          <w:rFonts w:ascii="Times New Roman" w:hAnsi="Times New Roman" w:cs="Times New Roman"/>
          <w:sz w:val="24"/>
          <w:szCs w:val="24"/>
        </w:rPr>
        <w:t xml:space="preserve">. </w:t>
      </w:r>
      <w:r w:rsidR="00D976A0">
        <w:rPr>
          <w:rFonts w:ascii="Times New Roman" w:hAnsi="Times New Roman" w:cs="Times New Roman"/>
          <w:sz w:val="24"/>
          <w:szCs w:val="24"/>
        </w:rPr>
        <w:t>This</w:t>
      </w:r>
      <w:r>
        <w:rPr>
          <w:rFonts w:ascii="Times New Roman" w:hAnsi="Times New Roman" w:cs="Times New Roman"/>
          <w:sz w:val="24"/>
          <w:szCs w:val="24"/>
        </w:rPr>
        <w:t xml:space="preserve"> </w:t>
      </w:r>
      <w:r w:rsidR="00B42651">
        <w:rPr>
          <w:rFonts w:ascii="Times New Roman" w:hAnsi="Times New Roman" w:cs="Times New Roman"/>
          <w:sz w:val="24"/>
          <w:szCs w:val="24"/>
        </w:rPr>
        <w:t xml:space="preserve">reactivity </w:t>
      </w:r>
      <w:r w:rsidR="00D976A0">
        <w:rPr>
          <w:rFonts w:ascii="Times New Roman" w:hAnsi="Times New Roman" w:cs="Times New Roman"/>
          <w:sz w:val="24"/>
          <w:szCs w:val="24"/>
        </w:rPr>
        <w:t xml:space="preserve">generally </w:t>
      </w:r>
      <w:r w:rsidR="000E6811">
        <w:rPr>
          <w:rFonts w:ascii="Times New Roman" w:hAnsi="Times New Roman" w:cs="Times New Roman"/>
          <w:sz w:val="24"/>
          <w:szCs w:val="24"/>
        </w:rPr>
        <w:t>produces</w:t>
      </w:r>
      <w:r w:rsidR="00B42651">
        <w:rPr>
          <w:rFonts w:ascii="Times New Roman" w:hAnsi="Times New Roman" w:cs="Times New Roman"/>
          <w:sz w:val="24"/>
          <w:szCs w:val="24"/>
        </w:rPr>
        <w:t xml:space="preserve"> memory improvement</w:t>
      </w:r>
      <w:r w:rsidR="00A5535E">
        <w:rPr>
          <w:rFonts w:ascii="Times New Roman" w:hAnsi="Times New Roman" w:cs="Times New Roman"/>
          <w:sz w:val="24"/>
          <w:szCs w:val="24"/>
        </w:rPr>
        <w:t>s</w:t>
      </w:r>
      <w:r w:rsidR="000D26DF">
        <w:rPr>
          <w:rFonts w:ascii="Times New Roman" w:hAnsi="Times New Roman" w:cs="Times New Roman"/>
          <w:sz w:val="24"/>
          <w:szCs w:val="24"/>
        </w:rPr>
        <w:t xml:space="preserve"> (i.e., positive reactivity)</w:t>
      </w:r>
      <w:r w:rsidR="00B42651">
        <w:rPr>
          <w:rFonts w:ascii="Times New Roman" w:hAnsi="Times New Roman" w:cs="Times New Roman"/>
          <w:sz w:val="24"/>
          <w:szCs w:val="24"/>
        </w:rPr>
        <w:t xml:space="preserve"> but only </w:t>
      </w:r>
      <w:r w:rsidR="00A5535E">
        <w:rPr>
          <w:rFonts w:ascii="Times New Roman" w:hAnsi="Times New Roman" w:cs="Times New Roman"/>
          <w:sz w:val="24"/>
          <w:szCs w:val="24"/>
        </w:rPr>
        <w:t xml:space="preserve">for </w:t>
      </w:r>
      <w:r w:rsidR="00B42651">
        <w:rPr>
          <w:rFonts w:ascii="Times New Roman" w:hAnsi="Times New Roman" w:cs="Times New Roman"/>
          <w:sz w:val="24"/>
          <w:szCs w:val="24"/>
        </w:rPr>
        <w:t xml:space="preserve">related word pairs. </w:t>
      </w:r>
      <w:r w:rsidR="00C70BFF">
        <w:rPr>
          <w:rFonts w:ascii="Times New Roman" w:hAnsi="Times New Roman" w:cs="Times New Roman"/>
          <w:sz w:val="24"/>
          <w:szCs w:val="24"/>
        </w:rPr>
        <w:t>For</w:t>
      </w:r>
      <w:r w:rsidR="000E6811">
        <w:rPr>
          <w:rFonts w:ascii="Times New Roman" w:hAnsi="Times New Roman" w:cs="Times New Roman"/>
          <w:sz w:val="24"/>
          <w:szCs w:val="24"/>
        </w:rPr>
        <w:t xml:space="preserve"> unrelated</w:t>
      </w:r>
      <w:r w:rsidR="00C70BFF">
        <w:rPr>
          <w:rFonts w:ascii="Times New Roman" w:hAnsi="Times New Roman" w:cs="Times New Roman"/>
          <w:sz w:val="24"/>
          <w:szCs w:val="24"/>
        </w:rPr>
        <w:t xml:space="preserve"> pairs</w:t>
      </w:r>
      <w:r w:rsidR="00B42651">
        <w:rPr>
          <w:rFonts w:ascii="Times New Roman" w:hAnsi="Times New Roman" w:cs="Times New Roman"/>
          <w:sz w:val="24"/>
          <w:szCs w:val="24"/>
        </w:rPr>
        <w:t xml:space="preserve">, </w:t>
      </w:r>
      <w:r w:rsidR="0016755A">
        <w:rPr>
          <w:rFonts w:ascii="Times New Roman" w:hAnsi="Times New Roman" w:cs="Times New Roman"/>
          <w:sz w:val="24"/>
          <w:szCs w:val="24"/>
        </w:rPr>
        <w:t>reactivity is</w:t>
      </w:r>
      <w:r w:rsidR="00D976A0">
        <w:rPr>
          <w:rFonts w:ascii="Times New Roman" w:hAnsi="Times New Roman" w:cs="Times New Roman"/>
          <w:sz w:val="24"/>
          <w:szCs w:val="24"/>
        </w:rPr>
        <w:t xml:space="preserve"> typically not </w:t>
      </w:r>
      <w:r w:rsidR="000720CB">
        <w:rPr>
          <w:rFonts w:ascii="Times New Roman" w:hAnsi="Times New Roman" w:cs="Times New Roman"/>
          <w:sz w:val="24"/>
          <w:szCs w:val="24"/>
        </w:rPr>
        <w:t>observed.</w:t>
      </w:r>
      <w:r w:rsidR="00B42651">
        <w:rPr>
          <w:rFonts w:ascii="Times New Roman" w:hAnsi="Times New Roman" w:cs="Times New Roman"/>
          <w:sz w:val="24"/>
          <w:szCs w:val="24"/>
        </w:rPr>
        <w:t xml:space="preserve"> </w:t>
      </w:r>
      <w:r w:rsidR="000E6811">
        <w:rPr>
          <w:rFonts w:ascii="Times New Roman" w:hAnsi="Times New Roman" w:cs="Times New Roman"/>
          <w:sz w:val="24"/>
          <w:szCs w:val="24"/>
        </w:rPr>
        <w:t>R</w:t>
      </w:r>
      <w:r w:rsidR="007D3021">
        <w:rPr>
          <w:rFonts w:ascii="Times New Roman" w:hAnsi="Times New Roman" w:cs="Times New Roman"/>
          <w:sz w:val="24"/>
          <w:szCs w:val="24"/>
        </w:rPr>
        <w:t xml:space="preserve">esearchers </w:t>
      </w:r>
      <w:r w:rsidR="00095DDA">
        <w:rPr>
          <w:rFonts w:ascii="Times New Roman" w:hAnsi="Times New Roman" w:cs="Times New Roman"/>
          <w:sz w:val="24"/>
          <w:szCs w:val="24"/>
        </w:rPr>
        <w:t>have primarily</w:t>
      </w:r>
      <w:r w:rsidR="000E6811">
        <w:rPr>
          <w:rFonts w:ascii="Times New Roman" w:hAnsi="Times New Roman" w:cs="Times New Roman"/>
          <w:sz w:val="24"/>
          <w:szCs w:val="24"/>
        </w:rPr>
        <w:t xml:space="preserve"> investigate</w:t>
      </w:r>
      <w:r w:rsidR="00095DDA">
        <w:rPr>
          <w:rFonts w:ascii="Times New Roman" w:hAnsi="Times New Roman" w:cs="Times New Roman"/>
          <w:sz w:val="24"/>
          <w:szCs w:val="24"/>
        </w:rPr>
        <w:t>d</w:t>
      </w:r>
      <w:r w:rsidR="00716563">
        <w:rPr>
          <w:rFonts w:ascii="Times New Roman" w:hAnsi="Times New Roman" w:cs="Times New Roman"/>
          <w:sz w:val="24"/>
          <w:szCs w:val="24"/>
        </w:rPr>
        <w:t xml:space="preserve"> </w:t>
      </w:r>
      <w:r w:rsidR="000E6811">
        <w:rPr>
          <w:rFonts w:ascii="Times New Roman" w:hAnsi="Times New Roman" w:cs="Times New Roman"/>
          <w:sz w:val="24"/>
          <w:szCs w:val="24"/>
        </w:rPr>
        <w:t>reactivity using</w:t>
      </w:r>
      <w:r w:rsidR="00716563">
        <w:rPr>
          <w:rFonts w:ascii="Times New Roman" w:hAnsi="Times New Roman" w:cs="Times New Roman"/>
          <w:sz w:val="24"/>
          <w:szCs w:val="24"/>
        </w:rPr>
        <w:t xml:space="preserve"> </w:t>
      </w:r>
      <w:r w:rsidR="00095DDA">
        <w:rPr>
          <w:rFonts w:ascii="Times New Roman" w:hAnsi="Times New Roman" w:cs="Times New Roman"/>
          <w:sz w:val="24"/>
          <w:szCs w:val="24"/>
        </w:rPr>
        <w:t>study lists which contain</w:t>
      </w:r>
      <w:r w:rsidR="000E6811">
        <w:rPr>
          <w:rFonts w:ascii="Times New Roman" w:hAnsi="Times New Roman" w:cs="Times New Roman"/>
          <w:sz w:val="24"/>
          <w:szCs w:val="24"/>
        </w:rPr>
        <w:t xml:space="preserve"> at </w:t>
      </w:r>
      <w:r w:rsidR="00056480">
        <w:rPr>
          <w:rFonts w:ascii="Times New Roman" w:hAnsi="Times New Roman" w:cs="Times New Roman"/>
          <w:sz w:val="24"/>
          <w:szCs w:val="24"/>
        </w:rPr>
        <w:t>least</w:t>
      </w:r>
      <w:r w:rsidR="006F2C52">
        <w:rPr>
          <w:rFonts w:ascii="Times New Roman" w:hAnsi="Times New Roman" w:cs="Times New Roman"/>
          <w:sz w:val="24"/>
          <w:szCs w:val="24"/>
        </w:rPr>
        <w:t xml:space="preserve"> two distinct pair types (i.e., related vs. unrelated pairs)</w:t>
      </w:r>
      <w:r w:rsidR="007D3021">
        <w:rPr>
          <w:rFonts w:ascii="Times New Roman" w:hAnsi="Times New Roman" w:cs="Times New Roman"/>
          <w:sz w:val="24"/>
          <w:szCs w:val="24"/>
        </w:rPr>
        <w:t xml:space="preserve">. </w:t>
      </w:r>
      <w:r w:rsidR="00095DDA">
        <w:rPr>
          <w:rFonts w:ascii="Times New Roman" w:hAnsi="Times New Roman" w:cs="Times New Roman"/>
          <w:sz w:val="24"/>
          <w:szCs w:val="24"/>
        </w:rPr>
        <w:t xml:space="preserve">Using </w:t>
      </w:r>
      <w:r w:rsidR="00673404">
        <w:rPr>
          <w:rFonts w:ascii="Times New Roman" w:hAnsi="Times New Roman" w:cs="Times New Roman"/>
          <w:sz w:val="24"/>
          <w:szCs w:val="24"/>
        </w:rPr>
        <w:t>these mixed lists</w:t>
      </w:r>
      <w:r w:rsidR="00C415FA">
        <w:rPr>
          <w:rFonts w:ascii="Times New Roman" w:hAnsi="Times New Roman" w:cs="Times New Roman"/>
          <w:sz w:val="24"/>
          <w:szCs w:val="24"/>
        </w:rPr>
        <w:t xml:space="preserve">, </w:t>
      </w:r>
      <w:r w:rsidR="00482A74">
        <w:rPr>
          <w:rFonts w:ascii="Times New Roman" w:hAnsi="Times New Roman" w:cs="Times New Roman"/>
          <w:sz w:val="24"/>
          <w:szCs w:val="24"/>
        </w:rPr>
        <w:t xml:space="preserve">reactivity may </w:t>
      </w:r>
      <w:r w:rsidR="00C70BFF">
        <w:rPr>
          <w:rFonts w:ascii="Times New Roman" w:hAnsi="Times New Roman" w:cs="Times New Roman"/>
          <w:sz w:val="24"/>
          <w:szCs w:val="24"/>
        </w:rPr>
        <w:t>occur</w:t>
      </w:r>
      <w:r w:rsidR="00482A74">
        <w:rPr>
          <w:rFonts w:ascii="Times New Roman" w:hAnsi="Times New Roman" w:cs="Times New Roman"/>
          <w:sz w:val="24"/>
          <w:szCs w:val="24"/>
        </w:rPr>
        <w:t xml:space="preserve"> because </w:t>
      </w:r>
      <w:r w:rsidR="00C415FA">
        <w:rPr>
          <w:rFonts w:ascii="Times New Roman" w:hAnsi="Times New Roman" w:cs="Times New Roman"/>
          <w:sz w:val="24"/>
          <w:szCs w:val="24"/>
        </w:rPr>
        <w:t>participants use pair information to inform their study</w:t>
      </w:r>
      <w:r w:rsidR="00C70BFF">
        <w:rPr>
          <w:rFonts w:ascii="Times New Roman" w:hAnsi="Times New Roman" w:cs="Times New Roman"/>
          <w:sz w:val="24"/>
          <w:szCs w:val="24"/>
        </w:rPr>
        <w:t xml:space="preserve"> goals</w:t>
      </w:r>
      <w:r w:rsidR="00C415FA">
        <w:rPr>
          <w:rFonts w:ascii="Times New Roman" w:hAnsi="Times New Roman" w:cs="Times New Roman"/>
          <w:sz w:val="24"/>
          <w:szCs w:val="24"/>
        </w:rPr>
        <w:t xml:space="preserve"> (i.e., prioritizing related </w:t>
      </w:r>
      <w:r w:rsidR="00E66755">
        <w:rPr>
          <w:rFonts w:ascii="Times New Roman" w:hAnsi="Times New Roman" w:cs="Times New Roman"/>
          <w:sz w:val="24"/>
          <w:szCs w:val="24"/>
        </w:rPr>
        <w:t>vs.</w:t>
      </w:r>
      <w:r w:rsidR="00C415FA">
        <w:rPr>
          <w:rFonts w:ascii="Times New Roman" w:hAnsi="Times New Roman" w:cs="Times New Roman"/>
          <w:sz w:val="24"/>
          <w:szCs w:val="24"/>
        </w:rPr>
        <w:t xml:space="preserve"> unrelated pairs)</w:t>
      </w:r>
      <w:r w:rsidR="00482A74">
        <w:rPr>
          <w:rFonts w:ascii="Times New Roman" w:hAnsi="Times New Roman" w:cs="Times New Roman"/>
          <w:sz w:val="24"/>
          <w:szCs w:val="24"/>
        </w:rPr>
        <w:t xml:space="preserve">. </w:t>
      </w:r>
      <w:r w:rsidR="00C70BFF">
        <w:rPr>
          <w:rFonts w:ascii="Times New Roman" w:hAnsi="Times New Roman" w:cs="Times New Roman"/>
          <w:sz w:val="24"/>
          <w:szCs w:val="24"/>
        </w:rPr>
        <w:t>The present study</w:t>
      </w:r>
      <w:r w:rsidR="000D26DF">
        <w:rPr>
          <w:rFonts w:ascii="Times New Roman" w:hAnsi="Times New Roman" w:cs="Times New Roman"/>
          <w:sz w:val="24"/>
          <w:szCs w:val="24"/>
        </w:rPr>
        <w:t xml:space="preserve"> </w:t>
      </w:r>
      <w:r>
        <w:rPr>
          <w:rFonts w:ascii="Times New Roman" w:hAnsi="Times New Roman" w:cs="Times New Roman"/>
          <w:sz w:val="24"/>
          <w:szCs w:val="24"/>
        </w:rPr>
        <w:t xml:space="preserve">examined whether detection of separate pair types </w:t>
      </w:r>
      <w:r w:rsidR="0016755A">
        <w:rPr>
          <w:rFonts w:ascii="Times New Roman" w:hAnsi="Times New Roman" w:cs="Times New Roman"/>
          <w:sz w:val="24"/>
          <w:szCs w:val="24"/>
        </w:rPr>
        <w:t>with</w:t>
      </w:r>
      <w:r>
        <w:rPr>
          <w:rFonts w:ascii="Times New Roman" w:hAnsi="Times New Roman" w:cs="Times New Roman"/>
          <w:sz w:val="24"/>
          <w:szCs w:val="24"/>
        </w:rPr>
        <w:t>in mixed lists is</w:t>
      </w:r>
      <w:r w:rsidR="00482A74">
        <w:rPr>
          <w:rFonts w:ascii="Times New Roman" w:hAnsi="Times New Roman" w:cs="Times New Roman"/>
          <w:sz w:val="24"/>
          <w:szCs w:val="24"/>
        </w:rPr>
        <w:t xml:space="preserve"> a requisite for reactivity</w:t>
      </w:r>
      <w:r w:rsidR="007608FF">
        <w:rPr>
          <w:rFonts w:ascii="Times New Roman" w:hAnsi="Times New Roman" w:cs="Times New Roman"/>
          <w:sz w:val="24"/>
          <w:szCs w:val="24"/>
        </w:rPr>
        <w:t xml:space="preserve"> to occur. </w:t>
      </w:r>
      <w:r w:rsidR="008F25C5">
        <w:rPr>
          <w:rFonts w:ascii="Times New Roman" w:hAnsi="Times New Roman" w:cs="Times New Roman"/>
          <w:sz w:val="24"/>
          <w:szCs w:val="24"/>
        </w:rPr>
        <w:t xml:space="preserve">Experiment 1 </w:t>
      </w:r>
      <w:r w:rsidR="000D26DF">
        <w:rPr>
          <w:rFonts w:ascii="Times New Roman" w:hAnsi="Times New Roman" w:cs="Times New Roman"/>
          <w:sz w:val="24"/>
          <w:szCs w:val="24"/>
        </w:rPr>
        <w:t>replicat</w:t>
      </w:r>
      <w:r w:rsidR="00482A74">
        <w:rPr>
          <w:rFonts w:ascii="Times New Roman" w:hAnsi="Times New Roman" w:cs="Times New Roman"/>
          <w:sz w:val="24"/>
          <w:szCs w:val="24"/>
        </w:rPr>
        <w:t>e</w:t>
      </w:r>
      <w:r w:rsidR="008F25C5">
        <w:rPr>
          <w:rFonts w:ascii="Times New Roman" w:hAnsi="Times New Roman" w:cs="Times New Roman"/>
          <w:sz w:val="24"/>
          <w:szCs w:val="24"/>
        </w:rPr>
        <w:t>d</w:t>
      </w:r>
      <w:r w:rsidR="000D26DF">
        <w:rPr>
          <w:rFonts w:ascii="Times New Roman" w:hAnsi="Times New Roman" w:cs="Times New Roman"/>
          <w:sz w:val="24"/>
          <w:szCs w:val="24"/>
        </w:rPr>
        <w:t xml:space="preserve"> previous work showing that </w:t>
      </w:r>
      <w:r w:rsidR="00A261CE">
        <w:rPr>
          <w:rFonts w:ascii="Times New Roman" w:hAnsi="Times New Roman" w:cs="Times New Roman"/>
          <w:sz w:val="24"/>
          <w:szCs w:val="24"/>
        </w:rPr>
        <w:t xml:space="preserve">in mixed lists, </w:t>
      </w:r>
      <w:r w:rsidR="00166C54">
        <w:rPr>
          <w:rFonts w:ascii="Times New Roman" w:hAnsi="Times New Roman" w:cs="Times New Roman"/>
          <w:sz w:val="24"/>
          <w:szCs w:val="24"/>
        </w:rPr>
        <w:t>J</w:t>
      </w:r>
      <w:r w:rsidR="000D26DF">
        <w:rPr>
          <w:rFonts w:ascii="Times New Roman" w:hAnsi="Times New Roman" w:cs="Times New Roman"/>
          <w:sz w:val="24"/>
          <w:szCs w:val="24"/>
        </w:rPr>
        <w:t>OLs</w:t>
      </w:r>
      <w:r w:rsidR="00166C54">
        <w:rPr>
          <w:rFonts w:ascii="Times New Roman" w:hAnsi="Times New Roman" w:cs="Times New Roman"/>
          <w:sz w:val="24"/>
          <w:szCs w:val="24"/>
        </w:rPr>
        <w:t xml:space="preserve"> </w:t>
      </w:r>
      <w:r w:rsidR="00482A74">
        <w:rPr>
          <w:rFonts w:ascii="Times New Roman" w:hAnsi="Times New Roman" w:cs="Times New Roman"/>
          <w:sz w:val="24"/>
          <w:szCs w:val="24"/>
        </w:rPr>
        <w:t>produce</w:t>
      </w:r>
      <w:r w:rsidR="00166C54">
        <w:rPr>
          <w:rFonts w:ascii="Times New Roman" w:hAnsi="Times New Roman" w:cs="Times New Roman"/>
          <w:sz w:val="24"/>
          <w:szCs w:val="24"/>
        </w:rPr>
        <w:t>d</w:t>
      </w:r>
      <w:r w:rsidR="000D26DF">
        <w:rPr>
          <w:rFonts w:ascii="Times New Roman" w:hAnsi="Times New Roman" w:cs="Times New Roman"/>
          <w:sz w:val="24"/>
          <w:szCs w:val="24"/>
        </w:rPr>
        <w:t xml:space="preserve"> positive reactivity on related pairs</w:t>
      </w:r>
      <w:r w:rsidR="00482A74">
        <w:rPr>
          <w:rFonts w:ascii="Times New Roman" w:hAnsi="Times New Roman" w:cs="Times New Roman"/>
          <w:sz w:val="24"/>
          <w:szCs w:val="24"/>
        </w:rPr>
        <w:t xml:space="preserve"> </w:t>
      </w:r>
      <w:r w:rsidR="00A261CE">
        <w:rPr>
          <w:rFonts w:ascii="Times New Roman" w:hAnsi="Times New Roman" w:cs="Times New Roman"/>
          <w:sz w:val="24"/>
          <w:szCs w:val="24"/>
        </w:rPr>
        <w:t xml:space="preserve">but are </w:t>
      </w:r>
      <w:r w:rsidR="00482A74">
        <w:rPr>
          <w:rFonts w:ascii="Times New Roman" w:hAnsi="Times New Roman" w:cs="Times New Roman"/>
          <w:sz w:val="24"/>
          <w:szCs w:val="24"/>
        </w:rPr>
        <w:t>not reactive on unrelated pairs.</w:t>
      </w:r>
      <w:r w:rsidR="007D3021">
        <w:rPr>
          <w:rFonts w:ascii="Times New Roman" w:hAnsi="Times New Roman" w:cs="Times New Roman"/>
          <w:sz w:val="24"/>
          <w:szCs w:val="24"/>
        </w:rPr>
        <w:t xml:space="preserve"> </w:t>
      </w:r>
      <w:r w:rsidR="008F25C5">
        <w:rPr>
          <w:rFonts w:ascii="Times New Roman" w:hAnsi="Times New Roman" w:cs="Times New Roman"/>
          <w:sz w:val="24"/>
          <w:szCs w:val="24"/>
        </w:rPr>
        <w:t xml:space="preserve">Importantly, Experiment 1 also </w:t>
      </w:r>
      <w:r w:rsidR="0028217B">
        <w:rPr>
          <w:rFonts w:ascii="Times New Roman" w:hAnsi="Times New Roman" w:cs="Times New Roman"/>
          <w:sz w:val="24"/>
          <w:szCs w:val="24"/>
        </w:rPr>
        <w:t xml:space="preserve">found </w:t>
      </w:r>
      <w:r w:rsidR="008F25C5">
        <w:rPr>
          <w:rFonts w:ascii="Times New Roman" w:hAnsi="Times New Roman" w:cs="Times New Roman"/>
          <w:sz w:val="24"/>
          <w:szCs w:val="24"/>
        </w:rPr>
        <w:t>that these patterns extended to pure lists,</w:t>
      </w:r>
      <w:r w:rsidR="0028217B">
        <w:rPr>
          <w:rFonts w:ascii="Times New Roman" w:hAnsi="Times New Roman" w:cs="Times New Roman"/>
          <w:sz w:val="24"/>
          <w:szCs w:val="24"/>
        </w:rPr>
        <w:t xml:space="preserve"> in</w:t>
      </w:r>
      <w:r w:rsidR="008F25C5">
        <w:rPr>
          <w:rFonts w:ascii="Times New Roman" w:hAnsi="Times New Roman" w:cs="Times New Roman"/>
          <w:sz w:val="24"/>
          <w:szCs w:val="24"/>
        </w:rPr>
        <w:t xml:space="preserve"> which only one pair type</w:t>
      </w:r>
      <w:r w:rsidR="0028217B">
        <w:rPr>
          <w:rFonts w:ascii="Times New Roman" w:hAnsi="Times New Roman" w:cs="Times New Roman"/>
          <w:sz w:val="24"/>
          <w:szCs w:val="24"/>
        </w:rPr>
        <w:t xml:space="preserve"> is presented</w:t>
      </w:r>
      <w:r w:rsidR="0036350A">
        <w:rPr>
          <w:rFonts w:ascii="Times New Roman" w:hAnsi="Times New Roman" w:cs="Times New Roman"/>
          <w:sz w:val="24"/>
          <w:szCs w:val="24"/>
        </w:rPr>
        <w:t xml:space="preserve">. </w:t>
      </w:r>
      <w:r w:rsidR="008F25C5">
        <w:rPr>
          <w:rFonts w:ascii="Times New Roman" w:hAnsi="Times New Roman" w:cs="Times New Roman"/>
          <w:sz w:val="24"/>
          <w:szCs w:val="24"/>
        </w:rPr>
        <w:t xml:space="preserve">Experiments 2 and </w:t>
      </w:r>
      <w:r w:rsidR="006C6ABA">
        <w:rPr>
          <w:rFonts w:ascii="Times New Roman" w:hAnsi="Times New Roman" w:cs="Times New Roman"/>
          <w:sz w:val="24"/>
          <w:szCs w:val="24"/>
        </w:rPr>
        <w:t>3</w:t>
      </w:r>
      <w:r w:rsidR="007608FF">
        <w:rPr>
          <w:rFonts w:ascii="Times New Roman" w:hAnsi="Times New Roman" w:cs="Times New Roman"/>
          <w:sz w:val="24"/>
          <w:szCs w:val="24"/>
        </w:rPr>
        <w:t xml:space="preserve"> then</w:t>
      </w:r>
      <w:r w:rsidR="006C6ABA">
        <w:rPr>
          <w:rFonts w:ascii="Times New Roman" w:hAnsi="Times New Roman" w:cs="Times New Roman"/>
          <w:sz w:val="24"/>
          <w:szCs w:val="24"/>
        </w:rPr>
        <w:t xml:space="preserve"> </w:t>
      </w:r>
      <w:r w:rsidR="008F25C5">
        <w:rPr>
          <w:rFonts w:ascii="Times New Roman" w:hAnsi="Times New Roman" w:cs="Times New Roman"/>
          <w:sz w:val="24"/>
          <w:szCs w:val="24"/>
        </w:rPr>
        <w:t xml:space="preserve">extended these patterns to backward and symmetrical paired associates. </w:t>
      </w:r>
      <w:r w:rsidR="00482A74">
        <w:rPr>
          <w:rFonts w:ascii="Times New Roman" w:hAnsi="Times New Roman" w:cs="Times New Roman"/>
          <w:sz w:val="24"/>
          <w:szCs w:val="24"/>
        </w:rPr>
        <w:t xml:space="preserve">Finally, </w:t>
      </w:r>
      <w:r w:rsidR="008F25C5">
        <w:rPr>
          <w:rFonts w:ascii="Times New Roman" w:hAnsi="Times New Roman" w:cs="Times New Roman"/>
          <w:sz w:val="24"/>
          <w:szCs w:val="24"/>
        </w:rPr>
        <w:t xml:space="preserve">across experiments, reactivity </w:t>
      </w:r>
      <w:r w:rsidR="00482A74">
        <w:rPr>
          <w:rFonts w:ascii="Times New Roman" w:hAnsi="Times New Roman" w:cs="Times New Roman"/>
          <w:sz w:val="24"/>
          <w:szCs w:val="24"/>
        </w:rPr>
        <w:t xml:space="preserve">patterns </w:t>
      </w:r>
      <w:r w:rsidR="008F25C5">
        <w:rPr>
          <w:rFonts w:ascii="Times New Roman" w:hAnsi="Times New Roman" w:cs="Times New Roman"/>
          <w:sz w:val="24"/>
          <w:szCs w:val="24"/>
        </w:rPr>
        <w:t>reported for JOLs</w:t>
      </w:r>
      <w:r w:rsidR="00482A74">
        <w:rPr>
          <w:rFonts w:ascii="Times New Roman" w:hAnsi="Times New Roman" w:cs="Times New Roman"/>
          <w:sz w:val="24"/>
          <w:szCs w:val="24"/>
        </w:rPr>
        <w:t xml:space="preserve"> extended to frequency of co-occurrence judgments</w:t>
      </w:r>
      <w:r w:rsidR="00E66755">
        <w:rPr>
          <w:rFonts w:ascii="Times New Roman" w:hAnsi="Times New Roman" w:cs="Times New Roman"/>
          <w:sz w:val="24"/>
          <w:szCs w:val="24"/>
        </w:rPr>
        <w:t xml:space="preserve"> across</w:t>
      </w:r>
      <w:r w:rsidR="008F25C5">
        <w:rPr>
          <w:rFonts w:ascii="Times New Roman" w:hAnsi="Times New Roman" w:cs="Times New Roman"/>
          <w:sz w:val="24"/>
          <w:szCs w:val="24"/>
        </w:rPr>
        <w:t xml:space="preserve"> </w:t>
      </w:r>
      <w:r w:rsidR="00E66755">
        <w:rPr>
          <w:rFonts w:ascii="Times New Roman" w:hAnsi="Times New Roman" w:cs="Times New Roman"/>
          <w:sz w:val="24"/>
          <w:szCs w:val="24"/>
        </w:rPr>
        <w:t xml:space="preserve">pair and list </w:t>
      </w:r>
      <w:r w:rsidR="00166C54">
        <w:rPr>
          <w:rFonts w:ascii="Times New Roman" w:hAnsi="Times New Roman" w:cs="Times New Roman"/>
          <w:sz w:val="24"/>
          <w:szCs w:val="24"/>
        </w:rPr>
        <w:t>type</w:t>
      </w:r>
      <w:r w:rsidR="00E66755">
        <w:rPr>
          <w:rFonts w:ascii="Times New Roman" w:hAnsi="Times New Roman" w:cs="Times New Roman"/>
          <w:sz w:val="24"/>
          <w:szCs w:val="24"/>
        </w:rPr>
        <w:t>s</w:t>
      </w:r>
      <w:r w:rsidR="008F25C5">
        <w:rPr>
          <w:rFonts w:ascii="Times New Roman" w:hAnsi="Times New Roman" w:cs="Times New Roman"/>
          <w:sz w:val="24"/>
          <w:szCs w:val="24"/>
        </w:rPr>
        <w:t>.</w:t>
      </w:r>
      <w:r w:rsidR="00482A74">
        <w:rPr>
          <w:rFonts w:ascii="Times New Roman" w:hAnsi="Times New Roman" w:cs="Times New Roman"/>
          <w:sz w:val="24"/>
          <w:szCs w:val="24"/>
        </w:rPr>
        <w:t xml:space="preserve"> </w:t>
      </w:r>
      <w:r w:rsidR="00E66755">
        <w:rPr>
          <w:rFonts w:ascii="Times New Roman" w:hAnsi="Times New Roman" w:cs="Times New Roman"/>
          <w:sz w:val="24"/>
          <w:szCs w:val="24"/>
        </w:rPr>
        <w:t>Our</w:t>
      </w:r>
      <w:r w:rsidR="00166C54">
        <w:rPr>
          <w:rFonts w:ascii="Times New Roman" w:hAnsi="Times New Roman" w:cs="Times New Roman"/>
          <w:sz w:val="24"/>
          <w:szCs w:val="24"/>
        </w:rPr>
        <w:t xml:space="preserve"> finding</w:t>
      </w:r>
      <w:r w:rsidR="00E66755">
        <w:rPr>
          <w:rFonts w:ascii="Times New Roman" w:hAnsi="Times New Roman" w:cs="Times New Roman"/>
          <w:sz w:val="24"/>
          <w:szCs w:val="24"/>
        </w:rPr>
        <w:t>s</w:t>
      </w:r>
      <w:r w:rsidR="00166C54">
        <w:rPr>
          <w:rFonts w:ascii="Times New Roman" w:hAnsi="Times New Roman" w:cs="Times New Roman"/>
          <w:sz w:val="24"/>
          <w:szCs w:val="24"/>
        </w:rPr>
        <w:t xml:space="preserve"> that reactivity patterns consistently extend to pure lists </w:t>
      </w:r>
      <w:r w:rsidR="00E66755">
        <w:rPr>
          <w:rFonts w:ascii="Times New Roman" w:hAnsi="Times New Roman" w:cs="Times New Roman"/>
          <w:sz w:val="24"/>
          <w:szCs w:val="24"/>
        </w:rPr>
        <w:t>supports</w:t>
      </w:r>
      <w:r w:rsidR="00166C54">
        <w:rPr>
          <w:rFonts w:ascii="Times New Roman" w:hAnsi="Times New Roman" w:cs="Times New Roman"/>
          <w:sz w:val="24"/>
          <w:szCs w:val="24"/>
        </w:rPr>
        <w:t xml:space="preserve"> a </w:t>
      </w:r>
      <w:r w:rsidR="007D3021">
        <w:rPr>
          <w:rFonts w:ascii="Times New Roman" w:hAnsi="Times New Roman" w:cs="Times New Roman"/>
          <w:sz w:val="24"/>
          <w:szCs w:val="24"/>
        </w:rPr>
        <w:t>cue-strengthening account of reactivity</w:t>
      </w:r>
      <w:r w:rsidR="00482A74">
        <w:rPr>
          <w:rFonts w:ascii="Times New Roman" w:hAnsi="Times New Roman" w:cs="Times New Roman"/>
          <w:sz w:val="24"/>
          <w:szCs w:val="24"/>
        </w:rPr>
        <w:t>.</w:t>
      </w:r>
    </w:p>
    <w:p w14:paraId="27C44EA8" w14:textId="310A5108" w:rsidR="009E2E96" w:rsidRDefault="009E2E96" w:rsidP="009E2E96">
      <w:pPr>
        <w:spacing w:after="0" w:line="480" w:lineRule="auto"/>
        <w:rPr>
          <w:rFonts w:ascii="Times New Roman" w:hAnsi="Times New Roman" w:cs="Times New Roman"/>
          <w:sz w:val="24"/>
          <w:szCs w:val="24"/>
        </w:rPr>
      </w:pPr>
    </w:p>
    <w:p w14:paraId="73D37D1D" w14:textId="03B1661C" w:rsid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E66755">
        <w:rPr>
          <w:rFonts w:ascii="Times New Roman" w:hAnsi="Times New Roman" w:cs="Times New Roman"/>
          <w:sz w:val="24"/>
          <w:szCs w:val="24"/>
        </w:rPr>
        <w:t>200</w:t>
      </w:r>
    </w:p>
    <w:p w14:paraId="46B417AC" w14:textId="405F40FB" w:rsidR="009E2E96" w:rsidRPr="009E2E96" w:rsidRDefault="009E2E96" w:rsidP="009E2E96">
      <w:pPr>
        <w:spacing w:after="0" w:line="480" w:lineRule="auto"/>
        <w:rPr>
          <w:rFonts w:ascii="Times New Roman" w:hAnsi="Times New Roman" w:cs="Times New Roman"/>
          <w:sz w:val="24"/>
          <w:szCs w:val="24"/>
        </w:rPr>
      </w:pPr>
      <w:r>
        <w:rPr>
          <w:rFonts w:ascii="Times New Roman" w:hAnsi="Times New Roman" w:cs="Times New Roman"/>
          <w:i/>
          <w:iCs/>
          <w:sz w:val="24"/>
          <w:szCs w:val="24"/>
        </w:rPr>
        <w:t xml:space="preserve">Keywords: </w:t>
      </w:r>
      <w:r w:rsidR="00482A74" w:rsidRPr="002C425F">
        <w:rPr>
          <w:rFonts w:ascii="Times New Roman" w:hAnsi="Times New Roman" w:cs="Times New Roman"/>
          <w:sz w:val="24"/>
          <w:szCs w:val="24"/>
        </w:rPr>
        <w:t>Judgments of Learning</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Reactivity</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Frequency Judgments</w:t>
      </w:r>
      <w:r w:rsidRPr="002C425F">
        <w:rPr>
          <w:rFonts w:ascii="Times New Roman" w:hAnsi="Times New Roman" w:cs="Times New Roman"/>
          <w:sz w:val="24"/>
          <w:szCs w:val="24"/>
        </w:rPr>
        <w:t xml:space="preserve">; </w:t>
      </w:r>
      <w:r w:rsidR="00482A74" w:rsidRPr="002C425F">
        <w:rPr>
          <w:rFonts w:ascii="Times New Roman" w:hAnsi="Times New Roman" w:cs="Times New Roman"/>
          <w:sz w:val="24"/>
          <w:szCs w:val="24"/>
        </w:rPr>
        <w:t>Within</w:t>
      </w:r>
      <w:r w:rsidR="00482A74">
        <w:rPr>
          <w:rFonts w:ascii="Times New Roman" w:hAnsi="Times New Roman" w:cs="Times New Roman"/>
          <w:sz w:val="24"/>
          <w:szCs w:val="24"/>
        </w:rPr>
        <w:t xml:space="preserve"> vs. Between Designs</w:t>
      </w:r>
    </w:p>
    <w:p w14:paraId="3F339B57" w14:textId="39DB3B10" w:rsidR="009E2E96" w:rsidRDefault="009E2E96">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49C5EED2" w14:textId="77777777" w:rsidR="00FD1283" w:rsidRDefault="00FD1283" w:rsidP="00FD128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Is Discriminability a Requirement for Reactivity? Comparing the Effects of Mixed vs. Pure List Presentations on Judgment of Learning Reactivity</w:t>
      </w:r>
    </w:p>
    <w:p w14:paraId="5D768BCF" w14:textId="3476D1E1" w:rsidR="00663096" w:rsidRDefault="0062441C" w:rsidP="007652D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J</w:t>
      </w:r>
      <w:r w:rsidR="0029154D">
        <w:rPr>
          <w:rFonts w:ascii="Times New Roman" w:hAnsi="Times New Roman" w:cs="Times New Roman"/>
          <w:sz w:val="24"/>
          <w:szCs w:val="24"/>
        </w:rPr>
        <w:t>udgment</w:t>
      </w:r>
      <w:r w:rsidR="005B21EA">
        <w:rPr>
          <w:rFonts w:ascii="Times New Roman" w:hAnsi="Times New Roman" w:cs="Times New Roman"/>
          <w:sz w:val="24"/>
          <w:szCs w:val="24"/>
        </w:rPr>
        <w:t>s</w:t>
      </w:r>
      <w:r w:rsidR="0029154D">
        <w:rPr>
          <w:rFonts w:ascii="Times New Roman" w:hAnsi="Times New Roman" w:cs="Times New Roman"/>
          <w:sz w:val="24"/>
          <w:szCs w:val="24"/>
        </w:rPr>
        <w:t xml:space="preserve"> of learning</w:t>
      </w:r>
      <w:r w:rsidR="00C317EC">
        <w:rPr>
          <w:rFonts w:ascii="Times New Roman" w:hAnsi="Times New Roman" w:cs="Times New Roman"/>
          <w:sz w:val="24"/>
          <w:szCs w:val="24"/>
        </w:rPr>
        <w:t xml:space="preserve"> (JOL</w:t>
      </w:r>
      <w:r w:rsidR="005B21EA">
        <w:rPr>
          <w:rFonts w:ascii="Times New Roman" w:hAnsi="Times New Roman" w:cs="Times New Roman"/>
          <w:sz w:val="24"/>
          <w:szCs w:val="24"/>
        </w:rPr>
        <w:t>s</w:t>
      </w:r>
      <w:r w:rsidR="000F2EF9">
        <w:rPr>
          <w:rFonts w:ascii="Times New Roman" w:hAnsi="Times New Roman" w:cs="Times New Roman"/>
          <w:sz w:val="24"/>
          <w:szCs w:val="24"/>
        </w:rPr>
        <w:t>)</w:t>
      </w:r>
      <w:r w:rsidR="005B21EA">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5B21EA">
        <w:rPr>
          <w:rFonts w:ascii="Times New Roman" w:hAnsi="Times New Roman" w:cs="Times New Roman"/>
          <w:sz w:val="24"/>
          <w:szCs w:val="24"/>
        </w:rPr>
        <w:t>used</w:t>
      </w:r>
      <w:r w:rsidR="009E4C67">
        <w:rPr>
          <w:rFonts w:ascii="Times New Roman" w:hAnsi="Times New Roman" w:cs="Times New Roman"/>
          <w:sz w:val="24"/>
          <w:szCs w:val="24"/>
        </w:rPr>
        <w:t xml:space="preserve"> to</w:t>
      </w:r>
      <w:r w:rsidR="005B21EA">
        <w:rPr>
          <w:rFonts w:ascii="Times New Roman" w:hAnsi="Times New Roman" w:cs="Times New Roman"/>
          <w:sz w:val="24"/>
          <w:szCs w:val="24"/>
        </w:rPr>
        <w:t xml:space="preserve"> </w:t>
      </w:r>
      <w:r w:rsidR="00E74FE9">
        <w:rPr>
          <w:rFonts w:ascii="Times New Roman" w:hAnsi="Times New Roman" w:cs="Times New Roman"/>
          <w:sz w:val="24"/>
          <w:szCs w:val="24"/>
        </w:rPr>
        <w:t>assess</w:t>
      </w:r>
      <w:r w:rsidR="00563C2C">
        <w:rPr>
          <w:rFonts w:ascii="Times New Roman" w:hAnsi="Times New Roman" w:cs="Times New Roman"/>
          <w:sz w:val="24"/>
          <w:szCs w:val="24"/>
        </w:rPr>
        <w:t xml:space="preserve"> </w:t>
      </w:r>
      <w:r w:rsidR="00C317EC">
        <w:rPr>
          <w:rFonts w:ascii="Times New Roman" w:hAnsi="Times New Roman" w:cs="Times New Roman"/>
          <w:sz w:val="24"/>
          <w:szCs w:val="24"/>
        </w:rPr>
        <w:t xml:space="preserve">metamemory processes </w:t>
      </w:r>
      <w:r w:rsidR="00E74FE9">
        <w:rPr>
          <w:rFonts w:ascii="Times New Roman" w:hAnsi="Times New Roman" w:cs="Times New Roman"/>
          <w:sz w:val="24"/>
          <w:szCs w:val="24"/>
        </w:rPr>
        <w:t xml:space="preserve">participants engage in </w:t>
      </w:r>
      <w:r w:rsidR="007652D2">
        <w:rPr>
          <w:rFonts w:ascii="Times New Roman" w:hAnsi="Times New Roman" w:cs="Times New Roman"/>
          <w:sz w:val="24"/>
          <w:szCs w:val="24"/>
        </w:rPr>
        <w:t xml:space="preserve">at </w:t>
      </w:r>
      <w:r w:rsidR="00C317EC">
        <w:rPr>
          <w:rFonts w:ascii="Times New Roman" w:hAnsi="Times New Roman" w:cs="Times New Roman"/>
          <w:sz w:val="24"/>
          <w:szCs w:val="24"/>
        </w:rPr>
        <w:t xml:space="preserve">encoding. </w:t>
      </w:r>
      <w:r w:rsidR="00907B46">
        <w:rPr>
          <w:rFonts w:ascii="Times New Roman" w:hAnsi="Times New Roman" w:cs="Times New Roman"/>
          <w:sz w:val="24"/>
          <w:szCs w:val="24"/>
        </w:rPr>
        <w:t xml:space="preserve">While JOLs can be elicited for </w:t>
      </w:r>
      <w:r w:rsidR="000C0F04">
        <w:rPr>
          <w:rFonts w:ascii="Times New Roman" w:hAnsi="Times New Roman" w:cs="Times New Roman"/>
          <w:sz w:val="24"/>
          <w:szCs w:val="24"/>
        </w:rPr>
        <w:t xml:space="preserve">various </w:t>
      </w:r>
      <w:r w:rsidR="00311BF1">
        <w:rPr>
          <w:rFonts w:ascii="Times New Roman" w:hAnsi="Times New Roman" w:cs="Times New Roman"/>
          <w:sz w:val="24"/>
          <w:szCs w:val="24"/>
        </w:rPr>
        <w:t xml:space="preserve">types of </w:t>
      </w:r>
      <w:r w:rsidR="000C0F04">
        <w:rPr>
          <w:rFonts w:ascii="Times New Roman" w:hAnsi="Times New Roman" w:cs="Times New Roman"/>
          <w:sz w:val="24"/>
          <w:szCs w:val="24"/>
        </w:rPr>
        <w:t>study material</w:t>
      </w:r>
      <w:r w:rsidR="00907B46">
        <w:rPr>
          <w:rFonts w:ascii="Times New Roman" w:hAnsi="Times New Roman" w:cs="Times New Roman"/>
          <w:sz w:val="24"/>
          <w:szCs w:val="24"/>
        </w:rPr>
        <w:t xml:space="preserve"> (e.g., </w:t>
      </w:r>
      <w:r w:rsidR="004B4A86" w:rsidRPr="004B4A86">
        <w:rPr>
          <w:rFonts w:ascii="Times New Roman" w:hAnsi="Times New Roman" w:cs="Times New Roman"/>
          <w:sz w:val="24"/>
          <w:szCs w:val="24"/>
        </w:rPr>
        <w:t>text passages</w:t>
      </w:r>
      <w:r w:rsidR="00907B46" w:rsidRPr="004B4A86">
        <w:rPr>
          <w:rFonts w:ascii="Times New Roman" w:hAnsi="Times New Roman" w:cs="Times New Roman"/>
          <w:sz w:val="24"/>
          <w:szCs w:val="24"/>
        </w:rPr>
        <w:t xml:space="preserve">, </w:t>
      </w:r>
      <w:r w:rsidR="004B4A86" w:rsidRPr="004B4A86">
        <w:rPr>
          <w:rFonts w:ascii="Times New Roman" w:hAnsi="Times New Roman" w:cs="Times New Roman"/>
          <w:sz w:val="24"/>
          <w:szCs w:val="24"/>
        </w:rPr>
        <w:t>Townsend &amp; Heit, 2011</w:t>
      </w:r>
      <w:r w:rsidR="00907B46" w:rsidRPr="004B4A86">
        <w:rPr>
          <w:rFonts w:ascii="Times New Roman" w:hAnsi="Times New Roman" w:cs="Times New Roman"/>
          <w:sz w:val="24"/>
          <w:szCs w:val="24"/>
        </w:rPr>
        <w:t xml:space="preserve">; </w:t>
      </w:r>
      <w:r w:rsidR="00E232E6">
        <w:rPr>
          <w:rFonts w:ascii="Times New Roman" w:hAnsi="Times New Roman" w:cs="Times New Roman"/>
          <w:sz w:val="24"/>
          <w:szCs w:val="24"/>
        </w:rPr>
        <w:t>sentences</w:t>
      </w:r>
      <w:r w:rsidR="00907B46" w:rsidRPr="004B4A86">
        <w:rPr>
          <w:rFonts w:ascii="Times New Roman" w:hAnsi="Times New Roman" w:cs="Times New Roman"/>
          <w:sz w:val="24"/>
          <w:szCs w:val="24"/>
        </w:rPr>
        <w:t xml:space="preserve">, </w:t>
      </w:r>
      <w:r w:rsidR="00E232E6">
        <w:rPr>
          <w:rFonts w:ascii="Times New Roman" w:hAnsi="Times New Roman" w:cs="Times New Roman"/>
          <w:sz w:val="24"/>
          <w:szCs w:val="24"/>
        </w:rPr>
        <w:t>Luna, Albuquerque, &amp; Martín-Luengo, 2019</w:t>
      </w:r>
      <w:r w:rsidR="00907B46">
        <w:rPr>
          <w:rFonts w:ascii="Times New Roman" w:hAnsi="Times New Roman" w:cs="Times New Roman"/>
          <w:sz w:val="24"/>
          <w:szCs w:val="24"/>
        </w:rPr>
        <w:t xml:space="preserve">; etc.), </w:t>
      </w:r>
      <w:r w:rsidR="00137D0B">
        <w:rPr>
          <w:rFonts w:ascii="Times New Roman" w:hAnsi="Times New Roman" w:cs="Times New Roman"/>
          <w:sz w:val="24"/>
          <w:szCs w:val="24"/>
        </w:rPr>
        <w:t>participants commonly study</w:t>
      </w:r>
      <w:r w:rsidR="00705C51">
        <w:rPr>
          <w:rFonts w:ascii="Times New Roman" w:hAnsi="Times New Roman" w:cs="Times New Roman"/>
          <w:sz w:val="24"/>
          <w:szCs w:val="24"/>
        </w:rPr>
        <w:t xml:space="preserve"> </w:t>
      </w:r>
      <w:r w:rsidR="00C317EC">
        <w:rPr>
          <w:rFonts w:ascii="Times New Roman" w:hAnsi="Times New Roman" w:cs="Times New Roman"/>
          <w:sz w:val="24"/>
          <w:szCs w:val="24"/>
        </w:rPr>
        <w:t>cue-target pairs (</w:t>
      </w:r>
      <w:r w:rsidR="00B50DAC">
        <w:rPr>
          <w:rFonts w:ascii="Times New Roman" w:hAnsi="Times New Roman" w:cs="Times New Roman"/>
          <w:sz w:val="24"/>
          <w:szCs w:val="24"/>
        </w:rPr>
        <w:t>e.g.,</w:t>
      </w:r>
      <w:r w:rsidR="00FA4789">
        <w:rPr>
          <w:rFonts w:ascii="Times New Roman" w:hAnsi="Times New Roman" w:cs="Times New Roman"/>
          <w:sz w:val="24"/>
          <w:szCs w:val="24"/>
        </w:rPr>
        <w:t xml:space="preserve"> </w:t>
      </w:r>
      <w:r w:rsidR="00986313">
        <w:rPr>
          <w:rFonts w:ascii="Times New Roman" w:hAnsi="Times New Roman" w:cs="Times New Roman"/>
          <w:sz w:val="24"/>
          <w:szCs w:val="24"/>
        </w:rPr>
        <w:t xml:space="preserve">word pairs like </w:t>
      </w:r>
      <w:r w:rsidR="00B50DAC">
        <w:rPr>
          <w:rFonts w:ascii="Times New Roman" w:hAnsi="Times New Roman" w:cs="Times New Roman"/>
          <w:sz w:val="24"/>
          <w:szCs w:val="24"/>
        </w:rPr>
        <w:t>cat-dog</w:t>
      </w:r>
      <w:r w:rsidR="00C317EC">
        <w:rPr>
          <w:rFonts w:ascii="Times New Roman" w:hAnsi="Times New Roman" w:cs="Times New Roman"/>
          <w:sz w:val="24"/>
          <w:szCs w:val="24"/>
        </w:rPr>
        <w:t>)</w:t>
      </w:r>
      <w:r w:rsidR="00137D0B">
        <w:rPr>
          <w:rFonts w:ascii="Times New Roman" w:hAnsi="Times New Roman" w:cs="Times New Roman"/>
          <w:sz w:val="24"/>
          <w:szCs w:val="24"/>
        </w:rPr>
        <w:t xml:space="preserve"> </w:t>
      </w:r>
      <w:r w:rsidR="00C317EC">
        <w:rPr>
          <w:rFonts w:ascii="Times New Roman" w:hAnsi="Times New Roman" w:cs="Times New Roman"/>
          <w:sz w:val="24"/>
          <w:szCs w:val="24"/>
        </w:rPr>
        <w:t>and</w:t>
      </w:r>
      <w:r w:rsidR="00705C51">
        <w:rPr>
          <w:rFonts w:ascii="Times New Roman" w:hAnsi="Times New Roman" w:cs="Times New Roman"/>
          <w:sz w:val="24"/>
          <w:szCs w:val="24"/>
        </w:rPr>
        <w:t xml:space="preserve"> </w:t>
      </w:r>
      <w:r w:rsidR="00C317EC">
        <w:rPr>
          <w:rFonts w:ascii="Times New Roman" w:hAnsi="Times New Roman" w:cs="Times New Roman"/>
          <w:sz w:val="24"/>
          <w:szCs w:val="24"/>
        </w:rPr>
        <w:t xml:space="preserve">are </w:t>
      </w:r>
      <w:r w:rsidR="00563C2C">
        <w:rPr>
          <w:rFonts w:ascii="Times New Roman" w:hAnsi="Times New Roman" w:cs="Times New Roman"/>
          <w:sz w:val="24"/>
          <w:szCs w:val="24"/>
        </w:rPr>
        <w:t>instructed to</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estimate</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their likelihood of</w:t>
      </w:r>
      <w:r w:rsidR="00C317EC">
        <w:rPr>
          <w:rFonts w:ascii="Times New Roman" w:hAnsi="Times New Roman" w:cs="Times New Roman"/>
          <w:sz w:val="24"/>
          <w:szCs w:val="24"/>
        </w:rPr>
        <w:t xml:space="preserve"> </w:t>
      </w:r>
      <w:r w:rsidR="00705C51">
        <w:rPr>
          <w:rFonts w:ascii="Times New Roman" w:hAnsi="Times New Roman" w:cs="Times New Roman"/>
          <w:sz w:val="24"/>
          <w:szCs w:val="24"/>
        </w:rPr>
        <w:t xml:space="preserve">correctly </w:t>
      </w:r>
      <w:r w:rsidR="00C317EC">
        <w:rPr>
          <w:rFonts w:ascii="Times New Roman" w:hAnsi="Times New Roman" w:cs="Times New Roman"/>
          <w:sz w:val="24"/>
          <w:szCs w:val="24"/>
        </w:rPr>
        <w:t>recall</w:t>
      </w:r>
      <w:r w:rsidR="00705C51">
        <w:rPr>
          <w:rFonts w:ascii="Times New Roman" w:hAnsi="Times New Roman" w:cs="Times New Roman"/>
          <w:sz w:val="24"/>
          <w:szCs w:val="24"/>
        </w:rPr>
        <w:t>ing</w:t>
      </w:r>
      <w:r w:rsidR="00C317EC">
        <w:rPr>
          <w:rFonts w:ascii="Times New Roman" w:hAnsi="Times New Roman" w:cs="Times New Roman"/>
          <w:sz w:val="24"/>
          <w:szCs w:val="24"/>
        </w:rPr>
        <w:t xml:space="preserve"> the target</w:t>
      </w:r>
      <w:r w:rsidR="00B50DAC">
        <w:rPr>
          <w:rFonts w:ascii="Times New Roman" w:hAnsi="Times New Roman" w:cs="Times New Roman"/>
          <w:sz w:val="24"/>
          <w:szCs w:val="24"/>
        </w:rPr>
        <w:t xml:space="preserve"> (e.g., dog)</w:t>
      </w:r>
      <w:r w:rsidR="00FA4789">
        <w:rPr>
          <w:rFonts w:ascii="Times New Roman" w:hAnsi="Times New Roman" w:cs="Times New Roman"/>
          <w:sz w:val="24"/>
          <w:szCs w:val="24"/>
        </w:rPr>
        <w:t xml:space="preserve"> </w:t>
      </w:r>
      <w:r w:rsidR="00EF5DD9">
        <w:rPr>
          <w:rFonts w:ascii="Times New Roman" w:hAnsi="Times New Roman" w:cs="Times New Roman"/>
          <w:sz w:val="24"/>
          <w:szCs w:val="24"/>
        </w:rPr>
        <w:t xml:space="preserve">at test </w:t>
      </w:r>
      <w:r w:rsidR="00C317EC">
        <w:rPr>
          <w:rFonts w:ascii="Times New Roman" w:hAnsi="Times New Roman" w:cs="Times New Roman"/>
          <w:sz w:val="24"/>
          <w:szCs w:val="24"/>
        </w:rPr>
        <w:t xml:space="preserve">if </w:t>
      </w:r>
      <w:r w:rsidR="00705C51">
        <w:rPr>
          <w:rFonts w:ascii="Times New Roman" w:hAnsi="Times New Roman" w:cs="Times New Roman"/>
          <w:sz w:val="24"/>
          <w:szCs w:val="24"/>
        </w:rPr>
        <w:t xml:space="preserve">shown </w:t>
      </w:r>
      <w:r w:rsidR="00C317EC">
        <w:rPr>
          <w:rFonts w:ascii="Times New Roman" w:hAnsi="Times New Roman" w:cs="Times New Roman"/>
          <w:sz w:val="24"/>
          <w:szCs w:val="24"/>
        </w:rPr>
        <w:t xml:space="preserve">the cue </w:t>
      </w:r>
      <w:r w:rsidR="00B50DAC">
        <w:rPr>
          <w:rFonts w:ascii="Times New Roman" w:hAnsi="Times New Roman" w:cs="Times New Roman"/>
          <w:sz w:val="24"/>
          <w:szCs w:val="24"/>
        </w:rPr>
        <w:t>(e.g., cat)</w:t>
      </w:r>
      <w:r w:rsidR="00C317EC">
        <w:rPr>
          <w:rFonts w:ascii="Times New Roman" w:hAnsi="Times New Roman" w:cs="Times New Roman"/>
          <w:sz w:val="24"/>
          <w:szCs w:val="24"/>
        </w:rPr>
        <w:t>.</w:t>
      </w:r>
      <w:r w:rsidR="00A339DE">
        <w:rPr>
          <w:rFonts w:ascii="Times New Roman" w:hAnsi="Times New Roman" w:cs="Times New Roman"/>
          <w:sz w:val="24"/>
          <w:szCs w:val="24"/>
        </w:rPr>
        <w:t xml:space="preserve"> </w:t>
      </w:r>
      <w:r w:rsidR="00EF5DD9">
        <w:rPr>
          <w:rFonts w:ascii="Times New Roman" w:hAnsi="Times New Roman" w:cs="Times New Roman"/>
          <w:sz w:val="24"/>
          <w:szCs w:val="24"/>
        </w:rPr>
        <w:t xml:space="preserve">While JOLs are used to </w:t>
      </w:r>
      <w:r w:rsidR="000C0F04">
        <w:rPr>
          <w:rFonts w:ascii="Times New Roman" w:hAnsi="Times New Roman" w:cs="Times New Roman"/>
          <w:sz w:val="24"/>
          <w:szCs w:val="24"/>
        </w:rPr>
        <w:t xml:space="preserve">gauge </w:t>
      </w:r>
      <w:r w:rsidR="00EF5DD9">
        <w:rPr>
          <w:rFonts w:ascii="Times New Roman" w:hAnsi="Times New Roman" w:cs="Times New Roman"/>
          <w:sz w:val="24"/>
          <w:szCs w:val="24"/>
        </w:rPr>
        <w:t>metacognitive processes</w:t>
      </w:r>
      <w:r w:rsidR="00137D0B">
        <w:rPr>
          <w:rFonts w:ascii="Times New Roman" w:hAnsi="Times New Roman" w:cs="Times New Roman"/>
          <w:sz w:val="24"/>
          <w:szCs w:val="24"/>
        </w:rPr>
        <w:t xml:space="preserve"> (see Rhodes, 2016 for review)</w:t>
      </w:r>
      <w:r w:rsidR="00EF5DD9">
        <w:rPr>
          <w:rFonts w:ascii="Times New Roman" w:hAnsi="Times New Roman" w:cs="Times New Roman"/>
          <w:sz w:val="24"/>
          <w:szCs w:val="24"/>
        </w:rPr>
        <w:t>, a</w:t>
      </w:r>
      <w:r w:rsidR="00693AED">
        <w:rPr>
          <w:rFonts w:ascii="Times New Roman" w:hAnsi="Times New Roman" w:cs="Times New Roman"/>
          <w:sz w:val="24"/>
          <w:szCs w:val="24"/>
        </w:rPr>
        <w:t xml:space="preserve"> growing body of research </w:t>
      </w:r>
      <w:r w:rsidR="00A339DE">
        <w:rPr>
          <w:rFonts w:ascii="Times New Roman" w:hAnsi="Times New Roman" w:cs="Times New Roman"/>
          <w:sz w:val="24"/>
          <w:szCs w:val="24"/>
        </w:rPr>
        <w:t xml:space="preserve">suggests </w:t>
      </w:r>
      <w:r>
        <w:rPr>
          <w:rFonts w:ascii="Times New Roman" w:hAnsi="Times New Roman" w:cs="Times New Roman"/>
          <w:sz w:val="24"/>
          <w:szCs w:val="24"/>
        </w:rPr>
        <w:t xml:space="preserve">that </w:t>
      </w:r>
      <w:r w:rsidR="00CC5DED">
        <w:rPr>
          <w:rFonts w:ascii="Times New Roman" w:hAnsi="Times New Roman" w:cs="Times New Roman"/>
          <w:sz w:val="24"/>
          <w:szCs w:val="24"/>
        </w:rPr>
        <w:t>these judgments</w:t>
      </w:r>
      <w:r>
        <w:rPr>
          <w:rFonts w:ascii="Times New Roman" w:hAnsi="Times New Roman" w:cs="Times New Roman"/>
          <w:sz w:val="24"/>
          <w:szCs w:val="24"/>
        </w:rPr>
        <w:t xml:space="preserve"> </w:t>
      </w:r>
      <w:r w:rsidR="007652D2">
        <w:rPr>
          <w:rFonts w:ascii="Times New Roman" w:hAnsi="Times New Roman" w:cs="Times New Roman"/>
          <w:sz w:val="24"/>
          <w:szCs w:val="24"/>
        </w:rPr>
        <w:t xml:space="preserve">are </w:t>
      </w:r>
      <w:r w:rsidR="007652D2" w:rsidRPr="00B46769">
        <w:rPr>
          <w:rFonts w:ascii="Times New Roman" w:hAnsi="Times New Roman" w:cs="Times New Roman"/>
          <w:i/>
          <w:iCs/>
          <w:sz w:val="24"/>
          <w:szCs w:val="24"/>
        </w:rPr>
        <w:t>reactive</w:t>
      </w:r>
      <w:r w:rsidR="00705C51">
        <w:rPr>
          <w:rFonts w:ascii="Times New Roman" w:hAnsi="Times New Roman" w:cs="Times New Roman"/>
          <w:sz w:val="24"/>
          <w:szCs w:val="24"/>
        </w:rPr>
        <w:t xml:space="preserve"> on learning, particularly</w:t>
      </w:r>
      <w:r w:rsidR="007652D2">
        <w:rPr>
          <w:rFonts w:ascii="Times New Roman" w:hAnsi="Times New Roman" w:cs="Times New Roman"/>
          <w:sz w:val="24"/>
          <w:szCs w:val="24"/>
        </w:rPr>
        <w:t xml:space="preserve"> </w:t>
      </w:r>
      <w:r w:rsidR="00183C64">
        <w:rPr>
          <w:rFonts w:ascii="Times New Roman" w:hAnsi="Times New Roman" w:cs="Times New Roman"/>
          <w:sz w:val="24"/>
          <w:szCs w:val="24"/>
        </w:rPr>
        <w:t>for</w:t>
      </w:r>
      <w:r w:rsidR="000C0F04">
        <w:rPr>
          <w:rFonts w:ascii="Times New Roman" w:hAnsi="Times New Roman" w:cs="Times New Roman"/>
          <w:sz w:val="24"/>
          <w:szCs w:val="24"/>
        </w:rPr>
        <w:t xml:space="preserve"> cue-target pair learning</w:t>
      </w:r>
      <w:r w:rsidR="00705C51">
        <w:rPr>
          <w:rFonts w:ascii="Times New Roman" w:hAnsi="Times New Roman" w:cs="Times New Roman"/>
          <w:sz w:val="24"/>
          <w:szCs w:val="24"/>
        </w:rPr>
        <w:t xml:space="preserve"> </w:t>
      </w:r>
      <w:r w:rsidR="00D65CFA">
        <w:rPr>
          <w:rFonts w:ascii="Times New Roman" w:hAnsi="Times New Roman" w:cs="Times New Roman"/>
          <w:sz w:val="24"/>
          <w:szCs w:val="24"/>
        </w:rPr>
        <w:t>(</w:t>
      </w:r>
      <w:r w:rsidR="00AE5041">
        <w:rPr>
          <w:rFonts w:ascii="Times New Roman" w:hAnsi="Times New Roman" w:cs="Times New Roman"/>
          <w:sz w:val="24"/>
          <w:szCs w:val="24"/>
        </w:rPr>
        <w:t xml:space="preserve">e.g., </w:t>
      </w:r>
      <w:r w:rsidR="00AE5041" w:rsidRPr="00F47A03">
        <w:rPr>
          <w:rFonts w:ascii="Times New Roman" w:hAnsi="Times New Roman" w:cs="Times New Roman"/>
          <w:sz w:val="24"/>
          <w:szCs w:val="24"/>
        </w:rPr>
        <w:t xml:space="preserve">Janes, Rivers, &amp; </w:t>
      </w:r>
      <w:proofErr w:type="spellStart"/>
      <w:r w:rsidR="00AE5041" w:rsidRPr="00F47A03">
        <w:rPr>
          <w:rFonts w:ascii="Times New Roman" w:hAnsi="Times New Roman" w:cs="Times New Roman"/>
          <w:sz w:val="24"/>
          <w:szCs w:val="24"/>
        </w:rPr>
        <w:t>Dunlosky</w:t>
      </w:r>
      <w:proofErr w:type="spellEnd"/>
      <w:r w:rsidR="00AE5041" w:rsidRPr="00F47A03">
        <w:rPr>
          <w:rFonts w:ascii="Times New Roman" w:hAnsi="Times New Roman" w:cs="Times New Roman"/>
          <w:sz w:val="24"/>
          <w:szCs w:val="24"/>
        </w:rPr>
        <w:t xml:space="preserve">, 2018; Maxwell &amp; Huff, </w:t>
      </w:r>
      <w:r w:rsidR="002453C4">
        <w:rPr>
          <w:rFonts w:ascii="Times New Roman" w:hAnsi="Times New Roman" w:cs="Times New Roman"/>
          <w:sz w:val="24"/>
          <w:szCs w:val="24"/>
        </w:rPr>
        <w:t>2022</w:t>
      </w:r>
      <w:r w:rsidR="00AE5041" w:rsidRPr="00F47A03">
        <w:rPr>
          <w:rFonts w:ascii="Times New Roman" w:hAnsi="Times New Roman" w:cs="Times New Roman"/>
          <w:sz w:val="24"/>
          <w:szCs w:val="24"/>
        </w:rPr>
        <w:t xml:space="preserve">; </w:t>
      </w:r>
      <w:proofErr w:type="spellStart"/>
      <w:r w:rsidR="00AE5041" w:rsidRPr="00F47A03">
        <w:rPr>
          <w:rFonts w:ascii="Times New Roman" w:hAnsi="Times New Roman" w:cs="Times New Roman"/>
          <w:sz w:val="24"/>
          <w:szCs w:val="24"/>
        </w:rPr>
        <w:t>Soderstrom</w:t>
      </w:r>
      <w:proofErr w:type="spellEnd"/>
      <w:r w:rsidR="00AE5041" w:rsidRPr="00F47A03">
        <w:rPr>
          <w:rFonts w:ascii="Times New Roman" w:hAnsi="Times New Roman" w:cs="Times New Roman"/>
          <w:sz w:val="24"/>
          <w:szCs w:val="24"/>
        </w:rPr>
        <w:t xml:space="preserve">, Clark, </w:t>
      </w:r>
      <w:proofErr w:type="spellStart"/>
      <w:r w:rsidR="00AE5041" w:rsidRPr="00F47A03">
        <w:rPr>
          <w:rFonts w:ascii="Times New Roman" w:hAnsi="Times New Roman" w:cs="Times New Roman"/>
          <w:sz w:val="24"/>
          <w:szCs w:val="24"/>
        </w:rPr>
        <w:t>Halamish</w:t>
      </w:r>
      <w:proofErr w:type="spellEnd"/>
      <w:r w:rsidR="00AE5041" w:rsidRPr="00F47A03">
        <w:rPr>
          <w:rFonts w:ascii="Times New Roman" w:hAnsi="Times New Roman" w:cs="Times New Roman"/>
          <w:sz w:val="24"/>
          <w:szCs w:val="24"/>
        </w:rPr>
        <w:t>, &amp; Bjork, 2015</w:t>
      </w:r>
      <w:r w:rsidR="00B73319">
        <w:rPr>
          <w:rFonts w:ascii="Times New Roman" w:hAnsi="Times New Roman" w:cs="Times New Roman"/>
          <w:sz w:val="24"/>
          <w:szCs w:val="24"/>
        </w:rPr>
        <w:t xml:space="preserve">). </w:t>
      </w:r>
      <w:r w:rsidR="00707F10">
        <w:rPr>
          <w:rFonts w:ascii="Times New Roman" w:hAnsi="Times New Roman" w:cs="Times New Roman"/>
          <w:sz w:val="24"/>
          <w:szCs w:val="24"/>
        </w:rPr>
        <w:t>Reactivity occurs</w:t>
      </w:r>
      <w:r w:rsidR="00F86F5E">
        <w:rPr>
          <w:rFonts w:ascii="Times New Roman" w:hAnsi="Times New Roman" w:cs="Times New Roman"/>
          <w:sz w:val="24"/>
          <w:szCs w:val="24"/>
        </w:rPr>
        <w:t xml:space="preserve"> whenever </w:t>
      </w:r>
      <w:r w:rsidR="00707F10">
        <w:rPr>
          <w:rFonts w:ascii="Times New Roman" w:hAnsi="Times New Roman" w:cs="Times New Roman"/>
          <w:sz w:val="24"/>
          <w:szCs w:val="24"/>
        </w:rPr>
        <w:t xml:space="preserve">a measure causes </w:t>
      </w:r>
      <w:r w:rsidR="00B73319">
        <w:rPr>
          <w:rFonts w:ascii="Times New Roman" w:hAnsi="Times New Roman" w:cs="Times New Roman"/>
          <w:sz w:val="24"/>
          <w:szCs w:val="24"/>
        </w:rPr>
        <w:t>participants to attend to information they might otherwise ignore</w:t>
      </w:r>
      <w:r w:rsidR="00707F10">
        <w:rPr>
          <w:rFonts w:ascii="Times New Roman" w:hAnsi="Times New Roman" w:cs="Times New Roman"/>
          <w:sz w:val="24"/>
          <w:szCs w:val="24"/>
        </w:rPr>
        <w:t>, leading to changes in performance</w:t>
      </w:r>
      <w:r w:rsidR="00AE5041" w:rsidRPr="00F47A03">
        <w:rPr>
          <w:rFonts w:ascii="Times New Roman" w:hAnsi="Times New Roman" w:cs="Times New Roman"/>
          <w:sz w:val="24"/>
          <w:szCs w:val="24"/>
        </w:rPr>
        <w:t xml:space="preserve"> </w:t>
      </w:r>
      <w:r w:rsidR="00B73319">
        <w:rPr>
          <w:rFonts w:ascii="Times New Roman" w:hAnsi="Times New Roman" w:cs="Times New Roman"/>
          <w:sz w:val="24"/>
          <w:szCs w:val="24"/>
        </w:rPr>
        <w:t>(</w:t>
      </w:r>
      <w:r w:rsidR="00D65CFA" w:rsidRPr="00F47A03">
        <w:rPr>
          <w:rFonts w:ascii="Times New Roman" w:hAnsi="Times New Roman" w:cs="Times New Roman"/>
          <w:sz w:val="24"/>
          <w:szCs w:val="24"/>
        </w:rPr>
        <w:t>Ericsson &amp; Simon, 1993</w:t>
      </w:r>
      <w:r w:rsidR="00D65CFA">
        <w:rPr>
          <w:rFonts w:ascii="Times New Roman" w:hAnsi="Times New Roman" w:cs="Times New Roman"/>
          <w:sz w:val="24"/>
          <w:szCs w:val="24"/>
        </w:rPr>
        <w:t>).</w:t>
      </w:r>
      <w:r w:rsidR="009B21C0">
        <w:rPr>
          <w:rFonts w:ascii="Times New Roman" w:hAnsi="Times New Roman" w:cs="Times New Roman"/>
          <w:sz w:val="24"/>
          <w:szCs w:val="24"/>
        </w:rPr>
        <w:t xml:space="preserve"> </w:t>
      </w:r>
      <w:r w:rsidR="00707F10">
        <w:rPr>
          <w:rFonts w:ascii="Times New Roman" w:hAnsi="Times New Roman" w:cs="Times New Roman"/>
          <w:sz w:val="24"/>
          <w:szCs w:val="24"/>
        </w:rPr>
        <w:t>Regarding JOLs</w:t>
      </w:r>
      <w:r w:rsidR="00F86F5E">
        <w:rPr>
          <w:rFonts w:ascii="Times New Roman" w:hAnsi="Times New Roman" w:cs="Times New Roman"/>
          <w:sz w:val="24"/>
          <w:szCs w:val="24"/>
        </w:rPr>
        <w:t>,</w:t>
      </w:r>
      <w:r w:rsidR="00707F10">
        <w:rPr>
          <w:rFonts w:ascii="Times New Roman" w:hAnsi="Times New Roman" w:cs="Times New Roman"/>
          <w:sz w:val="24"/>
          <w:szCs w:val="24"/>
        </w:rPr>
        <w:t xml:space="preserve"> reactivity</w:t>
      </w:r>
      <w:r w:rsidR="00F86F5E">
        <w:rPr>
          <w:rFonts w:ascii="Times New Roman" w:hAnsi="Times New Roman" w:cs="Times New Roman"/>
          <w:sz w:val="24"/>
          <w:szCs w:val="24"/>
        </w:rPr>
        <w:t xml:space="preserve"> </w:t>
      </w:r>
      <w:r w:rsidR="008F3419">
        <w:rPr>
          <w:rFonts w:ascii="Times New Roman" w:hAnsi="Times New Roman" w:cs="Times New Roman"/>
          <w:sz w:val="24"/>
          <w:szCs w:val="24"/>
        </w:rPr>
        <w:t>produces</w:t>
      </w:r>
      <w:r w:rsidR="00F86F5E">
        <w:rPr>
          <w:rFonts w:ascii="Times New Roman" w:hAnsi="Times New Roman" w:cs="Times New Roman"/>
          <w:sz w:val="24"/>
          <w:szCs w:val="24"/>
        </w:rPr>
        <w:t xml:space="preserve"> memory changes</w:t>
      </w:r>
      <w:r w:rsidR="00663096">
        <w:rPr>
          <w:rFonts w:ascii="Times New Roman" w:hAnsi="Times New Roman" w:cs="Times New Roman"/>
          <w:sz w:val="24"/>
          <w:szCs w:val="24"/>
        </w:rPr>
        <w:t xml:space="preserve">, which </w:t>
      </w:r>
      <w:r w:rsidR="00707F10">
        <w:rPr>
          <w:rFonts w:ascii="Times New Roman" w:hAnsi="Times New Roman" w:cs="Times New Roman"/>
          <w:sz w:val="24"/>
          <w:szCs w:val="24"/>
        </w:rPr>
        <w:t>manifest as either</w:t>
      </w:r>
      <w:r w:rsidR="00663096">
        <w:rPr>
          <w:rFonts w:ascii="Times New Roman" w:hAnsi="Times New Roman" w:cs="Times New Roman"/>
          <w:sz w:val="24"/>
          <w:szCs w:val="24"/>
        </w:rPr>
        <w:t xml:space="preserve"> </w:t>
      </w:r>
      <w:r w:rsidR="008F3419">
        <w:rPr>
          <w:rFonts w:ascii="Times New Roman" w:hAnsi="Times New Roman" w:cs="Times New Roman"/>
          <w:sz w:val="24"/>
          <w:szCs w:val="24"/>
        </w:rPr>
        <w:t xml:space="preserve">memory </w:t>
      </w:r>
      <w:r w:rsidR="000C0F04">
        <w:rPr>
          <w:rFonts w:ascii="Times New Roman" w:hAnsi="Times New Roman" w:cs="Times New Roman"/>
          <w:sz w:val="24"/>
          <w:szCs w:val="24"/>
        </w:rPr>
        <w:t xml:space="preserve">benefits </w:t>
      </w:r>
      <w:r w:rsidR="00663096">
        <w:rPr>
          <w:rFonts w:ascii="Times New Roman" w:hAnsi="Times New Roman" w:cs="Times New Roman"/>
          <w:sz w:val="24"/>
          <w:szCs w:val="24"/>
        </w:rPr>
        <w:t xml:space="preserve">(i.e., </w:t>
      </w:r>
      <w:r w:rsidR="00663096" w:rsidRPr="00663096">
        <w:rPr>
          <w:rFonts w:ascii="Times New Roman" w:hAnsi="Times New Roman" w:cs="Times New Roman"/>
          <w:i/>
          <w:iCs/>
          <w:sz w:val="24"/>
          <w:szCs w:val="24"/>
        </w:rPr>
        <w:t xml:space="preserve">positive </w:t>
      </w:r>
      <w:r w:rsidR="00874A24">
        <w:rPr>
          <w:rFonts w:ascii="Times New Roman" w:hAnsi="Times New Roman" w:cs="Times New Roman"/>
          <w:i/>
          <w:iCs/>
          <w:sz w:val="24"/>
          <w:szCs w:val="24"/>
        </w:rPr>
        <w:t>reactiv</w:t>
      </w:r>
      <w:r w:rsidR="00851155">
        <w:rPr>
          <w:rFonts w:ascii="Times New Roman" w:hAnsi="Times New Roman" w:cs="Times New Roman"/>
          <w:i/>
          <w:iCs/>
          <w:sz w:val="24"/>
          <w:szCs w:val="24"/>
        </w:rPr>
        <w:t>i</w:t>
      </w:r>
      <w:r w:rsidR="00663096" w:rsidRPr="00663096">
        <w:rPr>
          <w:rFonts w:ascii="Times New Roman" w:hAnsi="Times New Roman" w:cs="Times New Roman"/>
          <w:i/>
          <w:iCs/>
          <w:sz w:val="24"/>
          <w:szCs w:val="24"/>
        </w:rPr>
        <w:t>ty</w:t>
      </w:r>
      <w:r w:rsidR="00663096">
        <w:rPr>
          <w:rFonts w:ascii="Times New Roman" w:hAnsi="Times New Roman" w:cs="Times New Roman"/>
          <w:sz w:val="24"/>
          <w:szCs w:val="24"/>
        </w:rPr>
        <w:t xml:space="preserve">) or costs (i.e., </w:t>
      </w:r>
      <w:r w:rsidR="00663096" w:rsidRPr="00663096">
        <w:rPr>
          <w:rFonts w:ascii="Times New Roman" w:hAnsi="Times New Roman" w:cs="Times New Roman"/>
          <w:i/>
          <w:iCs/>
          <w:sz w:val="24"/>
          <w:szCs w:val="24"/>
        </w:rPr>
        <w:t>negative reactivity</w:t>
      </w:r>
      <w:r w:rsidR="00663096">
        <w:rPr>
          <w:rFonts w:ascii="Times New Roman" w:hAnsi="Times New Roman" w:cs="Times New Roman"/>
          <w:sz w:val="24"/>
          <w:szCs w:val="24"/>
        </w:rPr>
        <w:t xml:space="preserve">). Testing for these </w:t>
      </w:r>
      <w:r w:rsidR="00CB0428">
        <w:rPr>
          <w:rFonts w:ascii="Times New Roman" w:hAnsi="Times New Roman" w:cs="Times New Roman"/>
          <w:sz w:val="24"/>
          <w:szCs w:val="24"/>
        </w:rPr>
        <w:t xml:space="preserve">memory </w:t>
      </w:r>
      <w:r w:rsidR="00AE4741">
        <w:rPr>
          <w:rFonts w:ascii="Times New Roman" w:hAnsi="Times New Roman" w:cs="Times New Roman"/>
          <w:sz w:val="24"/>
          <w:szCs w:val="24"/>
        </w:rPr>
        <w:t>changes is</w:t>
      </w:r>
      <w:r w:rsidR="00EC6217">
        <w:rPr>
          <w:rFonts w:ascii="Times New Roman" w:hAnsi="Times New Roman" w:cs="Times New Roman"/>
          <w:sz w:val="24"/>
          <w:szCs w:val="24"/>
        </w:rPr>
        <w:t xml:space="preserve"> </w:t>
      </w:r>
      <w:r w:rsidR="00663096">
        <w:rPr>
          <w:rFonts w:ascii="Times New Roman" w:hAnsi="Times New Roman" w:cs="Times New Roman"/>
          <w:sz w:val="24"/>
          <w:szCs w:val="24"/>
        </w:rPr>
        <w:t>simpl</w:t>
      </w:r>
      <w:r w:rsidR="00AE4741">
        <w:rPr>
          <w:rFonts w:ascii="Times New Roman" w:hAnsi="Times New Roman" w:cs="Times New Roman"/>
          <w:sz w:val="24"/>
          <w:szCs w:val="24"/>
        </w:rPr>
        <w:t>e</w:t>
      </w:r>
      <w:r w:rsidR="0015311E">
        <w:rPr>
          <w:rFonts w:ascii="Times New Roman" w:hAnsi="Times New Roman" w:cs="Times New Roman"/>
          <w:sz w:val="24"/>
          <w:szCs w:val="24"/>
        </w:rPr>
        <w:t xml:space="preserve"> and </w:t>
      </w:r>
      <w:r w:rsidR="00874A24">
        <w:rPr>
          <w:rFonts w:ascii="Times New Roman" w:hAnsi="Times New Roman" w:cs="Times New Roman"/>
          <w:sz w:val="24"/>
          <w:szCs w:val="24"/>
        </w:rPr>
        <w:t>merely</w:t>
      </w:r>
      <w:r w:rsidR="00EC6217">
        <w:rPr>
          <w:rFonts w:ascii="Times New Roman" w:hAnsi="Times New Roman" w:cs="Times New Roman"/>
          <w:sz w:val="24"/>
          <w:szCs w:val="24"/>
        </w:rPr>
        <w:t xml:space="preserve"> requires</w:t>
      </w:r>
      <w:r w:rsidR="00CB0428">
        <w:rPr>
          <w:rFonts w:ascii="Times New Roman" w:hAnsi="Times New Roman" w:cs="Times New Roman"/>
          <w:sz w:val="24"/>
          <w:szCs w:val="24"/>
        </w:rPr>
        <w:t xml:space="preserve"> comparing recall for participants who make JOLs at encoding to a </w:t>
      </w:r>
      <w:r w:rsidR="00AE4741">
        <w:rPr>
          <w:rFonts w:ascii="Times New Roman" w:hAnsi="Times New Roman" w:cs="Times New Roman"/>
          <w:sz w:val="24"/>
          <w:szCs w:val="24"/>
        </w:rPr>
        <w:t xml:space="preserve">no-JOL </w:t>
      </w:r>
      <w:r w:rsidR="00CB0428">
        <w:rPr>
          <w:rFonts w:ascii="Times New Roman" w:hAnsi="Times New Roman" w:cs="Times New Roman"/>
          <w:sz w:val="24"/>
          <w:szCs w:val="24"/>
        </w:rPr>
        <w:t xml:space="preserve">control group </w:t>
      </w:r>
      <w:r w:rsidR="00663096">
        <w:rPr>
          <w:rFonts w:ascii="Times New Roman" w:hAnsi="Times New Roman" w:cs="Times New Roman"/>
          <w:sz w:val="24"/>
          <w:szCs w:val="24"/>
        </w:rPr>
        <w:t>(e.g., silent reading)</w:t>
      </w:r>
      <w:r w:rsidR="00CB0428">
        <w:rPr>
          <w:rFonts w:ascii="Times New Roman" w:hAnsi="Times New Roman" w:cs="Times New Roman"/>
          <w:sz w:val="24"/>
          <w:szCs w:val="24"/>
        </w:rPr>
        <w:t xml:space="preserve">. </w:t>
      </w:r>
      <w:r w:rsidR="007E15CA">
        <w:rPr>
          <w:rFonts w:ascii="Times New Roman" w:hAnsi="Times New Roman" w:cs="Times New Roman"/>
          <w:sz w:val="24"/>
          <w:szCs w:val="24"/>
        </w:rPr>
        <w:t>However, this comparison group has commonly been omitted</w:t>
      </w:r>
      <w:r w:rsidR="00B7549F">
        <w:rPr>
          <w:rFonts w:ascii="Times New Roman" w:hAnsi="Times New Roman" w:cs="Times New Roman"/>
          <w:sz w:val="24"/>
          <w:szCs w:val="24"/>
        </w:rPr>
        <w:t>, particularly for studies in which JOLs are made immediately following study</w:t>
      </w:r>
      <w:r w:rsidR="007E15CA">
        <w:rPr>
          <w:rFonts w:ascii="Times New Roman" w:hAnsi="Times New Roman" w:cs="Times New Roman"/>
          <w:sz w:val="24"/>
          <w:szCs w:val="24"/>
        </w:rPr>
        <w:t>, as researchers have often been more interested</w:t>
      </w:r>
      <w:r w:rsidR="00AE4741">
        <w:rPr>
          <w:rFonts w:ascii="Times New Roman" w:hAnsi="Times New Roman" w:cs="Times New Roman"/>
          <w:sz w:val="24"/>
          <w:szCs w:val="24"/>
        </w:rPr>
        <w:t xml:space="preserve"> in</w:t>
      </w:r>
      <w:r w:rsidR="007E15CA">
        <w:rPr>
          <w:rFonts w:ascii="Times New Roman" w:hAnsi="Times New Roman" w:cs="Times New Roman"/>
          <w:sz w:val="24"/>
          <w:szCs w:val="24"/>
        </w:rPr>
        <w:t xml:space="preserve"> factors affecting the accuracy of JOLs (e.g., associative direction</w:t>
      </w:r>
      <w:r w:rsidR="007E15CA" w:rsidRPr="00F47A03">
        <w:rPr>
          <w:rFonts w:ascii="Times New Roman" w:hAnsi="Times New Roman" w:cs="Times New Roman"/>
          <w:sz w:val="24"/>
          <w:szCs w:val="24"/>
        </w:rPr>
        <w:t xml:space="preserve">; </w:t>
      </w:r>
      <w:proofErr w:type="spellStart"/>
      <w:r w:rsidR="007E15CA" w:rsidRPr="00F47A03">
        <w:rPr>
          <w:rFonts w:ascii="Times New Roman" w:hAnsi="Times New Roman" w:cs="Times New Roman"/>
          <w:sz w:val="24"/>
          <w:szCs w:val="24"/>
        </w:rPr>
        <w:t>Koriat</w:t>
      </w:r>
      <w:proofErr w:type="spellEnd"/>
      <w:r w:rsidR="007E15CA" w:rsidRPr="00F47A03">
        <w:rPr>
          <w:rFonts w:ascii="Times New Roman" w:hAnsi="Times New Roman" w:cs="Times New Roman"/>
          <w:sz w:val="24"/>
          <w:szCs w:val="24"/>
        </w:rPr>
        <w:t xml:space="preserve"> &amp; Bjork, 2005; Maxwell &amp; Huff, 2021</w:t>
      </w:r>
      <w:r w:rsidR="00420EEF">
        <w:rPr>
          <w:rFonts w:ascii="Times New Roman" w:hAnsi="Times New Roman" w:cs="Times New Roman"/>
          <w:sz w:val="24"/>
          <w:szCs w:val="24"/>
        </w:rPr>
        <w:t>;</w:t>
      </w:r>
      <w:r w:rsidR="00B7549F">
        <w:rPr>
          <w:rFonts w:ascii="Times New Roman" w:hAnsi="Times New Roman" w:cs="Times New Roman"/>
          <w:sz w:val="24"/>
          <w:szCs w:val="24"/>
        </w:rPr>
        <w:t xml:space="preserve"> </w:t>
      </w:r>
      <w:r w:rsidR="007B218E">
        <w:rPr>
          <w:rFonts w:ascii="Times New Roman" w:hAnsi="Times New Roman" w:cs="Times New Roman"/>
          <w:sz w:val="24"/>
          <w:szCs w:val="24"/>
        </w:rPr>
        <w:t xml:space="preserve">multiple study trials; </w:t>
      </w:r>
      <w:proofErr w:type="spellStart"/>
      <w:r w:rsidR="007B218E">
        <w:rPr>
          <w:rFonts w:ascii="Times New Roman" w:hAnsi="Times New Roman" w:cs="Times New Roman"/>
          <w:sz w:val="24"/>
          <w:szCs w:val="24"/>
        </w:rPr>
        <w:t>Koriat</w:t>
      </w:r>
      <w:proofErr w:type="spellEnd"/>
      <w:r w:rsidR="007B218E">
        <w:rPr>
          <w:rFonts w:ascii="Times New Roman" w:hAnsi="Times New Roman" w:cs="Times New Roman"/>
          <w:sz w:val="24"/>
          <w:szCs w:val="24"/>
        </w:rPr>
        <w:t xml:space="preserve">, Sheffer, &amp; </w:t>
      </w:r>
      <w:proofErr w:type="spellStart"/>
      <w:r w:rsidR="007B218E">
        <w:rPr>
          <w:rFonts w:ascii="Times New Roman" w:hAnsi="Times New Roman" w:cs="Times New Roman"/>
          <w:sz w:val="24"/>
          <w:szCs w:val="24"/>
        </w:rPr>
        <w:t>Ma’ayan</w:t>
      </w:r>
      <w:proofErr w:type="spellEnd"/>
      <w:r w:rsidR="007B218E">
        <w:rPr>
          <w:rFonts w:ascii="Times New Roman" w:hAnsi="Times New Roman" w:cs="Times New Roman"/>
          <w:sz w:val="24"/>
          <w:szCs w:val="24"/>
        </w:rPr>
        <w:t xml:space="preserve">, 2002; </w:t>
      </w:r>
      <w:proofErr w:type="spellStart"/>
      <w:r w:rsidR="007B218E">
        <w:rPr>
          <w:rFonts w:ascii="Times New Roman" w:hAnsi="Times New Roman" w:cs="Times New Roman"/>
          <w:sz w:val="24"/>
          <w:szCs w:val="24"/>
        </w:rPr>
        <w:t>Meeter</w:t>
      </w:r>
      <w:proofErr w:type="spellEnd"/>
      <w:r w:rsidR="007B218E">
        <w:rPr>
          <w:rFonts w:ascii="Times New Roman" w:hAnsi="Times New Roman" w:cs="Times New Roman"/>
          <w:sz w:val="24"/>
          <w:szCs w:val="24"/>
        </w:rPr>
        <w:t xml:space="preserve"> &amp; Nelson, 2003</w:t>
      </w:r>
      <w:r w:rsidR="007E15CA">
        <w:rPr>
          <w:rFonts w:ascii="Times New Roman" w:hAnsi="Times New Roman" w:cs="Times New Roman"/>
          <w:sz w:val="24"/>
          <w:szCs w:val="24"/>
        </w:rPr>
        <w:t>)</w:t>
      </w:r>
      <w:r w:rsidR="00AE4741">
        <w:rPr>
          <w:rFonts w:ascii="Times New Roman" w:hAnsi="Times New Roman" w:cs="Times New Roman"/>
          <w:sz w:val="24"/>
          <w:szCs w:val="24"/>
        </w:rPr>
        <w:t xml:space="preserve"> rather than the </w:t>
      </w:r>
      <w:r w:rsidR="00874A24">
        <w:rPr>
          <w:rFonts w:ascii="Times New Roman" w:hAnsi="Times New Roman" w:cs="Times New Roman"/>
          <w:sz w:val="24"/>
          <w:szCs w:val="24"/>
        </w:rPr>
        <w:t xml:space="preserve">direct </w:t>
      </w:r>
      <w:r w:rsidR="00AE4741">
        <w:rPr>
          <w:rFonts w:ascii="Times New Roman" w:hAnsi="Times New Roman" w:cs="Times New Roman"/>
          <w:sz w:val="24"/>
          <w:szCs w:val="24"/>
        </w:rPr>
        <w:t>effects of these judgments on memory.</w:t>
      </w:r>
    </w:p>
    <w:p w14:paraId="1E168F79" w14:textId="3E1EA073" w:rsidR="00530401" w:rsidRDefault="001804BB" w:rsidP="005255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JOL studies have commonly omitted </w:t>
      </w:r>
      <w:r w:rsidR="009152C0">
        <w:rPr>
          <w:rFonts w:ascii="Times New Roman" w:hAnsi="Times New Roman" w:cs="Times New Roman"/>
          <w:sz w:val="24"/>
          <w:szCs w:val="24"/>
        </w:rPr>
        <w:t>control group</w:t>
      </w:r>
      <w:r>
        <w:rPr>
          <w:rFonts w:ascii="Times New Roman" w:hAnsi="Times New Roman" w:cs="Times New Roman"/>
          <w:sz w:val="24"/>
          <w:szCs w:val="24"/>
        </w:rPr>
        <w:t xml:space="preserve"> comparisons, i</w:t>
      </w:r>
      <w:r w:rsidR="005C75BE">
        <w:rPr>
          <w:rFonts w:ascii="Times New Roman" w:hAnsi="Times New Roman" w:cs="Times New Roman"/>
          <w:sz w:val="24"/>
          <w:szCs w:val="24"/>
        </w:rPr>
        <w:t>nterest in the</w:t>
      </w:r>
      <w:r w:rsidR="00094A37">
        <w:rPr>
          <w:rFonts w:ascii="Times New Roman" w:hAnsi="Times New Roman" w:cs="Times New Roman"/>
          <w:sz w:val="24"/>
          <w:szCs w:val="24"/>
        </w:rPr>
        <w:t xml:space="preserve"> potential </w:t>
      </w:r>
      <w:r w:rsidR="00A513A7">
        <w:rPr>
          <w:rFonts w:ascii="Times New Roman" w:hAnsi="Times New Roman" w:cs="Times New Roman"/>
          <w:sz w:val="24"/>
          <w:szCs w:val="24"/>
        </w:rPr>
        <w:t>effects of</w:t>
      </w:r>
      <w:r w:rsidR="004105FC">
        <w:rPr>
          <w:rFonts w:ascii="Times New Roman" w:hAnsi="Times New Roman" w:cs="Times New Roman"/>
          <w:sz w:val="24"/>
          <w:szCs w:val="24"/>
        </w:rPr>
        <w:t xml:space="preserve"> these judgments </w:t>
      </w:r>
      <w:r w:rsidR="005C75BE">
        <w:rPr>
          <w:rFonts w:ascii="Times New Roman" w:hAnsi="Times New Roman" w:cs="Times New Roman"/>
          <w:sz w:val="24"/>
          <w:szCs w:val="24"/>
        </w:rPr>
        <w:t xml:space="preserve">on memory is not new. </w:t>
      </w:r>
      <w:r w:rsidR="000C0F04">
        <w:rPr>
          <w:rFonts w:ascii="Times New Roman" w:hAnsi="Times New Roman" w:cs="Times New Roman"/>
          <w:sz w:val="24"/>
          <w:szCs w:val="24"/>
        </w:rPr>
        <w:t>R</w:t>
      </w:r>
      <w:r w:rsidR="0052556E">
        <w:rPr>
          <w:rFonts w:ascii="Times New Roman" w:hAnsi="Times New Roman" w:cs="Times New Roman"/>
          <w:sz w:val="24"/>
          <w:szCs w:val="24"/>
        </w:rPr>
        <w:t xml:space="preserve">esearch </w:t>
      </w:r>
      <w:r w:rsidR="00094A37">
        <w:rPr>
          <w:rFonts w:ascii="Times New Roman" w:hAnsi="Times New Roman" w:cs="Times New Roman"/>
          <w:sz w:val="24"/>
          <w:szCs w:val="24"/>
        </w:rPr>
        <w:t>suggests</w:t>
      </w:r>
      <w:r w:rsidR="0052556E">
        <w:rPr>
          <w:rFonts w:ascii="Times New Roman" w:hAnsi="Times New Roman" w:cs="Times New Roman"/>
          <w:sz w:val="24"/>
          <w:szCs w:val="24"/>
        </w:rPr>
        <w:t xml:space="preserve"> that </w:t>
      </w:r>
      <w:r w:rsidR="000C0F04">
        <w:rPr>
          <w:rFonts w:ascii="Times New Roman" w:hAnsi="Times New Roman" w:cs="Times New Roman"/>
          <w:sz w:val="24"/>
          <w:szCs w:val="24"/>
        </w:rPr>
        <w:t>JOLs</w:t>
      </w:r>
      <w:r w:rsidR="0052556E">
        <w:rPr>
          <w:rFonts w:ascii="Times New Roman" w:hAnsi="Times New Roman" w:cs="Times New Roman"/>
          <w:sz w:val="24"/>
          <w:szCs w:val="24"/>
        </w:rPr>
        <w:t xml:space="preserve"> made </w:t>
      </w:r>
      <w:r w:rsidR="00094A37">
        <w:rPr>
          <w:rFonts w:ascii="Times New Roman" w:hAnsi="Times New Roman" w:cs="Times New Roman"/>
          <w:sz w:val="24"/>
          <w:szCs w:val="24"/>
        </w:rPr>
        <w:lastRenderedPageBreak/>
        <w:t xml:space="preserve">following </w:t>
      </w:r>
      <w:r w:rsidR="0052556E">
        <w:rPr>
          <w:rFonts w:ascii="Times New Roman" w:hAnsi="Times New Roman" w:cs="Times New Roman"/>
          <w:sz w:val="24"/>
          <w:szCs w:val="24"/>
        </w:rPr>
        <w:t>a delay</w:t>
      </w:r>
      <w:r w:rsidR="006C3893">
        <w:rPr>
          <w:rFonts w:ascii="Times New Roman" w:hAnsi="Times New Roman" w:cs="Times New Roman"/>
          <w:sz w:val="24"/>
          <w:szCs w:val="24"/>
        </w:rPr>
        <w:t xml:space="preserve"> </w:t>
      </w:r>
      <w:r w:rsidR="00094A37">
        <w:rPr>
          <w:rFonts w:ascii="Times New Roman" w:hAnsi="Times New Roman" w:cs="Times New Roman"/>
          <w:sz w:val="24"/>
          <w:szCs w:val="24"/>
        </w:rPr>
        <w:t xml:space="preserve">can </w:t>
      </w:r>
      <w:r w:rsidR="0052556E">
        <w:rPr>
          <w:rFonts w:ascii="Times New Roman" w:hAnsi="Times New Roman" w:cs="Times New Roman"/>
          <w:sz w:val="24"/>
          <w:szCs w:val="24"/>
        </w:rPr>
        <w:t xml:space="preserve">produce a </w:t>
      </w:r>
      <w:r w:rsidR="00465FC2">
        <w:rPr>
          <w:rFonts w:ascii="Times New Roman" w:hAnsi="Times New Roman" w:cs="Times New Roman"/>
          <w:sz w:val="24"/>
          <w:szCs w:val="24"/>
        </w:rPr>
        <w:t>memory benefit</w:t>
      </w:r>
      <w:r w:rsidR="0052556E" w:rsidRPr="005C75BE">
        <w:rPr>
          <w:rFonts w:ascii="Times New Roman" w:hAnsi="Times New Roman" w:cs="Times New Roman"/>
          <w:sz w:val="24"/>
          <w:szCs w:val="24"/>
        </w:rPr>
        <w:t xml:space="preserve"> (</w:t>
      </w:r>
      <w:r w:rsidR="00DB0263">
        <w:rPr>
          <w:rFonts w:ascii="Times New Roman" w:hAnsi="Times New Roman" w:cs="Times New Roman"/>
          <w:sz w:val="24"/>
          <w:szCs w:val="24"/>
        </w:rPr>
        <w:t xml:space="preserve">e.g., </w:t>
      </w:r>
      <w:proofErr w:type="spellStart"/>
      <w:r w:rsidR="00B14C1F">
        <w:rPr>
          <w:rFonts w:ascii="Times New Roman" w:hAnsi="Times New Roman" w:cs="Times New Roman"/>
          <w:sz w:val="24"/>
          <w:szCs w:val="24"/>
        </w:rPr>
        <w:t>Akdo</w:t>
      </w:r>
      <w:r w:rsidR="00B14C1F" w:rsidRPr="00B14C1F">
        <w:rPr>
          <w:rFonts w:ascii="Times New Roman" w:hAnsi="Times New Roman" w:cs="Times New Roman"/>
          <w:sz w:val="24"/>
          <w:szCs w:val="24"/>
        </w:rPr>
        <w:t>ğ</w:t>
      </w:r>
      <w:r w:rsidR="00B14C1F">
        <w:rPr>
          <w:rFonts w:ascii="Times New Roman" w:hAnsi="Times New Roman" w:cs="Times New Roman"/>
          <w:sz w:val="24"/>
          <w:szCs w:val="24"/>
        </w:rPr>
        <w:t>an</w:t>
      </w:r>
      <w:proofErr w:type="spellEnd"/>
      <w:r w:rsidR="00B14C1F">
        <w:rPr>
          <w:rFonts w:ascii="Times New Roman" w:hAnsi="Times New Roman" w:cs="Times New Roman"/>
          <w:sz w:val="24"/>
          <w:szCs w:val="24"/>
        </w:rPr>
        <w:t xml:space="preserve">, </w:t>
      </w:r>
      <w:proofErr w:type="spellStart"/>
      <w:r w:rsidR="00B14C1F">
        <w:rPr>
          <w:rFonts w:ascii="Times New Roman" w:hAnsi="Times New Roman" w:cs="Times New Roman"/>
          <w:sz w:val="24"/>
          <w:szCs w:val="24"/>
        </w:rPr>
        <w:t>Izaute</w:t>
      </w:r>
      <w:proofErr w:type="spellEnd"/>
      <w:r w:rsidR="00B14C1F">
        <w:rPr>
          <w:rFonts w:ascii="Times New Roman" w:hAnsi="Times New Roman" w:cs="Times New Roman"/>
          <w:sz w:val="24"/>
          <w:szCs w:val="24"/>
        </w:rPr>
        <w:t xml:space="preserve">, </w:t>
      </w:r>
      <w:proofErr w:type="spellStart"/>
      <w:r w:rsidR="00B14C1F">
        <w:rPr>
          <w:rFonts w:ascii="Times New Roman" w:hAnsi="Times New Roman" w:cs="Times New Roman"/>
          <w:sz w:val="24"/>
          <w:szCs w:val="24"/>
        </w:rPr>
        <w:t>Danion</w:t>
      </w:r>
      <w:proofErr w:type="spellEnd"/>
      <w:r w:rsidR="00B14C1F">
        <w:rPr>
          <w:rFonts w:ascii="Times New Roman" w:hAnsi="Times New Roman" w:cs="Times New Roman"/>
          <w:sz w:val="24"/>
          <w:szCs w:val="24"/>
        </w:rPr>
        <w:t xml:space="preserve">, </w:t>
      </w:r>
      <w:proofErr w:type="spellStart"/>
      <w:r w:rsidR="00B14C1F">
        <w:rPr>
          <w:rFonts w:ascii="Times New Roman" w:hAnsi="Times New Roman" w:cs="Times New Roman"/>
          <w:sz w:val="24"/>
          <w:szCs w:val="24"/>
        </w:rPr>
        <w:t>Vidailhet</w:t>
      </w:r>
      <w:proofErr w:type="spellEnd"/>
      <w:r w:rsidR="00B14C1F">
        <w:rPr>
          <w:rFonts w:ascii="Times New Roman" w:hAnsi="Times New Roman" w:cs="Times New Roman"/>
          <w:sz w:val="24"/>
          <w:szCs w:val="24"/>
        </w:rPr>
        <w:t>, &amp; Bacon, 2016</w:t>
      </w:r>
      <w:r w:rsidR="005C75BE">
        <w:rPr>
          <w:rFonts w:ascii="Times New Roman" w:hAnsi="Times New Roman" w:cs="Times New Roman"/>
          <w:sz w:val="24"/>
          <w:szCs w:val="24"/>
        </w:rPr>
        <w:t xml:space="preserve">; </w:t>
      </w:r>
      <w:r w:rsidR="00094A37">
        <w:rPr>
          <w:rFonts w:ascii="Times New Roman" w:hAnsi="Times New Roman" w:cs="Times New Roman"/>
          <w:sz w:val="24"/>
          <w:szCs w:val="24"/>
        </w:rPr>
        <w:t xml:space="preserve">Spellman &amp; Bjork, 1992; </w:t>
      </w:r>
      <w:r w:rsidR="0052556E">
        <w:rPr>
          <w:rFonts w:ascii="Times New Roman" w:hAnsi="Times New Roman" w:cs="Times New Roman"/>
          <w:sz w:val="24"/>
          <w:szCs w:val="24"/>
        </w:rPr>
        <w:t xml:space="preserve">see </w:t>
      </w:r>
      <w:r w:rsidR="0052556E" w:rsidRPr="00DB0263">
        <w:rPr>
          <w:rFonts w:ascii="Times New Roman" w:hAnsi="Times New Roman" w:cs="Times New Roman"/>
          <w:sz w:val="24"/>
          <w:szCs w:val="24"/>
        </w:rPr>
        <w:t>Rhodes &amp; Tauber, 2011</w:t>
      </w:r>
      <w:r w:rsidR="0052556E">
        <w:rPr>
          <w:rFonts w:ascii="Times New Roman" w:hAnsi="Times New Roman" w:cs="Times New Roman"/>
          <w:sz w:val="24"/>
          <w:szCs w:val="24"/>
        </w:rPr>
        <w:t xml:space="preserve">). </w:t>
      </w:r>
      <w:r w:rsidR="005C75BE">
        <w:rPr>
          <w:rFonts w:ascii="Times New Roman" w:hAnsi="Times New Roman" w:cs="Times New Roman"/>
          <w:sz w:val="24"/>
          <w:szCs w:val="24"/>
        </w:rPr>
        <w:t xml:space="preserve">However, </w:t>
      </w:r>
      <w:r w:rsidR="00DE5032">
        <w:rPr>
          <w:rFonts w:ascii="Times New Roman" w:hAnsi="Times New Roman" w:cs="Times New Roman"/>
          <w:sz w:val="24"/>
          <w:szCs w:val="24"/>
        </w:rPr>
        <w:t xml:space="preserve">researchers have only recently </w:t>
      </w:r>
      <w:r w:rsidR="00094A37">
        <w:rPr>
          <w:rFonts w:ascii="Times New Roman" w:hAnsi="Times New Roman" w:cs="Times New Roman"/>
          <w:sz w:val="24"/>
          <w:szCs w:val="24"/>
        </w:rPr>
        <w:t>begun to explore</w:t>
      </w:r>
      <w:r w:rsidR="00DE5032">
        <w:rPr>
          <w:rFonts w:ascii="Times New Roman" w:hAnsi="Times New Roman" w:cs="Times New Roman"/>
          <w:sz w:val="24"/>
          <w:szCs w:val="24"/>
        </w:rPr>
        <w:t xml:space="preserve"> whether</w:t>
      </w:r>
      <w:r w:rsidR="006C3893">
        <w:rPr>
          <w:rFonts w:ascii="Times New Roman" w:hAnsi="Times New Roman" w:cs="Times New Roman"/>
          <w:sz w:val="24"/>
          <w:szCs w:val="24"/>
        </w:rPr>
        <w:t xml:space="preserve"> </w:t>
      </w:r>
      <w:r w:rsidR="00072DEC">
        <w:rPr>
          <w:rFonts w:ascii="Times New Roman" w:hAnsi="Times New Roman" w:cs="Times New Roman"/>
          <w:sz w:val="24"/>
          <w:szCs w:val="24"/>
        </w:rPr>
        <w:t xml:space="preserve">concurrent and immediate </w:t>
      </w:r>
      <w:r w:rsidR="0063225D">
        <w:rPr>
          <w:rFonts w:ascii="Times New Roman" w:hAnsi="Times New Roman" w:cs="Times New Roman"/>
          <w:sz w:val="24"/>
          <w:szCs w:val="24"/>
        </w:rPr>
        <w:t>JOLs</w:t>
      </w:r>
      <w:r w:rsidR="00072DEC">
        <w:rPr>
          <w:rFonts w:ascii="Times New Roman" w:hAnsi="Times New Roman" w:cs="Times New Roman"/>
          <w:sz w:val="24"/>
          <w:szCs w:val="24"/>
        </w:rPr>
        <w:t xml:space="preserve"> (i.e., those elicited at or immediately following encoding)</w:t>
      </w:r>
      <w:r w:rsidR="00DE5032">
        <w:rPr>
          <w:rFonts w:ascii="Times New Roman" w:hAnsi="Times New Roman" w:cs="Times New Roman"/>
          <w:sz w:val="24"/>
          <w:szCs w:val="24"/>
        </w:rPr>
        <w:t xml:space="preserve"> are similarly reactive.</w:t>
      </w:r>
      <w:r w:rsidR="00873207">
        <w:rPr>
          <w:rFonts w:ascii="Times New Roman" w:hAnsi="Times New Roman" w:cs="Times New Roman"/>
          <w:sz w:val="24"/>
          <w:szCs w:val="24"/>
        </w:rPr>
        <w:t xml:space="preserve"> </w:t>
      </w:r>
      <w:r w:rsidR="005C75BE">
        <w:rPr>
          <w:rFonts w:ascii="Times New Roman" w:hAnsi="Times New Roman" w:cs="Times New Roman"/>
          <w:sz w:val="24"/>
          <w:szCs w:val="24"/>
        </w:rPr>
        <w:t xml:space="preserve">This is surprising, </w:t>
      </w:r>
      <w:r w:rsidR="000C0F04">
        <w:rPr>
          <w:rFonts w:ascii="Times New Roman" w:hAnsi="Times New Roman" w:cs="Times New Roman"/>
          <w:sz w:val="24"/>
          <w:szCs w:val="24"/>
        </w:rPr>
        <w:t>given</w:t>
      </w:r>
      <w:r w:rsidR="00EC6217">
        <w:rPr>
          <w:rFonts w:ascii="Times New Roman" w:hAnsi="Times New Roman" w:cs="Times New Roman"/>
          <w:sz w:val="24"/>
          <w:szCs w:val="24"/>
        </w:rPr>
        <w:t xml:space="preserve"> reactive effects of </w:t>
      </w:r>
      <w:r w:rsidR="00721757">
        <w:rPr>
          <w:rFonts w:ascii="Times New Roman" w:hAnsi="Times New Roman" w:cs="Times New Roman"/>
          <w:sz w:val="24"/>
          <w:szCs w:val="24"/>
        </w:rPr>
        <w:t>immediate</w:t>
      </w:r>
      <w:r w:rsidR="005C75BE">
        <w:rPr>
          <w:rFonts w:ascii="Times New Roman" w:hAnsi="Times New Roman" w:cs="Times New Roman"/>
          <w:sz w:val="24"/>
          <w:szCs w:val="24"/>
        </w:rPr>
        <w:t xml:space="preserve"> JOLs</w:t>
      </w:r>
      <w:r w:rsidR="00982753">
        <w:rPr>
          <w:rFonts w:ascii="Times New Roman" w:hAnsi="Times New Roman" w:cs="Times New Roman"/>
          <w:sz w:val="24"/>
          <w:szCs w:val="24"/>
        </w:rPr>
        <w:t xml:space="preserve"> </w:t>
      </w:r>
      <w:r w:rsidR="000C0F04">
        <w:rPr>
          <w:rFonts w:ascii="Times New Roman" w:hAnsi="Times New Roman" w:cs="Times New Roman"/>
          <w:sz w:val="24"/>
          <w:szCs w:val="24"/>
        </w:rPr>
        <w:t>were reported over 50 years ago</w:t>
      </w:r>
      <w:r w:rsidR="00262D7D">
        <w:rPr>
          <w:rFonts w:ascii="Times New Roman" w:hAnsi="Times New Roman" w:cs="Times New Roman"/>
          <w:sz w:val="24"/>
          <w:szCs w:val="24"/>
        </w:rPr>
        <w:t xml:space="preserve"> by </w:t>
      </w:r>
      <w:r w:rsidR="00A958B1" w:rsidRPr="00F47A03">
        <w:rPr>
          <w:rFonts w:ascii="Times New Roman" w:hAnsi="Times New Roman" w:cs="Times New Roman"/>
          <w:sz w:val="24"/>
          <w:szCs w:val="24"/>
        </w:rPr>
        <w:t>Arbuckle and Cuddy (1969)</w:t>
      </w:r>
      <w:r w:rsidR="00262D7D">
        <w:rPr>
          <w:rFonts w:ascii="Times New Roman" w:hAnsi="Times New Roman" w:cs="Times New Roman"/>
          <w:sz w:val="24"/>
          <w:szCs w:val="24"/>
        </w:rPr>
        <w:t xml:space="preserve">. </w:t>
      </w:r>
      <w:r w:rsidR="00DE5032">
        <w:rPr>
          <w:rFonts w:ascii="Times New Roman" w:hAnsi="Times New Roman" w:cs="Times New Roman"/>
          <w:sz w:val="24"/>
          <w:szCs w:val="24"/>
        </w:rPr>
        <w:t xml:space="preserve">In their </w:t>
      </w:r>
      <w:r w:rsidR="000C0F04">
        <w:rPr>
          <w:rFonts w:ascii="Times New Roman" w:hAnsi="Times New Roman" w:cs="Times New Roman"/>
          <w:sz w:val="24"/>
          <w:szCs w:val="24"/>
        </w:rPr>
        <w:t>early work</w:t>
      </w:r>
      <w:r w:rsidR="00DE5032">
        <w:rPr>
          <w:rFonts w:ascii="Times New Roman" w:hAnsi="Times New Roman" w:cs="Times New Roman"/>
          <w:sz w:val="24"/>
          <w:szCs w:val="24"/>
        </w:rPr>
        <w:t xml:space="preserve">, </w:t>
      </w:r>
      <w:r w:rsidR="00982753">
        <w:rPr>
          <w:rFonts w:ascii="Times New Roman" w:hAnsi="Times New Roman" w:cs="Times New Roman"/>
          <w:sz w:val="24"/>
          <w:szCs w:val="24"/>
        </w:rPr>
        <w:t>Arbuckle and</w:t>
      </w:r>
      <w:r w:rsidR="00784E7E">
        <w:rPr>
          <w:rFonts w:ascii="Times New Roman" w:hAnsi="Times New Roman" w:cs="Times New Roman"/>
          <w:sz w:val="24"/>
          <w:szCs w:val="24"/>
        </w:rPr>
        <w:t xml:space="preserve"> Cuddy</w:t>
      </w:r>
      <w:r w:rsidR="00982753">
        <w:rPr>
          <w:rFonts w:ascii="Times New Roman" w:hAnsi="Times New Roman" w:cs="Times New Roman"/>
          <w:sz w:val="24"/>
          <w:szCs w:val="24"/>
        </w:rPr>
        <w:t xml:space="preserve"> </w:t>
      </w:r>
      <w:r w:rsidR="00530401" w:rsidRPr="00E47CAD">
        <w:rPr>
          <w:rFonts w:ascii="Times New Roman" w:hAnsi="Times New Roman" w:cs="Times New Roman"/>
          <w:sz w:val="24"/>
          <w:szCs w:val="24"/>
        </w:rPr>
        <w:t>compared</w:t>
      </w:r>
      <w:r w:rsidR="00530401">
        <w:rPr>
          <w:rFonts w:ascii="Times New Roman" w:hAnsi="Times New Roman" w:cs="Times New Roman"/>
          <w:sz w:val="24"/>
          <w:szCs w:val="24"/>
        </w:rPr>
        <w:t xml:space="preserve"> recall </w:t>
      </w:r>
      <w:r w:rsidR="001229EE">
        <w:rPr>
          <w:rFonts w:ascii="Times New Roman" w:hAnsi="Times New Roman" w:cs="Times New Roman"/>
          <w:sz w:val="24"/>
          <w:szCs w:val="24"/>
        </w:rPr>
        <w:t>between two groups of</w:t>
      </w:r>
      <w:r w:rsidR="00530401">
        <w:rPr>
          <w:rFonts w:ascii="Times New Roman" w:hAnsi="Times New Roman" w:cs="Times New Roman"/>
          <w:sz w:val="24"/>
          <w:szCs w:val="24"/>
        </w:rPr>
        <w:t xml:space="preserve"> </w:t>
      </w:r>
      <w:r w:rsidR="00530401" w:rsidRPr="00285735">
        <w:rPr>
          <w:rFonts w:ascii="Times New Roman" w:hAnsi="Times New Roman" w:cs="Times New Roman"/>
          <w:sz w:val="24"/>
          <w:szCs w:val="24"/>
        </w:rPr>
        <w:t>participants</w:t>
      </w:r>
      <w:r w:rsidR="001229EE">
        <w:rPr>
          <w:rFonts w:ascii="Times New Roman" w:hAnsi="Times New Roman" w:cs="Times New Roman"/>
          <w:sz w:val="24"/>
          <w:szCs w:val="24"/>
        </w:rPr>
        <w:t xml:space="preserve">: Those </w:t>
      </w:r>
      <w:r w:rsidR="00530401">
        <w:rPr>
          <w:rFonts w:ascii="Times New Roman" w:hAnsi="Times New Roman" w:cs="Times New Roman"/>
          <w:sz w:val="24"/>
          <w:szCs w:val="24"/>
        </w:rPr>
        <w:t xml:space="preserve">who made </w:t>
      </w:r>
      <w:r w:rsidR="001229EE">
        <w:rPr>
          <w:rFonts w:ascii="Times New Roman" w:hAnsi="Times New Roman" w:cs="Times New Roman"/>
          <w:sz w:val="24"/>
          <w:szCs w:val="24"/>
        </w:rPr>
        <w:t xml:space="preserve">JOLs </w:t>
      </w:r>
      <w:r w:rsidR="001930D4">
        <w:rPr>
          <w:rFonts w:ascii="Times New Roman" w:hAnsi="Times New Roman" w:cs="Times New Roman"/>
          <w:sz w:val="24"/>
          <w:szCs w:val="24"/>
        </w:rPr>
        <w:t xml:space="preserve">at </w:t>
      </w:r>
      <w:r w:rsidR="00530401" w:rsidRPr="00285735">
        <w:rPr>
          <w:rFonts w:ascii="Times New Roman" w:hAnsi="Times New Roman" w:cs="Times New Roman"/>
          <w:sz w:val="24"/>
          <w:szCs w:val="24"/>
        </w:rPr>
        <w:t xml:space="preserve">study and </w:t>
      </w:r>
      <w:r w:rsidR="00721757">
        <w:rPr>
          <w:rFonts w:ascii="Times New Roman" w:hAnsi="Times New Roman" w:cs="Times New Roman"/>
          <w:sz w:val="24"/>
          <w:szCs w:val="24"/>
        </w:rPr>
        <w:t xml:space="preserve">also provided </w:t>
      </w:r>
      <w:r w:rsidR="001763CD">
        <w:rPr>
          <w:rFonts w:ascii="Times New Roman" w:hAnsi="Times New Roman" w:cs="Times New Roman"/>
          <w:sz w:val="24"/>
          <w:szCs w:val="24"/>
        </w:rPr>
        <w:t>confidence judgments at test</w:t>
      </w:r>
      <w:r w:rsidR="001229EE">
        <w:rPr>
          <w:rFonts w:ascii="Times New Roman" w:hAnsi="Times New Roman" w:cs="Times New Roman"/>
          <w:sz w:val="24"/>
          <w:szCs w:val="24"/>
        </w:rPr>
        <w:t xml:space="preserve"> </w:t>
      </w:r>
      <w:r w:rsidR="00B56702">
        <w:rPr>
          <w:rFonts w:ascii="Times New Roman" w:hAnsi="Times New Roman" w:cs="Times New Roman"/>
          <w:sz w:val="24"/>
          <w:szCs w:val="24"/>
        </w:rPr>
        <w:t>and</w:t>
      </w:r>
      <w:r w:rsidR="005C5438">
        <w:rPr>
          <w:rFonts w:ascii="Times New Roman" w:hAnsi="Times New Roman" w:cs="Times New Roman"/>
          <w:sz w:val="24"/>
          <w:szCs w:val="24"/>
        </w:rPr>
        <w:t xml:space="preserve"> </w:t>
      </w:r>
      <w:r w:rsidR="001229EE">
        <w:rPr>
          <w:rFonts w:ascii="Times New Roman" w:hAnsi="Times New Roman" w:cs="Times New Roman"/>
          <w:sz w:val="24"/>
          <w:szCs w:val="24"/>
        </w:rPr>
        <w:t>those who</w:t>
      </w:r>
      <w:r w:rsidR="001763CD">
        <w:rPr>
          <w:rFonts w:ascii="Times New Roman" w:hAnsi="Times New Roman" w:cs="Times New Roman"/>
          <w:sz w:val="24"/>
          <w:szCs w:val="24"/>
        </w:rPr>
        <w:t xml:space="preserve"> </w:t>
      </w:r>
      <w:r w:rsidR="005C5438">
        <w:rPr>
          <w:rFonts w:ascii="Times New Roman" w:hAnsi="Times New Roman" w:cs="Times New Roman"/>
          <w:sz w:val="24"/>
          <w:szCs w:val="24"/>
        </w:rPr>
        <w:t xml:space="preserve">only </w:t>
      </w:r>
      <w:r w:rsidR="001229EE">
        <w:rPr>
          <w:rFonts w:ascii="Times New Roman" w:hAnsi="Times New Roman" w:cs="Times New Roman"/>
          <w:sz w:val="24"/>
          <w:szCs w:val="24"/>
        </w:rPr>
        <w:t xml:space="preserve">silently read each item at study </w:t>
      </w:r>
      <w:r w:rsidR="00B56702">
        <w:rPr>
          <w:rFonts w:ascii="Times New Roman" w:hAnsi="Times New Roman" w:cs="Times New Roman"/>
          <w:sz w:val="24"/>
          <w:szCs w:val="24"/>
        </w:rPr>
        <w:t xml:space="preserve">but still </w:t>
      </w:r>
      <w:r w:rsidR="001763CD">
        <w:rPr>
          <w:rFonts w:ascii="Times New Roman" w:hAnsi="Times New Roman" w:cs="Times New Roman"/>
          <w:sz w:val="24"/>
          <w:szCs w:val="24"/>
        </w:rPr>
        <w:t>made confidence judgments at test</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T</w:t>
      </w:r>
      <w:r w:rsidR="00982753">
        <w:rPr>
          <w:rFonts w:ascii="Times New Roman" w:hAnsi="Times New Roman" w:cs="Times New Roman"/>
          <w:sz w:val="24"/>
          <w:szCs w:val="24"/>
        </w:rPr>
        <w:t xml:space="preserve">his design allowed for a comparison of recall rates between participants making JOLs at encoding to a group of participants who engaged in silent reading. </w:t>
      </w:r>
      <w:r w:rsidR="001675B6">
        <w:rPr>
          <w:rFonts w:ascii="Times New Roman" w:hAnsi="Times New Roman" w:cs="Times New Roman"/>
          <w:sz w:val="24"/>
          <w:szCs w:val="24"/>
        </w:rPr>
        <w:t>Overall,</w:t>
      </w:r>
      <w:r w:rsidR="00D67F31">
        <w:rPr>
          <w:rFonts w:ascii="Times New Roman" w:hAnsi="Times New Roman" w:cs="Times New Roman"/>
          <w:sz w:val="24"/>
          <w:szCs w:val="24"/>
        </w:rPr>
        <w:t xml:space="preserve"> </w:t>
      </w:r>
      <w:r w:rsidR="001229EE">
        <w:rPr>
          <w:rFonts w:ascii="Times New Roman" w:hAnsi="Times New Roman" w:cs="Times New Roman"/>
          <w:sz w:val="24"/>
          <w:szCs w:val="24"/>
        </w:rPr>
        <w:t>the authors</w:t>
      </w:r>
      <w:r w:rsidR="003B0AF3">
        <w:rPr>
          <w:rFonts w:ascii="Times New Roman" w:hAnsi="Times New Roman" w:cs="Times New Roman"/>
          <w:sz w:val="24"/>
          <w:szCs w:val="24"/>
        </w:rPr>
        <w:t xml:space="preserve"> </w:t>
      </w:r>
      <w:r w:rsidR="005C5438">
        <w:rPr>
          <w:rFonts w:ascii="Times New Roman" w:hAnsi="Times New Roman" w:cs="Times New Roman"/>
          <w:sz w:val="24"/>
          <w:szCs w:val="24"/>
        </w:rPr>
        <w:t>found</w:t>
      </w:r>
      <w:r w:rsidR="001229EE">
        <w:rPr>
          <w:rFonts w:ascii="Times New Roman" w:hAnsi="Times New Roman" w:cs="Times New Roman"/>
          <w:sz w:val="24"/>
          <w:szCs w:val="24"/>
        </w:rPr>
        <w:t xml:space="preserve"> that JOLs produce</w:t>
      </w:r>
      <w:r w:rsidR="00536424">
        <w:rPr>
          <w:rFonts w:ascii="Times New Roman" w:hAnsi="Times New Roman" w:cs="Times New Roman"/>
          <w:sz w:val="24"/>
          <w:szCs w:val="24"/>
        </w:rPr>
        <w:t>d</w:t>
      </w:r>
      <w:r w:rsidR="001229EE">
        <w:rPr>
          <w:rFonts w:ascii="Times New Roman" w:hAnsi="Times New Roman" w:cs="Times New Roman"/>
          <w:sz w:val="24"/>
          <w:szCs w:val="24"/>
        </w:rPr>
        <w:t xml:space="preserve"> </w:t>
      </w:r>
      <w:r w:rsidR="00530401" w:rsidRPr="00285735">
        <w:rPr>
          <w:rFonts w:ascii="Times New Roman" w:hAnsi="Times New Roman" w:cs="Times New Roman"/>
          <w:sz w:val="24"/>
          <w:szCs w:val="24"/>
        </w:rPr>
        <w:t>positive reactivity</w:t>
      </w:r>
      <w:r w:rsidR="001229EE">
        <w:rPr>
          <w:rFonts w:ascii="Times New Roman" w:hAnsi="Times New Roman" w:cs="Times New Roman"/>
          <w:sz w:val="24"/>
          <w:szCs w:val="24"/>
        </w:rPr>
        <w:t xml:space="preserve">. </w:t>
      </w:r>
      <w:r w:rsidR="00D67F31">
        <w:rPr>
          <w:rFonts w:ascii="Times New Roman" w:hAnsi="Times New Roman" w:cs="Times New Roman"/>
          <w:sz w:val="24"/>
          <w:szCs w:val="24"/>
        </w:rPr>
        <w:t>However,</w:t>
      </w:r>
      <w:r w:rsidR="00530401" w:rsidRPr="00285735">
        <w:rPr>
          <w:rFonts w:ascii="Times New Roman" w:hAnsi="Times New Roman" w:cs="Times New Roman"/>
          <w:sz w:val="24"/>
          <w:szCs w:val="24"/>
        </w:rPr>
        <w:t xml:space="preserve"> </w:t>
      </w:r>
      <w:r w:rsidR="001229EE">
        <w:rPr>
          <w:rFonts w:ascii="Times New Roman" w:hAnsi="Times New Roman" w:cs="Times New Roman"/>
          <w:sz w:val="24"/>
          <w:szCs w:val="24"/>
        </w:rPr>
        <w:t xml:space="preserve">because </w:t>
      </w:r>
      <w:r w:rsidR="00A40D58">
        <w:rPr>
          <w:rFonts w:ascii="Times New Roman" w:hAnsi="Times New Roman" w:cs="Times New Roman"/>
          <w:sz w:val="24"/>
          <w:szCs w:val="24"/>
        </w:rPr>
        <w:t xml:space="preserve">all participants </w:t>
      </w:r>
      <w:r w:rsidR="001229EE">
        <w:rPr>
          <w:rFonts w:ascii="Times New Roman" w:hAnsi="Times New Roman" w:cs="Times New Roman"/>
          <w:sz w:val="24"/>
          <w:szCs w:val="24"/>
        </w:rPr>
        <w:t xml:space="preserve">also </w:t>
      </w:r>
      <w:r w:rsidR="00A40D58">
        <w:rPr>
          <w:rFonts w:ascii="Times New Roman" w:hAnsi="Times New Roman" w:cs="Times New Roman"/>
          <w:sz w:val="24"/>
          <w:szCs w:val="24"/>
        </w:rPr>
        <w:t xml:space="preserve">made confidence judgments at retrieval, </w:t>
      </w:r>
      <w:r w:rsidR="001229EE">
        <w:rPr>
          <w:rFonts w:ascii="Times New Roman" w:hAnsi="Times New Roman" w:cs="Times New Roman"/>
          <w:sz w:val="24"/>
          <w:szCs w:val="24"/>
        </w:rPr>
        <w:t xml:space="preserve">it was unclear whether providing </w:t>
      </w:r>
      <w:r w:rsidR="00721757">
        <w:rPr>
          <w:rFonts w:ascii="Times New Roman" w:hAnsi="Times New Roman" w:cs="Times New Roman"/>
          <w:sz w:val="24"/>
          <w:szCs w:val="24"/>
        </w:rPr>
        <w:t xml:space="preserve">these </w:t>
      </w:r>
      <w:r w:rsidR="001229EE">
        <w:rPr>
          <w:rFonts w:ascii="Times New Roman" w:hAnsi="Times New Roman" w:cs="Times New Roman"/>
          <w:sz w:val="24"/>
          <w:szCs w:val="24"/>
        </w:rPr>
        <w:t>judgments at test</w:t>
      </w:r>
      <w:r w:rsidR="00A40D58">
        <w:rPr>
          <w:rFonts w:ascii="Times New Roman" w:hAnsi="Times New Roman" w:cs="Times New Roman"/>
          <w:sz w:val="24"/>
          <w:szCs w:val="24"/>
        </w:rPr>
        <w:t xml:space="preserve"> </w:t>
      </w:r>
      <w:r w:rsidR="00E367B8">
        <w:rPr>
          <w:rFonts w:ascii="Times New Roman" w:hAnsi="Times New Roman" w:cs="Times New Roman"/>
          <w:sz w:val="24"/>
          <w:szCs w:val="24"/>
        </w:rPr>
        <w:t>was</w:t>
      </w:r>
      <w:r w:rsidR="00A40D58">
        <w:rPr>
          <w:rFonts w:ascii="Times New Roman" w:hAnsi="Times New Roman" w:cs="Times New Roman"/>
          <w:sz w:val="24"/>
          <w:szCs w:val="24"/>
        </w:rPr>
        <w:t xml:space="preserve"> also a requirement for reactivity to occur. </w:t>
      </w:r>
    </w:p>
    <w:p w14:paraId="16C63D62" w14:textId="17C20D61" w:rsidR="007C491E" w:rsidRPr="00DA7450" w:rsidRDefault="007C491E" w:rsidP="007C491E">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More recently, Soderstrom et al. (2015)</w:t>
      </w:r>
      <w:r>
        <w:rPr>
          <w:rFonts w:ascii="Times New Roman" w:hAnsi="Times New Roman" w:cs="Times New Roman"/>
          <w:sz w:val="24"/>
          <w:szCs w:val="24"/>
        </w:rPr>
        <w:t xml:space="preserve"> </w:t>
      </w:r>
      <w:r w:rsidR="00A62610">
        <w:rPr>
          <w:rFonts w:ascii="Times New Roman" w:hAnsi="Times New Roman" w:cs="Times New Roman"/>
          <w:sz w:val="24"/>
          <w:szCs w:val="24"/>
        </w:rPr>
        <w:t>tested for</w:t>
      </w:r>
      <w:r w:rsidR="0054718D">
        <w:rPr>
          <w:rFonts w:ascii="Times New Roman" w:hAnsi="Times New Roman" w:cs="Times New Roman"/>
          <w:sz w:val="24"/>
          <w:szCs w:val="24"/>
        </w:rPr>
        <w:t xml:space="preserve"> reactivity by comparing recall between participants who made</w:t>
      </w:r>
      <w:r>
        <w:rPr>
          <w:rFonts w:ascii="Times New Roman" w:hAnsi="Times New Roman" w:cs="Times New Roman"/>
          <w:sz w:val="24"/>
          <w:szCs w:val="24"/>
        </w:rPr>
        <w:t xml:space="preserve"> JOL</w:t>
      </w:r>
      <w:r w:rsidR="0054718D">
        <w:rPr>
          <w:rFonts w:ascii="Times New Roman" w:hAnsi="Times New Roman" w:cs="Times New Roman"/>
          <w:sz w:val="24"/>
          <w:szCs w:val="24"/>
        </w:rPr>
        <w:t xml:space="preserve">s </w:t>
      </w:r>
      <w:r w:rsidR="00C85F5B">
        <w:rPr>
          <w:rFonts w:ascii="Times New Roman" w:hAnsi="Times New Roman" w:cs="Times New Roman"/>
          <w:sz w:val="24"/>
          <w:szCs w:val="24"/>
        </w:rPr>
        <w:t>immediately following encoding</w:t>
      </w:r>
      <w:r>
        <w:rPr>
          <w:rFonts w:ascii="Times New Roman" w:hAnsi="Times New Roman" w:cs="Times New Roman"/>
          <w:sz w:val="24"/>
          <w:szCs w:val="24"/>
        </w:rPr>
        <w:t xml:space="preserve"> </w:t>
      </w:r>
      <w:r w:rsidR="00C85F5B">
        <w:rPr>
          <w:rFonts w:ascii="Times New Roman" w:hAnsi="Times New Roman" w:cs="Times New Roman"/>
          <w:sz w:val="24"/>
          <w:szCs w:val="24"/>
        </w:rPr>
        <w:t>to</w:t>
      </w:r>
      <w:r w:rsidR="0054718D">
        <w:rPr>
          <w:rFonts w:ascii="Times New Roman" w:hAnsi="Times New Roman" w:cs="Times New Roman"/>
          <w:sz w:val="24"/>
          <w:szCs w:val="24"/>
        </w:rPr>
        <w:t xml:space="preserve"> </w:t>
      </w:r>
      <w:r w:rsidR="00A62610">
        <w:rPr>
          <w:rFonts w:ascii="Times New Roman" w:hAnsi="Times New Roman" w:cs="Times New Roman"/>
          <w:sz w:val="24"/>
          <w:szCs w:val="24"/>
        </w:rPr>
        <w:t>a silent reading control group</w:t>
      </w:r>
      <w:r w:rsidR="0054718D">
        <w:rPr>
          <w:rFonts w:ascii="Times New Roman" w:hAnsi="Times New Roman" w:cs="Times New Roman"/>
          <w:sz w:val="24"/>
          <w:szCs w:val="24"/>
        </w:rPr>
        <w:t>.</w:t>
      </w:r>
      <w:r>
        <w:rPr>
          <w:rFonts w:ascii="Times New Roman" w:hAnsi="Times New Roman" w:cs="Times New Roman"/>
          <w:sz w:val="24"/>
          <w:szCs w:val="24"/>
        </w:rPr>
        <w:t xml:space="preserve"> </w:t>
      </w:r>
      <w:r w:rsidR="0054718D">
        <w:rPr>
          <w:rFonts w:ascii="Times New Roman" w:hAnsi="Times New Roman" w:cs="Times New Roman"/>
          <w:sz w:val="24"/>
          <w:szCs w:val="24"/>
        </w:rPr>
        <w:t>Across groups,</w:t>
      </w:r>
      <w:r w:rsidRPr="00DA7450">
        <w:rPr>
          <w:rFonts w:ascii="Times New Roman" w:hAnsi="Times New Roman" w:cs="Times New Roman"/>
          <w:sz w:val="24"/>
          <w:szCs w:val="24"/>
        </w:rPr>
        <w:t xml:space="preserve"> participants stud</w:t>
      </w:r>
      <w:r w:rsidR="0054718D">
        <w:rPr>
          <w:rFonts w:ascii="Times New Roman" w:hAnsi="Times New Roman" w:cs="Times New Roman"/>
          <w:sz w:val="24"/>
          <w:szCs w:val="24"/>
        </w:rPr>
        <w:t>ied</w:t>
      </w:r>
      <w:r w:rsidRPr="00DA7450">
        <w:rPr>
          <w:rFonts w:ascii="Times New Roman" w:hAnsi="Times New Roman" w:cs="Times New Roman"/>
          <w:sz w:val="24"/>
          <w:szCs w:val="24"/>
        </w:rPr>
        <w:t xml:space="preserve"> cue-target </w:t>
      </w:r>
      <w:r>
        <w:rPr>
          <w:rFonts w:ascii="Times New Roman" w:hAnsi="Times New Roman" w:cs="Times New Roman"/>
          <w:sz w:val="24"/>
          <w:szCs w:val="24"/>
        </w:rPr>
        <w:t xml:space="preserve">word </w:t>
      </w:r>
      <w:r w:rsidRPr="00DA7450">
        <w:rPr>
          <w:rFonts w:ascii="Times New Roman" w:hAnsi="Times New Roman" w:cs="Times New Roman"/>
          <w:sz w:val="24"/>
          <w:szCs w:val="24"/>
        </w:rPr>
        <w:t>pairs</w:t>
      </w:r>
      <w:r w:rsidR="00A62610">
        <w:rPr>
          <w:rFonts w:ascii="Times New Roman" w:hAnsi="Times New Roman" w:cs="Times New Roman"/>
          <w:sz w:val="24"/>
          <w:szCs w:val="24"/>
        </w:rPr>
        <w:t>,</w:t>
      </w:r>
      <w:r w:rsidRPr="00DA7450">
        <w:rPr>
          <w:rFonts w:ascii="Times New Roman" w:hAnsi="Times New Roman" w:cs="Times New Roman"/>
          <w:sz w:val="24"/>
          <w:szCs w:val="24"/>
        </w:rPr>
        <w:t xml:space="preserve"> </w:t>
      </w:r>
      <w:r w:rsidR="001F3800">
        <w:rPr>
          <w:rFonts w:ascii="Times New Roman" w:hAnsi="Times New Roman" w:cs="Times New Roman"/>
          <w:sz w:val="24"/>
          <w:szCs w:val="24"/>
        </w:rPr>
        <w:t xml:space="preserve">in which </w:t>
      </w:r>
      <w:r w:rsidR="00A62610">
        <w:rPr>
          <w:rFonts w:ascii="Times New Roman" w:hAnsi="Times New Roman" w:cs="Times New Roman"/>
          <w:sz w:val="24"/>
          <w:szCs w:val="24"/>
        </w:rPr>
        <w:t>half of which</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were</w:t>
      </w:r>
      <w:r w:rsidRPr="00DA7450">
        <w:rPr>
          <w:rFonts w:ascii="Times New Roman" w:hAnsi="Times New Roman" w:cs="Times New Roman"/>
          <w:sz w:val="24"/>
          <w:szCs w:val="24"/>
        </w:rPr>
        <w:t xml:space="preserve"> </w:t>
      </w:r>
      <w:r>
        <w:rPr>
          <w:rFonts w:ascii="Times New Roman" w:hAnsi="Times New Roman" w:cs="Times New Roman"/>
          <w:sz w:val="24"/>
          <w:szCs w:val="24"/>
        </w:rPr>
        <w:t>related</w:t>
      </w:r>
      <w:r w:rsidR="0054718D">
        <w:rPr>
          <w:rFonts w:ascii="Times New Roman" w:hAnsi="Times New Roman" w:cs="Times New Roman"/>
          <w:sz w:val="24"/>
          <w:szCs w:val="24"/>
        </w:rPr>
        <w:t xml:space="preserve"> (e.g., mouse-cheese) </w:t>
      </w:r>
      <w:r w:rsidR="001F3800">
        <w:rPr>
          <w:rFonts w:ascii="Times New Roman" w:hAnsi="Times New Roman" w:cs="Times New Roman"/>
          <w:sz w:val="24"/>
          <w:szCs w:val="24"/>
        </w:rPr>
        <w:t xml:space="preserve">and </w:t>
      </w:r>
      <w:r w:rsidR="00A62610">
        <w:rPr>
          <w:rFonts w:ascii="Times New Roman" w:hAnsi="Times New Roman" w:cs="Times New Roman"/>
          <w:sz w:val="24"/>
          <w:szCs w:val="24"/>
        </w:rPr>
        <w:t>the other half were</w:t>
      </w:r>
      <w:r w:rsidR="0054718D">
        <w:rPr>
          <w:rFonts w:ascii="Times New Roman" w:hAnsi="Times New Roman" w:cs="Times New Roman"/>
          <w:sz w:val="24"/>
          <w:szCs w:val="24"/>
        </w:rPr>
        <w:t xml:space="preserve"> unrelated (e.g., </w:t>
      </w:r>
      <w:r w:rsidR="00EA341C">
        <w:rPr>
          <w:rFonts w:ascii="Times New Roman" w:hAnsi="Times New Roman" w:cs="Times New Roman"/>
          <w:sz w:val="24"/>
          <w:szCs w:val="24"/>
        </w:rPr>
        <w:t>dog</w:t>
      </w:r>
      <w:r w:rsidR="0054718D">
        <w:rPr>
          <w:rFonts w:ascii="Times New Roman" w:hAnsi="Times New Roman" w:cs="Times New Roman"/>
          <w:sz w:val="24"/>
          <w:szCs w:val="24"/>
        </w:rPr>
        <w:t>-bread)</w:t>
      </w:r>
      <w:r w:rsidRPr="00DA7450">
        <w:rPr>
          <w:rFonts w:ascii="Times New Roman" w:hAnsi="Times New Roman" w:cs="Times New Roman"/>
          <w:sz w:val="24"/>
          <w:szCs w:val="24"/>
        </w:rPr>
        <w:t xml:space="preserve">. </w:t>
      </w:r>
      <w:r w:rsidR="0054718D">
        <w:rPr>
          <w:rFonts w:ascii="Times New Roman" w:hAnsi="Times New Roman" w:cs="Times New Roman"/>
          <w:sz w:val="24"/>
          <w:szCs w:val="24"/>
        </w:rPr>
        <w:t xml:space="preserve">Following the JOL/study phase, participants completed a cued-recall test, </w:t>
      </w:r>
      <w:r w:rsidR="00A62610">
        <w:rPr>
          <w:rFonts w:ascii="Times New Roman" w:hAnsi="Times New Roman" w:cs="Times New Roman"/>
          <w:sz w:val="24"/>
          <w:szCs w:val="24"/>
        </w:rPr>
        <w:t>which,</w:t>
      </w:r>
      <w:r w:rsidR="0054718D">
        <w:rPr>
          <w:rFonts w:ascii="Times New Roman" w:hAnsi="Times New Roman" w:cs="Times New Roman"/>
          <w:sz w:val="24"/>
          <w:szCs w:val="24"/>
        </w:rPr>
        <w:t xml:space="preserve"> importantly, </w:t>
      </w:r>
      <w:r w:rsidR="00EF4BA5">
        <w:rPr>
          <w:rFonts w:ascii="Times New Roman" w:hAnsi="Times New Roman" w:cs="Times New Roman"/>
          <w:sz w:val="24"/>
          <w:szCs w:val="24"/>
        </w:rPr>
        <w:t xml:space="preserve">did not </w:t>
      </w:r>
      <w:r w:rsidR="00A62610">
        <w:rPr>
          <w:rFonts w:ascii="Times New Roman" w:hAnsi="Times New Roman" w:cs="Times New Roman"/>
          <w:sz w:val="24"/>
          <w:szCs w:val="24"/>
        </w:rPr>
        <w:t xml:space="preserve">require participants to </w:t>
      </w:r>
      <w:r w:rsidR="00EF4BA5">
        <w:rPr>
          <w:rFonts w:ascii="Times New Roman" w:hAnsi="Times New Roman" w:cs="Times New Roman"/>
          <w:sz w:val="24"/>
          <w:szCs w:val="24"/>
        </w:rPr>
        <w:t xml:space="preserve">make additional metacognitive judgments </w:t>
      </w:r>
      <w:r w:rsidRPr="00DA7450">
        <w:rPr>
          <w:rFonts w:ascii="Times New Roman" w:hAnsi="Times New Roman" w:cs="Times New Roman"/>
          <w:sz w:val="24"/>
          <w:szCs w:val="24"/>
        </w:rPr>
        <w:t>(</w:t>
      </w:r>
      <w:r w:rsidR="005C5438">
        <w:rPr>
          <w:rFonts w:ascii="Times New Roman" w:hAnsi="Times New Roman" w:cs="Times New Roman"/>
          <w:sz w:val="24"/>
          <w:szCs w:val="24"/>
        </w:rPr>
        <w:t>cf.</w:t>
      </w:r>
      <w:r w:rsidRPr="00DA7450">
        <w:rPr>
          <w:rFonts w:ascii="Times New Roman" w:hAnsi="Times New Roman" w:cs="Times New Roman"/>
          <w:sz w:val="24"/>
          <w:szCs w:val="24"/>
        </w:rPr>
        <w:t xml:space="preserve"> Arbuckle &amp; Cuddy, 1969). Overall, </w:t>
      </w:r>
      <w:r w:rsidR="00A62610">
        <w:rPr>
          <w:rFonts w:ascii="Times New Roman" w:hAnsi="Times New Roman" w:cs="Times New Roman"/>
          <w:sz w:val="24"/>
          <w:szCs w:val="24"/>
        </w:rPr>
        <w:t xml:space="preserve">Soderstrom et al. </w:t>
      </w:r>
      <w:r w:rsidR="001C7C3B">
        <w:rPr>
          <w:rFonts w:ascii="Times New Roman" w:hAnsi="Times New Roman" w:cs="Times New Roman"/>
          <w:sz w:val="24"/>
          <w:szCs w:val="24"/>
        </w:rPr>
        <w:t>demonstrated</w:t>
      </w:r>
      <w:r w:rsidR="00A62610">
        <w:rPr>
          <w:rFonts w:ascii="Times New Roman" w:hAnsi="Times New Roman" w:cs="Times New Roman"/>
          <w:sz w:val="24"/>
          <w:szCs w:val="24"/>
        </w:rPr>
        <w:t xml:space="preserve"> a positive reactivity pattern</w:t>
      </w:r>
      <w:r w:rsidR="00A93A8B">
        <w:rPr>
          <w:rFonts w:ascii="Times New Roman" w:hAnsi="Times New Roman" w:cs="Times New Roman"/>
          <w:sz w:val="24"/>
          <w:szCs w:val="24"/>
        </w:rPr>
        <w:t xml:space="preserve"> in which </w:t>
      </w:r>
      <w:r w:rsidR="00A62610">
        <w:rPr>
          <w:rFonts w:ascii="Times New Roman" w:hAnsi="Times New Roman" w:cs="Times New Roman"/>
          <w:sz w:val="24"/>
          <w:szCs w:val="24"/>
        </w:rPr>
        <w:t xml:space="preserve">cued-recall performance was </w:t>
      </w:r>
      <w:r w:rsidRPr="00DA7450">
        <w:rPr>
          <w:rFonts w:ascii="Times New Roman" w:hAnsi="Times New Roman" w:cs="Times New Roman"/>
          <w:sz w:val="24"/>
          <w:szCs w:val="24"/>
        </w:rPr>
        <w:t xml:space="preserve">greater for participants who </w:t>
      </w:r>
      <w:r w:rsidR="00A62610">
        <w:rPr>
          <w:rFonts w:ascii="Times New Roman" w:hAnsi="Times New Roman" w:cs="Times New Roman"/>
          <w:sz w:val="24"/>
          <w:szCs w:val="24"/>
        </w:rPr>
        <w:t>made</w:t>
      </w:r>
      <w:r w:rsidRPr="00DA7450">
        <w:rPr>
          <w:rFonts w:ascii="Times New Roman" w:hAnsi="Times New Roman" w:cs="Times New Roman"/>
          <w:sz w:val="24"/>
          <w:szCs w:val="24"/>
        </w:rPr>
        <w:t xml:space="preserve"> JOLs </w:t>
      </w:r>
      <w:r w:rsidR="00A62610">
        <w:rPr>
          <w:rFonts w:ascii="Times New Roman" w:hAnsi="Times New Roman" w:cs="Times New Roman"/>
          <w:sz w:val="24"/>
          <w:szCs w:val="24"/>
        </w:rPr>
        <w:t>relative to the control group.</w:t>
      </w:r>
      <w:r w:rsidRPr="00DA7450">
        <w:rPr>
          <w:rFonts w:ascii="Times New Roman" w:hAnsi="Times New Roman" w:cs="Times New Roman"/>
          <w:sz w:val="24"/>
          <w:szCs w:val="24"/>
        </w:rPr>
        <w:t xml:space="preserve"> </w:t>
      </w:r>
      <w:r w:rsidR="00A62610">
        <w:rPr>
          <w:rFonts w:ascii="Times New Roman" w:hAnsi="Times New Roman" w:cs="Times New Roman"/>
          <w:sz w:val="24"/>
          <w:szCs w:val="24"/>
        </w:rPr>
        <w:t>H</w:t>
      </w:r>
      <w:r w:rsidRPr="00DA7450">
        <w:rPr>
          <w:rFonts w:ascii="Times New Roman" w:hAnsi="Times New Roman" w:cs="Times New Roman"/>
          <w:sz w:val="24"/>
          <w:szCs w:val="24"/>
        </w:rPr>
        <w:t xml:space="preserve">owever, </w:t>
      </w:r>
      <w:r w:rsidR="00A62610">
        <w:rPr>
          <w:rFonts w:ascii="Times New Roman" w:hAnsi="Times New Roman" w:cs="Times New Roman"/>
          <w:sz w:val="24"/>
          <w:szCs w:val="24"/>
        </w:rPr>
        <w:t xml:space="preserve">this </w:t>
      </w:r>
      <w:r w:rsidR="00E50722">
        <w:rPr>
          <w:rFonts w:ascii="Times New Roman" w:hAnsi="Times New Roman" w:cs="Times New Roman"/>
          <w:sz w:val="24"/>
          <w:szCs w:val="24"/>
        </w:rPr>
        <w:t xml:space="preserve">pattern </w:t>
      </w:r>
      <w:r w:rsidR="00A62610">
        <w:rPr>
          <w:rFonts w:ascii="Times New Roman" w:hAnsi="Times New Roman" w:cs="Times New Roman"/>
          <w:sz w:val="24"/>
          <w:szCs w:val="24"/>
        </w:rPr>
        <w:t xml:space="preserve">was moderated by pair relatedness, </w:t>
      </w:r>
      <w:r w:rsidR="00356A40">
        <w:rPr>
          <w:rFonts w:ascii="Times New Roman" w:hAnsi="Times New Roman" w:cs="Times New Roman"/>
          <w:sz w:val="24"/>
          <w:szCs w:val="24"/>
        </w:rPr>
        <w:t>as</w:t>
      </w:r>
      <w:r w:rsidR="00E50722">
        <w:rPr>
          <w:rFonts w:ascii="Times New Roman" w:hAnsi="Times New Roman" w:cs="Times New Roman"/>
          <w:sz w:val="24"/>
          <w:szCs w:val="24"/>
        </w:rPr>
        <w:t xml:space="preserve"> only related pairs showed positive reactivity</w:t>
      </w:r>
      <w:r w:rsidRPr="00DA7450">
        <w:rPr>
          <w:rFonts w:ascii="Times New Roman" w:hAnsi="Times New Roman" w:cs="Times New Roman"/>
          <w:sz w:val="24"/>
          <w:szCs w:val="24"/>
        </w:rPr>
        <w:t xml:space="preserve">. </w:t>
      </w:r>
      <w:r w:rsidR="00910816">
        <w:rPr>
          <w:rFonts w:ascii="Times New Roman" w:hAnsi="Times New Roman" w:cs="Times New Roman"/>
          <w:sz w:val="24"/>
          <w:szCs w:val="24"/>
        </w:rPr>
        <w:t>When pairs were</w:t>
      </w:r>
      <w:r w:rsidRPr="00DA7450">
        <w:rPr>
          <w:rFonts w:ascii="Times New Roman" w:hAnsi="Times New Roman" w:cs="Times New Roman"/>
          <w:sz w:val="24"/>
          <w:szCs w:val="24"/>
        </w:rPr>
        <w:t xml:space="preserve"> unrelate</w:t>
      </w:r>
      <w:r w:rsidR="00910816">
        <w:rPr>
          <w:rFonts w:ascii="Times New Roman" w:hAnsi="Times New Roman" w:cs="Times New Roman"/>
          <w:sz w:val="24"/>
          <w:szCs w:val="24"/>
        </w:rPr>
        <w:t>d</w:t>
      </w:r>
      <w:r w:rsidRPr="00DA7450">
        <w:rPr>
          <w:rFonts w:ascii="Times New Roman" w:hAnsi="Times New Roman" w:cs="Times New Roman"/>
          <w:sz w:val="24"/>
          <w:szCs w:val="24"/>
        </w:rPr>
        <w:t xml:space="preserve">, </w:t>
      </w:r>
      <w:r w:rsidR="00910816">
        <w:rPr>
          <w:rFonts w:ascii="Times New Roman" w:hAnsi="Times New Roman" w:cs="Times New Roman"/>
          <w:sz w:val="24"/>
          <w:szCs w:val="24"/>
        </w:rPr>
        <w:t xml:space="preserve">no differences in </w:t>
      </w:r>
      <w:r w:rsidRPr="00DA7450">
        <w:rPr>
          <w:rFonts w:ascii="Times New Roman" w:hAnsi="Times New Roman" w:cs="Times New Roman"/>
          <w:sz w:val="24"/>
          <w:szCs w:val="24"/>
        </w:rPr>
        <w:t xml:space="preserve">recall </w:t>
      </w:r>
      <w:r w:rsidR="00910816">
        <w:rPr>
          <w:rFonts w:ascii="Times New Roman" w:hAnsi="Times New Roman" w:cs="Times New Roman"/>
          <w:sz w:val="24"/>
          <w:szCs w:val="24"/>
        </w:rPr>
        <w:t>were detected</w:t>
      </w:r>
      <w:r w:rsidRPr="00DA7450">
        <w:rPr>
          <w:rFonts w:ascii="Times New Roman" w:hAnsi="Times New Roman" w:cs="Times New Roman"/>
          <w:sz w:val="24"/>
          <w:szCs w:val="24"/>
        </w:rPr>
        <w:t xml:space="preserve"> between the </w:t>
      </w:r>
      <w:r w:rsidR="00910816">
        <w:rPr>
          <w:rFonts w:ascii="Times New Roman" w:hAnsi="Times New Roman" w:cs="Times New Roman"/>
          <w:sz w:val="24"/>
          <w:szCs w:val="24"/>
        </w:rPr>
        <w:t>two</w:t>
      </w:r>
      <w:r w:rsidRPr="00DA7450">
        <w:rPr>
          <w:rFonts w:ascii="Times New Roman" w:hAnsi="Times New Roman" w:cs="Times New Roman"/>
          <w:sz w:val="24"/>
          <w:szCs w:val="24"/>
        </w:rPr>
        <w:t xml:space="preserve"> groups. </w:t>
      </w:r>
      <w:r w:rsidR="002A5D9A">
        <w:rPr>
          <w:rFonts w:ascii="Times New Roman" w:hAnsi="Times New Roman" w:cs="Times New Roman"/>
          <w:sz w:val="24"/>
          <w:szCs w:val="24"/>
        </w:rPr>
        <w:t xml:space="preserve">Subsequent </w:t>
      </w:r>
      <w:r w:rsidR="002A5D9A">
        <w:rPr>
          <w:rFonts w:ascii="Times New Roman" w:hAnsi="Times New Roman" w:cs="Times New Roman"/>
          <w:sz w:val="24"/>
          <w:szCs w:val="24"/>
        </w:rPr>
        <w:lastRenderedPageBreak/>
        <w:t>studies</w:t>
      </w:r>
      <w:r w:rsidRPr="00DA7450">
        <w:rPr>
          <w:rFonts w:ascii="Times New Roman" w:hAnsi="Times New Roman" w:cs="Times New Roman"/>
          <w:sz w:val="24"/>
          <w:szCs w:val="24"/>
        </w:rPr>
        <w:t xml:space="preserve"> by Janes et al. (2018)</w:t>
      </w:r>
      <w:r w:rsidR="002A5D9A">
        <w:rPr>
          <w:rFonts w:ascii="Times New Roman" w:hAnsi="Times New Roman" w:cs="Times New Roman"/>
          <w:sz w:val="24"/>
          <w:szCs w:val="24"/>
        </w:rPr>
        <w:t xml:space="preserve"> and Maxwell and Huff (</w:t>
      </w:r>
      <w:r w:rsidR="002453C4">
        <w:rPr>
          <w:rFonts w:ascii="Times New Roman" w:hAnsi="Times New Roman" w:cs="Times New Roman"/>
          <w:sz w:val="24"/>
          <w:szCs w:val="24"/>
        </w:rPr>
        <w:t>2022</w:t>
      </w:r>
      <w:r w:rsidR="002A5D9A">
        <w:rPr>
          <w:rFonts w:ascii="Times New Roman" w:hAnsi="Times New Roman" w:cs="Times New Roman"/>
          <w:sz w:val="24"/>
          <w:szCs w:val="24"/>
        </w:rPr>
        <w:t xml:space="preserve">) </w:t>
      </w:r>
      <w:r w:rsidR="008C796B">
        <w:rPr>
          <w:rFonts w:ascii="Times New Roman" w:hAnsi="Times New Roman" w:cs="Times New Roman"/>
          <w:sz w:val="24"/>
          <w:szCs w:val="24"/>
        </w:rPr>
        <w:t>replicated this pattern</w:t>
      </w:r>
      <w:r w:rsidR="00745537">
        <w:rPr>
          <w:rFonts w:ascii="Times New Roman" w:hAnsi="Times New Roman" w:cs="Times New Roman"/>
          <w:sz w:val="24"/>
          <w:szCs w:val="24"/>
        </w:rPr>
        <w:t xml:space="preserve"> using immediate and concurrent JOLs, respectively</w:t>
      </w:r>
      <w:r w:rsidR="00E50722">
        <w:rPr>
          <w:rFonts w:ascii="Times New Roman" w:hAnsi="Times New Roman" w:cs="Times New Roman"/>
          <w:sz w:val="24"/>
          <w:szCs w:val="24"/>
        </w:rPr>
        <w:t xml:space="preserve">, </w:t>
      </w:r>
      <w:r w:rsidR="00047C2B">
        <w:rPr>
          <w:rFonts w:ascii="Times New Roman" w:hAnsi="Times New Roman" w:cs="Times New Roman"/>
          <w:sz w:val="24"/>
          <w:szCs w:val="24"/>
        </w:rPr>
        <w:t>with both</w:t>
      </w:r>
      <w:r w:rsidR="008C796B">
        <w:rPr>
          <w:rFonts w:ascii="Times New Roman" w:hAnsi="Times New Roman" w:cs="Times New Roman"/>
          <w:sz w:val="24"/>
          <w:szCs w:val="24"/>
        </w:rPr>
        <w:t xml:space="preserve"> </w:t>
      </w:r>
      <w:r w:rsidR="00745537">
        <w:rPr>
          <w:rFonts w:ascii="Times New Roman" w:hAnsi="Times New Roman" w:cs="Times New Roman"/>
          <w:sz w:val="24"/>
          <w:szCs w:val="24"/>
        </w:rPr>
        <w:t xml:space="preserve">studies </w:t>
      </w:r>
      <w:r w:rsidR="00356A40">
        <w:rPr>
          <w:rFonts w:ascii="Times New Roman" w:hAnsi="Times New Roman" w:cs="Times New Roman"/>
          <w:sz w:val="24"/>
          <w:szCs w:val="24"/>
        </w:rPr>
        <w:t xml:space="preserve">similarly </w:t>
      </w:r>
      <w:r w:rsidR="00047C2B">
        <w:rPr>
          <w:rFonts w:ascii="Times New Roman" w:hAnsi="Times New Roman" w:cs="Times New Roman"/>
          <w:sz w:val="24"/>
          <w:szCs w:val="24"/>
        </w:rPr>
        <w:t xml:space="preserve">showing </w:t>
      </w:r>
      <w:r w:rsidR="008C796B">
        <w:rPr>
          <w:rFonts w:ascii="Times New Roman" w:hAnsi="Times New Roman" w:cs="Times New Roman"/>
          <w:sz w:val="24"/>
          <w:szCs w:val="24"/>
        </w:rPr>
        <w:t>that</w:t>
      </w:r>
      <w:r w:rsidRPr="00DA7450">
        <w:rPr>
          <w:rFonts w:ascii="Times New Roman" w:hAnsi="Times New Roman" w:cs="Times New Roman"/>
          <w:sz w:val="24"/>
          <w:szCs w:val="24"/>
        </w:rPr>
        <w:t xml:space="preserve"> JOLs produce</w:t>
      </w:r>
      <w:r w:rsidR="00047C2B">
        <w:rPr>
          <w:rFonts w:ascii="Times New Roman" w:hAnsi="Times New Roman" w:cs="Times New Roman"/>
          <w:sz w:val="24"/>
          <w:szCs w:val="24"/>
        </w:rPr>
        <w:t xml:space="preserve"> </w:t>
      </w:r>
      <w:r w:rsidRPr="00DA7450">
        <w:rPr>
          <w:rFonts w:ascii="Times New Roman" w:hAnsi="Times New Roman" w:cs="Times New Roman"/>
          <w:sz w:val="24"/>
          <w:szCs w:val="24"/>
        </w:rPr>
        <w:t xml:space="preserve">positive reactivity </w:t>
      </w:r>
      <w:r w:rsidR="00E50722">
        <w:rPr>
          <w:rFonts w:ascii="Times New Roman" w:hAnsi="Times New Roman" w:cs="Times New Roman"/>
          <w:sz w:val="24"/>
          <w:szCs w:val="24"/>
        </w:rPr>
        <w:t xml:space="preserve">selectively </w:t>
      </w:r>
      <w:r w:rsidR="008C796B">
        <w:rPr>
          <w:rFonts w:ascii="Times New Roman" w:hAnsi="Times New Roman" w:cs="Times New Roman"/>
          <w:sz w:val="24"/>
          <w:szCs w:val="24"/>
        </w:rPr>
        <w:t xml:space="preserve">on </w:t>
      </w:r>
      <w:r w:rsidR="00E50722">
        <w:rPr>
          <w:rFonts w:ascii="Times New Roman" w:hAnsi="Times New Roman" w:cs="Times New Roman"/>
          <w:sz w:val="24"/>
          <w:szCs w:val="24"/>
        </w:rPr>
        <w:t xml:space="preserve">related </w:t>
      </w:r>
      <w:r w:rsidR="008C796B">
        <w:rPr>
          <w:rFonts w:ascii="Times New Roman" w:hAnsi="Times New Roman" w:cs="Times New Roman"/>
          <w:sz w:val="24"/>
          <w:szCs w:val="24"/>
        </w:rPr>
        <w:t>cued-</w:t>
      </w:r>
      <w:r w:rsidR="00047C2B">
        <w:rPr>
          <w:rFonts w:ascii="Times New Roman" w:hAnsi="Times New Roman" w:cs="Times New Roman"/>
          <w:sz w:val="24"/>
          <w:szCs w:val="24"/>
        </w:rPr>
        <w:t>target pairs</w:t>
      </w:r>
      <w:r>
        <w:rPr>
          <w:rFonts w:ascii="Times New Roman" w:hAnsi="Times New Roman" w:cs="Times New Roman"/>
          <w:sz w:val="24"/>
          <w:szCs w:val="24"/>
        </w:rPr>
        <w:t>.</w:t>
      </w:r>
    </w:p>
    <w:p w14:paraId="4E2D8808" w14:textId="7A4136C6" w:rsidR="007C491E" w:rsidRPr="00DA7450" w:rsidRDefault="00BC77FB" w:rsidP="007C49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365B14">
        <w:rPr>
          <w:rFonts w:ascii="Times New Roman" w:hAnsi="Times New Roman" w:cs="Times New Roman"/>
          <w:sz w:val="24"/>
          <w:szCs w:val="24"/>
        </w:rPr>
        <w:t xml:space="preserve"> </w:t>
      </w:r>
      <w:r>
        <w:rPr>
          <w:rFonts w:ascii="Times New Roman" w:hAnsi="Times New Roman" w:cs="Times New Roman"/>
          <w:sz w:val="24"/>
          <w:szCs w:val="24"/>
        </w:rPr>
        <w:t>recent studies show that</w:t>
      </w:r>
      <w:r w:rsidR="00365B14">
        <w:rPr>
          <w:rFonts w:ascii="Times New Roman" w:hAnsi="Times New Roman" w:cs="Times New Roman"/>
          <w:sz w:val="24"/>
          <w:szCs w:val="24"/>
        </w:rPr>
        <w:t xml:space="preserve"> </w:t>
      </w:r>
      <w:r>
        <w:rPr>
          <w:rFonts w:ascii="Times New Roman" w:hAnsi="Times New Roman" w:cs="Times New Roman"/>
          <w:sz w:val="24"/>
          <w:szCs w:val="24"/>
        </w:rPr>
        <w:t xml:space="preserve">immediate </w:t>
      </w:r>
      <w:r w:rsidR="00365B14">
        <w:rPr>
          <w:rFonts w:ascii="Times New Roman" w:hAnsi="Times New Roman" w:cs="Times New Roman"/>
          <w:sz w:val="24"/>
          <w:szCs w:val="24"/>
        </w:rPr>
        <w:t>JOLs</w:t>
      </w:r>
      <w:r w:rsidR="003B37DD">
        <w:rPr>
          <w:rFonts w:ascii="Times New Roman" w:hAnsi="Times New Roman" w:cs="Times New Roman"/>
          <w:sz w:val="24"/>
          <w:szCs w:val="24"/>
        </w:rPr>
        <w:t xml:space="preserve"> </w:t>
      </w:r>
      <w:r w:rsidR="00365B14">
        <w:rPr>
          <w:rFonts w:ascii="Times New Roman" w:hAnsi="Times New Roman" w:cs="Times New Roman"/>
          <w:sz w:val="24"/>
          <w:szCs w:val="24"/>
        </w:rPr>
        <w:t>produce positive reactivity on related pairs</w:t>
      </w:r>
      <w:r>
        <w:rPr>
          <w:rFonts w:ascii="Times New Roman" w:hAnsi="Times New Roman" w:cs="Times New Roman"/>
          <w:sz w:val="24"/>
          <w:szCs w:val="24"/>
        </w:rPr>
        <w:t xml:space="preserve"> but</w:t>
      </w:r>
      <w:r w:rsidR="00356A40">
        <w:rPr>
          <w:rFonts w:ascii="Times New Roman" w:hAnsi="Times New Roman" w:cs="Times New Roman"/>
          <w:sz w:val="24"/>
          <w:szCs w:val="24"/>
        </w:rPr>
        <w:t xml:space="preserve"> have</w:t>
      </w:r>
      <w:r>
        <w:rPr>
          <w:rFonts w:ascii="Times New Roman" w:hAnsi="Times New Roman" w:cs="Times New Roman"/>
          <w:sz w:val="24"/>
          <w:szCs w:val="24"/>
        </w:rPr>
        <w:t xml:space="preserve"> </w:t>
      </w:r>
      <w:r w:rsidR="00AF5CA8">
        <w:rPr>
          <w:rFonts w:ascii="Times New Roman" w:hAnsi="Times New Roman" w:cs="Times New Roman"/>
          <w:sz w:val="24"/>
          <w:szCs w:val="24"/>
        </w:rPr>
        <w:t xml:space="preserve">no effect on </w:t>
      </w:r>
      <w:r>
        <w:rPr>
          <w:rFonts w:ascii="Times New Roman" w:hAnsi="Times New Roman" w:cs="Times New Roman"/>
          <w:sz w:val="24"/>
          <w:szCs w:val="24"/>
        </w:rPr>
        <w:t>unrelated</w:t>
      </w:r>
      <w:r w:rsidR="00AF5CA8">
        <w:rPr>
          <w:rFonts w:ascii="Times New Roman" w:hAnsi="Times New Roman" w:cs="Times New Roman"/>
          <w:sz w:val="24"/>
          <w:szCs w:val="24"/>
        </w:rPr>
        <w:t xml:space="preserve"> related pairs</w:t>
      </w:r>
      <w:r w:rsidR="00365B14">
        <w:rPr>
          <w:rFonts w:ascii="Times New Roman" w:hAnsi="Times New Roman" w:cs="Times New Roman"/>
          <w:sz w:val="24"/>
          <w:szCs w:val="24"/>
        </w:rPr>
        <w:t xml:space="preserve"> (e.g., Janes et al., 2018; Maxwell &amp; Huff, </w:t>
      </w:r>
      <w:r w:rsidR="002453C4">
        <w:rPr>
          <w:rFonts w:ascii="Times New Roman" w:hAnsi="Times New Roman" w:cs="Times New Roman"/>
          <w:sz w:val="24"/>
          <w:szCs w:val="24"/>
        </w:rPr>
        <w:t>2022</w:t>
      </w:r>
      <w:r w:rsidR="00365B14">
        <w:rPr>
          <w:rFonts w:ascii="Times New Roman" w:hAnsi="Times New Roman" w:cs="Times New Roman"/>
          <w:sz w:val="24"/>
          <w:szCs w:val="24"/>
        </w:rPr>
        <w:t xml:space="preserve">; Soderstrom et al., 2015), </w:t>
      </w:r>
      <w:bookmarkStart w:id="0" w:name="_Hlk17046822"/>
      <w:r w:rsidR="007C491E" w:rsidRPr="00F47A03">
        <w:rPr>
          <w:rFonts w:ascii="Times New Roman" w:hAnsi="Times New Roman" w:cs="Times New Roman"/>
          <w:sz w:val="24"/>
          <w:szCs w:val="24"/>
        </w:rPr>
        <w:t>Mitchum</w:t>
      </w:r>
      <w:r w:rsidR="00365B14" w:rsidRPr="00F47A03">
        <w:rPr>
          <w:rFonts w:ascii="Times New Roman" w:hAnsi="Times New Roman" w:cs="Times New Roman"/>
          <w:sz w:val="24"/>
          <w:szCs w:val="24"/>
        </w:rPr>
        <w:t>, Kelley, &amp; Fox</w:t>
      </w:r>
      <w:r w:rsidR="007C491E" w:rsidRPr="00F47A03">
        <w:rPr>
          <w:rFonts w:ascii="Times New Roman" w:hAnsi="Times New Roman" w:cs="Times New Roman"/>
          <w:sz w:val="24"/>
          <w:szCs w:val="24"/>
        </w:rPr>
        <w:t xml:space="preserve"> (2016</w:t>
      </w:r>
      <w:bookmarkEnd w:id="0"/>
      <w:r w:rsidR="007C491E" w:rsidRPr="00F47A03">
        <w:rPr>
          <w:rFonts w:ascii="Times New Roman" w:hAnsi="Times New Roman" w:cs="Times New Roman"/>
          <w:sz w:val="24"/>
          <w:szCs w:val="24"/>
        </w:rPr>
        <w:t xml:space="preserve">) </w:t>
      </w:r>
      <w:r w:rsidR="00AF5CA8">
        <w:rPr>
          <w:rFonts w:ascii="Times New Roman" w:hAnsi="Times New Roman" w:cs="Times New Roman"/>
          <w:sz w:val="24"/>
          <w:szCs w:val="24"/>
        </w:rPr>
        <w:t>reported a different pattern</w:t>
      </w:r>
      <w:r>
        <w:rPr>
          <w:rFonts w:ascii="Times New Roman" w:hAnsi="Times New Roman" w:cs="Times New Roman"/>
          <w:sz w:val="24"/>
          <w:szCs w:val="24"/>
        </w:rPr>
        <w:t>. Specifically,</w:t>
      </w:r>
      <w:r w:rsidR="00AF5CA8">
        <w:rPr>
          <w:rFonts w:ascii="Times New Roman" w:hAnsi="Times New Roman" w:cs="Times New Roman"/>
          <w:sz w:val="24"/>
          <w:szCs w:val="24"/>
        </w:rPr>
        <w:t xml:space="preserve"> they found no reactivity for related pairs, and JOLs for unrelated pairs showed a negative reactivity pattern relative to no-JOL control pairs.</w:t>
      </w:r>
      <w:r>
        <w:rPr>
          <w:rFonts w:ascii="Times New Roman" w:hAnsi="Times New Roman" w:cs="Times New Roman"/>
          <w:sz w:val="24"/>
          <w:szCs w:val="24"/>
        </w:rPr>
        <w:t xml:space="preserve"> </w:t>
      </w:r>
      <w:r w:rsidR="00AF5CA8">
        <w:rPr>
          <w:rFonts w:ascii="Times New Roman" w:hAnsi="Times New Roman" w:cs="Times New Roman"/>
          <w:sz w:val="24"/>
          <w:szCs w:val="24"/>
        </w:rPr>
        <w:t xml:space="preserve">To date, it is unclear why this pattern changed as similar methodologies were used relative to other studies (e.g., Maxwell &amp; Huff, </w:t>
      </w:r>
      <w:r w:rsidR="00325F66">
        <w:rPr>
          <w:rFonts w:ascii="Times New Roman" w:hAnsi="Times New Roman" w:cs="Times New Roman"/>
          <w:sz w:val="24"/>
          <w:szCs w:val="24"/>
        </w:rPr>
        <w:t>2022</w:t>
      </w:r>
      <w:r w:rsidR="00AF5CA8">
        <w:rPr>
          <w:rFonts w:ascii="Times New Roman" w:hAnsi="Times New Roman" w:cs="Times New Roman"/>
          <w:sz w:val="24"/>
          <w:szCs w:val="24"/>
        </w:rPr>
        <w:t>; Soderstrom et al., 2015), however a meta-analysis by Double, Birney, Walker (2018) reported positive reactivity for related pairs and no reactivity for unrelated pairs across</w:t>
      </w:r>
      <w:r w:rsidR="008B0BF5">
        <w:rPr>
          <w:rFonts w:ascii="Times New Roman" w:hAnsi="Times New Roman" w:cs="Times New Roman"/>
          <w:sz w:val="24"/>
          <w:szCs w:val="24"/>
        </w:rPr>
        <w:t xml:space="preserve"> </w:t>
      </w:r>
      <w:r w:rsidR="00985752">
        <w:rPr>
          <w:rFonts w:ascii="Times New Roman" w:hAnsi="Times New Roman" w:cs="Times New Roman"/>
          <w:sz w:val="24"/>
          <w:szCs w:val="24"/>
        </w:rPr>
        <w:t xml:space="preserve">the </w:t>
      </w:r>
      <w:r w:rsidR="00356A40">
        <w:rPr>
          <w:rFonts w:ascii="Times New Roman" w:hAnsi="Times New Roman" w:cs="Times New Roman"/>
          <w:sz w:val="24"/>
          <w:szCs w:val="24"/>
        </w:rPr>
        <w:t>17</w:t>
      </w:r>
      <w:r w:rsidR="00AF5CA8">
        <w:rPr>
          <w:rFonts w:ascii="Times New Roman" w:hAnsi="Times New Roman" w:cs="Times New Roman"/>
          <w:sz w:val="24"/>
          <w:szCs w:val="24"/>
        </w:rPr>
        <w:t xml:space="preserve"> experiments</w:t>
      </w:r>
      <w:r w:rsidR="00985752">
        <w:rPr>
          <w:rFonts w:ascii="Times New Roman" w:hAnsi="Times New Roman" w:cs="Times New Roman"/>
          <w:sz w:val="24"/>
          <w:szCs w:val="24"/>
        </w:rPr>
        <w:t xml:space="preserve"> they</w:t>
      </w:r>
      <w:r w:rsidR="00AF5CA8">
        <w:rPr>
          <w:rFonts w:ascii="Times New Roman" w:hAnsi="Times New Roman" w:cs="Times New Roman"/>
          <w:sz w:val="24"/>
          <w:szCs w:val="24"/>
        </w:rPr>
        <w:t xml:space="preserve"> analyzed. </w:t>
      </w:r>
    </w:p>
    <w:p w14:paraId="485FAF22" w14:textId="1F89AF41" w:rsidR="006E3619" w:rsidRPr="006E3619" w:rsidRDefault="006E3619" w:rsidP="009E2E96">
      <w:pPr>
        <w:spacing w:after="0" w:line="480" w:lineRule="auto"/>
        <w:rPr>
          <w:rFonts w:ascii="Times New Roman" w:hAnsi="Times New Roman" w:cs="Times New Roman"/>
          <w:b/>
          <w:bCs/>
          <w:sz w:val="24"/>
          <w:szCs w:val="24"/>
        </w:rPr>
      </w:pPr>
      <w:r w:rsidRPr="006E3619">
        <w:rPr>
          <w:rFonts w:ascii="Times New Roman" w:hAnsi="Times New Roman" w:cs="Times New Roman"/>
          <w:b/>
          <w:bCs/>
          <w:sz w:val="24"/>
          <w:szCs w:val="24"/>
        </w:rPr>
        <w:t>Theories of JOL Reactivity</w:t>
      </w:r>
    </w:p>
    <w:p w14:paraId="051735BD" w14:textId="592D4D9B" w:rsidR="00781D51" w:rsidRDefault="00E85B34" w:rsidP="008377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s</w:t>
      </w:r>
      <w:r w:rsidR="00A70C11">
        <w:rPr>
          <w:rFonts w:ascii="Times New Roman" w:hAnsi="Times New Roman" w:cs="Times New Roman"/>
          <w:sz w:val="24"/>
          <w:szCs w:val="24"/>
        </w:rPr>
        <w:t xml:space="preserve">everal theories </w:t>
      </w:r>
      <w:r w:rsidR="00A61013">
        <w:rPr>
          <w:rFonts w:ascii="Times New Roman" w:hAnsi="Times New Roman" w:cs="Times New Roman"/>
          <w:sz w:val="24"/>
          <w:szCs w:val="24"/>
        </w:rPr>
        <w:t>to explain</w:t>
      </w:r>
      <w:r w:rsidR="00A70C11">
        <w:rPr>
          <w:rFonts w:ascii="Times New Roman" w:hAnsi="Times New Roman" w:cs="Times New Roman"/>
          <w:sz w:val="24"/>
          <w:szCs w:val="24"/>
        </w:rPr>
        <w:t xml:space="preserve"> JOL reactivity</w:t>
      </w:r>
      <w:r w:rsidR="00A61013">
        <w:rPr>
          <w:rFonts w:ascii="Times New Roman" w:hAnsi="Times New Roman" w:cs="Times New Roman"/>
          <w:sz w:val="24"/>
          <w:szCs w:val="24"/>
        </w:rPr>
        <w:t xml:space="preserve"> have been proposed</w:t>
      </w:r>
      <w:r>
        <w:rPr>
          <w:rFonts w:ascii="Times New Roman" w:hAnsi="Times New Roman" w:cs="Times New Roman"/>
          <w:sz w:val="24"/>
          <w:szCs w:val="24"/>
        </w:rPr>
        <w:t xml:space="preserve">, </w:t>
      </w:r>
      <w:r w:rsidR="00FB018B">
        <w:rPr>
          <w:rFonts w:ascii="Times New Roman" w:hAnsi="Times New Roman" w:cs="Times New Roman"/>
          <w:sz w:val="24"/>
          <w:szCs w:val="24"/>
        </w:rPr>
        <w:t>the</w:t>
      </w:r>
      <w:r w:rsidR="00EF235F">
        <w:rPr>
          <w:rFonts w:ascii="Times New Roman" w:hAnsi="Times New Roman" w:cs="Times New Roman"/>
          <w:sz w:val="24"/>
          <w:szCs w:val="24"/>
        </w:rPr>
        <w:t xml:space="preserve"> </w:t>
      </w:r>
      <w:r w:rsidR="00A61013">
        <w:rPr>
          <w:rFonts w:ascii="Times New Roman" w:hAnsi="Times New Roman" w:cs="Times New Roman"/>
          <w:sz w:val="24"/>
          <w:szCs w:val="24"/>
        </w:rPr>
        <w:t xml:space="preserve">two </w:t>
      </w:r>
      <w:r w:rsidR="00A70C11">
        <w:rPr>
          <w:rFonts w:ascii="Times New Roman" w:hAnsi="Times New Roman" w:cs="Times New Roman"/>
          <w:sz w:val="24"/>
          <w:szCs w:val="24"/>
        </w:rPr>
        <w:t xml:space="preserve">most prominent </w:t>
      </w:r>
      <w:r>
        <w:rPr>
          <w:rFonts w:ascii="Times New Roman" w:hAnsi="Times New Roman" w:cs="Times New Roman"/>
          <w:sz w:val="24"/>
          <w:szCs w:val="24"/>
        </w:rPr>
        <w:t xml:space="preserve">accounts </w:t>
      </w:r>
      <w:r w:rsidR="00A70C11">
        <w:rPr>
          <w:rFonts w:ascii="Times New Roman" w:hAnsi="Times New Roman" w:cs="Times New Roman"/>
          <w:sz w:val="24"/>
          <w:szCs w:val="24"/>
        </w:rPr>
        <w:t xml:space="preserve">are the </w:t>
      </w:r>
      <w:r w:rsidR="00A70C11">
        <w:rPr>
          <w:rFonts w:ascii="Times New Roman" w:hAnsi="Times New Roman" w:cs="Times New Roman"/>
          <w:i/>
          <w:iCs/>
          <w:sz w:val="24"/>
          <w:szCs w:val="24"/>
        </w:rPr>
        <w:t xml:space="preserve">changed-goal hypothesis </w:t>
      </w:r>
      <w:r w:rsidR="00A70C11">
        <w:rPr>
          <w:rFonts w:ascii="Times New Roman" w:hAnsi="Times New Roman" w:cs="Times New Roman"/>
          <w:sz w:val="24"/>
          <w:szCs w:val="24"/>
        </w:rPr>
        <w:t xml:space="preserve">(Mitchum et al., 2016) and the </w:t>
      </w:r>
      <w:r w:rsidR="00A70C11">
        <w:rPr>
          <w:rFonts w:ascii="Times New Roman" w:hAnsi="Times New Roman" w:cs="Times New Roman"/>
          <w:i/>
          <w:iCs/>
          <w:sz w:val="24"/>
          <w:szCs w:val="24"/>
        </w:rPr>
        <w:t xml:space="preserve">cue-strengthening account </w:t>
      </w:r>
      <w:r w:rsidR="00A70C11">
        <w:rPr>
          <w:rFonts w:ascii="Times New Roman" w:hAnsi="Times New Roman" w:cs="Times New Roman"/>
          <w:sz w:val="24"/>
          <w:szCs w:val="24"/>
        </w:rPr>
        <w:t xml:space="preserve">(Soderstrom et al., 2015). First, </w:t>
      </w:r>
      <w:r w:rsidR="00546DB6">
        <w:rPr>
          <w:rFonts w:ascii="Times New Roman" w:hAnsi="Times New Roman" w:cs="Times New Roman"/>
          <w:sz w:val="24"/>
          <w:szCs w:val="24"/>
        </w:rPr>
        <w:t xml:space="preserve">Mitchum et al.’s </w:t>
      </w:r>
      <w:r w:rsidR="00322DA0" w:rsidRPr="007373BB">
        <w:rPr>
          <w:rFonts w:ascii="Times New Roman" w:hAnsi="Times New Roman" w:cs="Times New Roman"/>
          <w:sz w:val="24"/>
          <w:szCs w:val="24"/>
        </w:rPr>
        <w:t>changed-goal hypothesis</w:t>
      </w:r>
      <w:r w:rsidR="00322DA0">
        <w:rPr>
          <w:rFonts w:ascii="Times New Roman" w:hAnsi="Times New Roman" w:cs="Times New Roman"/>
          <w:sz w:val="24"/>
          <w:szCs w:val="24"/>
        </w:rPr>
        <w:t xml:space="preserve"> </w:t>
      </w:r>
      <w:r w:rsidR="00781D51">
        <w:rPr>
          <w:rFonts w:ascii="Times New Roman" w:hAnsi="Times New Roman" w:cs="Times New Roman"/>
          <w:sz w:val="24"/>
          <w:szCs w:val="24"/>
        </w:rPr>
        <w:t>proposes</w:t>
      </w:r>
      <w:r w:rsidR="00322DA0">
        <w:rPr>
          <w:rFonts w:ascii="Times New Roman" w:hAnsi="Times New Roman" w:cs="Times New Roman"/>
          <w:sz w:val="24"/>
          <w:szCs w:val="24"/>
        </w:rPr>
        <w:t xml:space="preserve"> that reactivity </w:t>
      </w:r>
      <w:r w:rsidR="0007068B">
        <w:rPr>
          <w:rFonts w:ascii="Times New Roman" w:hAnsi="Times New Roman" w:cs="Times New Roman"/>
          <w:sz w:val="24"/>
          <w:szCs w:val="24"/>
        </w:rPr>
        <w:t xml:space="preserve">occurs </w:t>
      </w:r>
      <w:r w:rsidR="00781D51">
        <w:rPr>
          <w:rFonts w:ascii="Times New Roman" w:hAnsi="Times New Roman" w:cs="Times New Roman"/>
          <w:sz w:val="24"/>
          <w:szCs w:val="24"/>
        </w:rPr>
        <w:t>because</w:t>
      </w:r>
      <w:r w:rsidR="0007068B">
        <w:rPr>
          <w:rFonts w:ascii="Times New Roman" w:hAnsi="Times New Roman" w:cs="Times New Roman"/>
          <w:sz w:val="24"/>
          <w:szCs w:val="24"/>
        </w:rPr>
        <w:t xml:space="preserve"> participants </w:t>
      </w:r>
      <w:r w:rsidR="004843FA">
        <w:rPr>
          <w:rFonts w:ascii="Times New Roman" w:hAnsi="Times New Roman" w:cs="Times New Roman"/>
          <w:sz w:val="24"/>
          <w:szCs w:val="24"/>
        </w:rPr>
        <w:t xml:space="preserve">shift </w:t>
      </w:r>
      <w:r w:rsidR="0007068B">
        <w:rPr>
          <w:rFonts w:ascii="Times New Roman" w:hAnsi="Times New Roman" w:cs="Times New Roman"/>
          <w:sz w:val="24"/>
          <w:szCs w:val="24"/>
        </w:rPr>
        <w:t>study goals as they progress through a study</w:t>
      </w:r>
      <w:r w:rsidR="00A61013">
        <w:rPr>
          <w:rFonts w:ascii="Times New Roman" w:hAnsi="Times New Roman" w:cs="Times New Roman"/>
          <w:sz w:val="24"/>
          <w:szCs w:val="24"/>
        </w:rPr>
        <w:t xml:space="preserve"> list</w:t>
      </w:r>
      <w:r w:rsidR="0007068B">
        <w:rPr>
          <w:rFonts w:ascii="Times New Roman" w:hAnsi="Times New Roman" w:cs="Times New Roman"/>
          <w:sz w:val="24"/>
          <w:szCs w:val="24"/>
        </w:rPr>
        <w:t>.</w:t>
      </w:r>
      <w:r w:rsidR="00322DA0">
        <w:rPr>
          <w:rFonts w:ascii="Times New Roman" w:hAnsi="Times New Roman" w:cs="Times New Roman"/>
          <w:sz w:val="24"/>
          <w:szCs w:val="24"/>
        </w:rPr>
        <w:t xml:space="preserve"> </w:t>
      </w:r>
      <w:r w:rsidR="0007068B">
        <w:rPr>
          <w:rFonts w:ascii="Times New Roman" w:hAnsi="Times New Roman" w:cs="Times New Roman"/>
          <w:sz w:val="24"/>
          <w:szCs w:val="24"/>
        </w:rPr>
        <w:t xml:space="preserve">According to this account, participants initially approach </w:t>
      </w:r>
      <w:r w:rsidR="00FA6B86">
        <w:rPr>
          <w:rFonts w:ascii="Times New Roman" w:hAnsi="Times New Roman" w:cs="Times New Roman"/>
          <w:sz w:val="24"/>
          <w:szCs w:val="24"/>
        </w:rPr>
        <w:t xml:space="preserve">a </w:t>
      </w:r>
      <w:r w:rsidR="0007068B">
        <w:rPr>
          <w:rFonts w:ascii="Times New Roman" w:hAnsi="Times New Roman" w:cs="Times New Roman"/>
          <w:sz w:val="24"/>
          <w:szCs w:val="24"/>
        </w:rPr>
        <w:t xml:space="preserve">study task with </w:t>
      </w:r>
      <w:r w:rsidR="00FA6B86">
        <w:rPr>
          <w:rFonts w:ascii="Times New Roman" w:hAnsi="Times New Roman" w:cs="Times New Roman"/>
          <w:sz w:val="24"/>
          <w:szCs w:val="24"/>
        </w:rPr>
        <w:t>a broad</w:t>
      </w:r>
      <w:r w:rsidR="0007068B">
        <w:rPr>
          <w:rFonts w:ascii="Times New Roman" w:hAnsi="Times New Roman" w:cs="Times New Roman"/>
          <w:sz w:val="24"/>
          <w:szCs w:val="24"/>
        </w:rPr>
        <w:t xml:space="preserve"> goal of mastering the entire list. However, </w:t>
      </w:r>
      <w:r w:rsidR="00E0535B">
        <w:rPr>
          <w:rFonts w:ascii="Times New Roman" w:hAnsi="Times New Roman" w:cs="Times New Roman"/>
          <w:sz w:val="24"/>
          <w:szCs w:val="24"/>
        </w:rPr>
        <w:t>when instructed to make JOLs at study</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participants </w:t>
      </w:r>
      <w:r w:rsidR="0007068B">
        <w:rPr>
          <w:rFonts w:ascii="Times New Roman" w:hAnsi="Times New Roman" w:cs="Times New Roman"/>
          <w:sz w:val="24"/>
          <w:szCs w:val="24"/>
        </w:rPr>
        <w:t xml:space="preserve">realize that not all pairs will be </w:t>
      </w:r>
      <w:r w:rsidR="00FA6B86">
        <w:rPr>
          <w:rFonts w:ascii="Times New Roman" w:hAnsi="Times New Roman" w:cs="Times New Roman"/>
          <w:sz w:val="24"/>
          <w:szCs w:val="24"/>
        </w:rPr>
        <w:t xml:space="preserve">remembered </w:t>
      </w:r>
      <w:r w:rsidR="00E81CF2">
        <w:rPr>
          <w:rFonts w:ascii="Times New Roman" w:hAnsi="Times New Roman" w:cs="Times New Roman"/>
          <w:sz w:val="24"/>
          <w:szCs w:val="24"/>
        </w:rPr>
        <w:t>equally well</w:t>
      </w:r>
      <w:r w:rsidR="00E0535B">
        <w:rPr>
          <w:rFonts w:ascii="Times New Roman" w:hAnsi="Times New Roman" w:cs="Times New Roman"/>
          <w:sz w:val="24"/>
          <w:szCs w:val="24"/>
        </w:rPr>
        <w:t>, particularly when study lists contain a mix of easy and difficult pair types (i.e., related vs. unrelated pairs).</w:t>
      </w:r>
      <w:r w:rsidR="0007068B">
        <w:rPr>
          <w:rFonts w:ascii="Times New Roman" w:hAnsi="Times New Roman" w:cs="Times New Roman"/>
          <w:sz w:val="24"/>
          <w:szCs w:val="24"/>
        </w:rPr>
        <w:t xml:space="preserve"> </w:t>
      </w:r>
      <w:r w:rsidR="00E0535B">
        <w:rPr>
          <w:rFonts w:ascii="Times New Roman" w:hAnsi="Times New Roman" w:cs="Times New Roman"/>
          <w:sz w:val="24"/>
          <w:szCs w:val="24"/>
        </w:rPr>
        <w:t xml:space="preserve">As a result, participants use perceptions of item difficulty to </w:t>
      </w:r>
      <w:r w:rsidR="00F33F85">
        <w:rPr>
          <w:rFonts w:ascii="Times New Roman" w:hAnsi="Times New Roman" w:cs="Times New Roman"/>
          <w:sz w:val="24"/>
          <w:szCs w:val="24"/>
        </w:rPr>
        <w:t xml:space="preserve">alter their study strategies, </w:t>
      </w:r>
      <w:r w:rsidR="00FA6B86">
        <w:rPr>
          <w:rFonts w:ascii="Times New Roman" w:hAnsi="Times New Roman" w:cs="Times New Roman"/>
          <w:sz w:val="24"/>
          <w:szCs w:val="24"/>
        </w:rPr>
        <w:t xml:space="preserve">prioritizing pairs perceived as easy </w:t>
      </w:r>
      <w:r w:rsidR="00F33F85">
        <w:rPr>
          <w:rFonts w:ascii="Times New Roman" w:hAnsi="Times New Roman" w:cs="Times New Roman"/>
          <w:sz w:val="24"/>
          <w:szCs w:val="24"/>
        </w:rPr>
        <w:t xml:space="preserve">at the expense of </w:t>
      </w:r>
      <w:r w:rsidR="00781D51">
        <w:rPr>
          <w:rFonts w:ascii="Times New Roman" w:hAnsi="Times New Roman" w:cs="Times New Roman"/>
          <w:sz w:val="24"/>
          <w:szCs w:val="24"/>
        </w:rPr>
        <w:t xml:space="preserve">more </w:t>
      </w:r>
      <w:r w:rsidR="00F33F85">
        <w:rPr>
          <w:rFonts w:ascii="Times New Roman" w:hAnsi="Times New Roman" w:cs="Times New Roman"/>
          <w:sz w:val="24"/>
          <w:szCs w:val="24"/>
        </w:rPr>
        <w:t>difficult pairs.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Thus</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the changed-goals hypothesis predicts</w:t>
      </w:r>
      <w:r w:rsidR="00B656FE">
        <w:rPr>
          <w:rFonts w:ascii="Times New Roman" w:hAnsi="Times New Roman" w:cs="Times New Roman"/>
          <w:sz w:val="24"/>
          <w:szCs w:val="24"/>
        </w:rPr>
        <w:t xml:space="preserve"> positive </w:t>
      </w:r>
      <w:r w:rsidR="00B656FE">
        <w:rPr>
          <w:rFonts w:ascii="Times New Roman" w:hAnsi="Times New Roman" w:cs="Times New Roman"/>
          <w:sz w:val="24"/>
          <w:szCs w:val="24"/>
        </w:rPr>
        <w:lastRenderedPageBreak/>
        <w:t xml:space="preserve">reactivity for pairs </w:t>
      </w:r>
      <w:r w:rsidR="004174F2">
        <w:rPr>
          <w:rFonts w:ascii="Times New Roman" w:hAnsi="Times New Roman" w:cs="Times New Roman"/>
          <w:sz w:val="24"/>
          <w:szCs w:val="24"/>
        </w:rPr>
        <w:t>perceived as easy to learn</w:t>
      </w:r>
      <w:r w:rsidR="00B656FE">
        <w:rPr>
          <w:rFonts w:ascii="Times New Roman" w:hAnsi="Times New Roman" w:cs="Times New Roman"/>
          <w:sz w:val="24"/>
          <w:szCs w:val="24"/>
        </w:rPr>
        <w:t xml:space="preserve"> </w:t>
      </w:r>
      <w:r w:rsidR="00586D5C">
        <w:rPr>
          <w:rFonts w:ascii="Times New Roman" w:hAnsi="Times New Roman" w:cs="Times New Roman"/>
          <w:sz w:val="24"/>
          <w:szCs w:val="24"/>
        </w:rPr>
        <w:t xml:space="preserve">(e.g., related pairs) </w:t>
      </w:r>
      <w:r w:rsidR="00B656FE">
        <w:rPr>
          <w:rFonts w:ascii="Times New Roman" w:hAnsi="Times New Roman" w:cs="Times New Roman"/>
          <w:sz w:val="24"/>
          <w:szCs w:val="24"/>
        </w:rPr>
        <w:t>and negative reactivity for pairs perceived as difficult</w:t>
      </w:r>
      <w:r w:rsidR="00586D5C">
        <w:rPr>
          <w:rFonts w:ascii="Times New Roman" w:hAnsi="Times New Roman" w:cs="Times New Roman"/>
          <w:sz w:val="24"/>
          <w:szCs w:val="24"/>
        </w:rPr>
        <w:t xml:space="preserve"> (e.g., unrelated pairs).</w:t>
      </w:r>
      <w:r w:rsidR="008377E0">
        <w:rPr>
          <w:rFonts w:ascii="Times New Roman" w:hAnsi="Times New Roman" w:cs="Times New Roman"/>
          <w:sz w:val="24"/>
          <w:szCs w:val="24"/>
        </w:rPr>
        <w:t xml:space="preserve"> </w:t>
      </w:r>
      <w:r w:rsidR="00781D51">
        <w:rPr>
          <w:rFonts w:ascii="Times New Roman" w:hAnsi="Times New Roman" w:cs="Times New Roman"/>
          <w:sz w:val="24"/>
          <w:szCs w:val="24"/>
        </w:rPr>
        <w:t>However, b</w:t>
      </w:r>
      <w:r w:rsidR="00781D51" w:rsidRPr="00781D51">
        <w:rPr>
          <w:rFonts w:ascii="Times New Roman" w:hAnsi="Times New Roman" w:cs="Times New Roman"/>
          <w:sz w:val="24"/>
          <w:szCs w:val="24"/>
        </w:rPr>
        <w:t xml:space="preserve">ecause </w:t>
      </w:r>
      <w:r w:rsidR="00F017E0">
        <w:rPr>
          <w:rFonts w:ascii="Times New Roman" w:hAnsi="Times New Roman" w:cs="Times New Roman"/>
          <w:sz w:val="24"/>
          <w:szCs w:val="24"/>
        </w:rPr>
        <w:t>this account</w:t>
      </w:r>
      <w:r w:rsidR="00781D51" w:rsidRPr="00781D51">
        <w:rPr>
          <w:rFonts w:ascii="Times New Roman" w:hAnsi="Times New Roman" w:cs="Times New Roman"/>
          <w:sz w:val="24"/>
          <w:szCs w:val="24"/>
        </w:rPr>
        <w:t xml:space="preserve"> is dependent on </w:t>
      </w:r>
      <w:r w:rsidR="004174F2">
        <w:rPr>
          <w:rFonts w:ascii="Times New Roman" w:hAnsi="Times New Roman" w:cs="Times New Roman"/>
          <w:sz w:val="24"/>
          <w:szCs w:val="24"/>
        </w:rPr>
        <w:t>a comparison process</w:t>
      </w:r>
      <w:r w:rsidR="00781D51" w:rsidRPr="00781D51">
        <w:rPr>
          <w:rFonts w:ascii="Times New Roman" w:hAnsi="Times New Roman" w:cs="Times New Roman"/>
          <w:sz w:val="24"/>
          <w:szCs w:val="24"/>
        </w:rPr>
        <w:t xml:space="preserve">, </w:t>
      </w:r>
      <w:r w:rsidR="00F017E0">
        <w:rPr>
          <w:rFonts w:ascii="Times New Roman" w:hAnsi="Times New Roman" w:cs="Times New Roman"/>
          <w:sz w:val="24"/>
          <w:szCs w:val="24"/>
        </w:rPr>
        <w:t>the changed-goal hypothesis</w:t>
      </w:r>
      <w:r w:rsidR="00781D51" w:rsidRPr="00781D51">
        <w:rPr>
          <w:rFonts w:ascii="Times New Roman" w:hAnsi="Times New Roman" w:cs="Times New Roman"/>
          <w:sz w:val="24"/>
          <w:szCs w:val="24"/>
        </w:rPr>
        <w:t xml:space="preserve"> assumes that study lists</w:t>
      </w:r>
      <w:r w:rsidR="004174F2">
        <w:rPr>
          <w:rFonts w:ascii="Times New Roman" w:hAnsi="Times New Roman" w:cs="Times New Roman"/>
          <w:sz w:val="24"/>
          <w:szCs w:val="24"/>
        </w:rPr>
        <w:t xml:space="preserve"> will</w:t>
      </w:r>
      <w:r w:rsidR="00781D51" w:rsidRPr="00781D51">
        <w:rPr>
          <w:rFonts w:ascii="Times New Roman" w:hAnsi="Times New Roman" w:cs="Times New Roman"/>
          <w:sz w:val="24"/>
          <w:szCs w:val="24"/>
        </w:rPr>
        <w:t xml:space="preserve"> contain at least two discernable pair types (i.e., related vs. unrelated pairs)</w:t>
      </w:r>
      <w:r w:rsidR="00781D51">
        <w:rPr>
          <w:rFonts w:ascii="Times New Roman" w:hAnsi="Times New Roman" w:cs="Times New Roman"/>
          <w:sz w:val="24"/>
          <w:szCs w:val="24"/>
        </w:rPr>
        <w:t xml:space="preserve">. </w:t>
      </w:r>
      <w:r w:rsidR="004174F2">
        <w:rPr>
          <w:rFonts w:ascii="Times New Roman" w:hAnsi="Times New Roman" w:cs="Times New Roman"/>
          <w:sz w:val="24"/>
          <w:szCs w:val="24"/>
        </w:rPr>
        <w:t xml:space="preserve">Reactivity would not be expected to occur when </w:t>
      </w:r>
      <w:r w:rsidR="00C7229F">
        <w:rPr>
          <w:rFonts w:ascii="Times New Roman" w:hAnsi="Times New Roman" w:cs="Times New Roman"/>
          <w:sz w:val="24"/>
          <w:szCs w:val="24"/>
        </w:rPr>
        <w:t xml:space="preserve">lists contain only one pair type (e.g., </w:t>
      </w:r>
      <w:r w:rsidR="004F1E68">
        <w:rPr>
          <w:rFonts w:ascii="Times New Roman" w:hAnsi="Times New Roman" w:cs="Times New Roman"/>
          <w:sz w:val="24"/>
          <w:szCs w:val="24"/>
        </w:rPr>
        <w:t>only related or unrelated pairs).</w:t>
      </w:r>
    </w:p>
    <w:p w14:paraId="5216F34C" w14:textId="2ABE4169" w:rsidR="006E6B7F" w:rsidRDefault="00573FCD"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Alternatively</w:t>
      </w:r>
      <w:r w:rsidR="00322DA0">
        <w:rPr>
          <w:rFonts w:ascii="Times New Roman" w:hAnsi="Times New Roman" w:cs="Times New Roman"/>
          <w:sz w:val="24"/>
          <w:szCs w:val="24"/>
        </w:rPr>
        <w:t>,</w:t>
      </w:r>
      <w:r w:rsidR="00322DA0" w:rsidRPr="001B404C">
        <w:rPr>
          <w:rFonts w:ascii="Times New Roman" w:hAnsi="Times New Roman" w:cs="Times New Roman"/>
          <w:sz w:val="24"/>
          <w:szCs w:val="24"/>
        </w:rPr>
        <w:t xml:space="preserve"> Soderstrom et al.</w:t>
      </w:r>
      <w:r>
        <w:rPr>
          <w:rFonts w:ascii="Times New Roman" w:hAnsi="Times New Roman" w:cs="Times New Roman"/>
          <w:sz w:val="24"/>
          <w:szCs w:val="24"/>
        </w:rPr>
        <w:t>’s</w:t>
      </w:r>
      <w:r w:rsidR="00322DA0" w:rsidRPr="001B404C">
        <w:rPr>
          <w:rFonts w:ascii="Times New Roman" w:hAnsi="Times New Roman" w:cs="Times New Roman"/>
          <w:sz w:val="24"/>
          <w:szCs w:val="24"/>
        </w:rPr>
        <w:t xml:space="preserve"> </w:t>
      </w:r>
      <w:r>
        <w:rPr>
          <w:rFonts w:ascii="Times New Roman" w:hAnsi="Times New Roman" w:cs="Times New Roman"/>
          <w:sz w:val="24"/>
          <w:szCs w:val="24"/>
        </w:rPr>
        <w:t xml:space="preserve">cue-strengthening account proposes that the act of making JOLs directs participants’ attention towards intrinsic cues about each study pair </w:t>
      </w:r>
      <w:r w:rsidR="00F1581F">
        <w:rPr>
          <w:rFonts w:ascii="Times New Roman" w:hAnsi="Times New Roman" w:cs="Times New Roman"/>
          <w:sz w:val="24"/>
          <w:szCs w:val="24"/>
        </w:rPr>
        <w:t xml:space="preserve">that </w:t>
      </w:r>
      <w:r w:rsidR="006E0320">
        <w:rPr>
          <w:rFonts w:ascii="Times New Roman" w:hAnsi="Times New Roman" w:cs="Times New Roman"/>
          <w:sz w:val="24"/>
          <w:szCs w:val="24"/>
        </w:rPr>
        <w:t>participants use to inform their</w:t>
      </w:r>
      <w:r w:rsidR="00F1581F">
        <w:rPr>
          <w:rFonts w:ascii="Times New Roman" w:hAnsi="Times New Roman" w:cs="Times New Roman"/>
          <w:sz w:val="24"/>
          <w:szCs w:val="24"/>
        </w:rPr>
        <w:t xml:space="preserve"> JOLs </w:t>
      </w:r>
      <w:r>
        <w:rPr>
          <w:rFonts w:ascii="Times New Roman" w:hAnsi="Times New Roman" w:cs="Times New Roman"/>
          <w:sz w:val="24"/>
          <w:szCs w:val="24"/>
        </w:rPr>
        <w:t>(e.g., pair relatedness</w:t>
      </w:r>
      <w:r w:rsidR="00F1581F">
        <w:rPr>
          <w:rFonts w:ascii="Times New Roman" w:hAnsi="Times New Roman" w:cs="Times New Roman"/>
          <w:sz w:val="24"/>
          <w:szCs w:val="24"/>
        </w:rPr>
        <w:t xml:space="preserve">; </w:t>
      </w:r>
      <w:r w:rsidR="00F1581F" w:rsidRPr="00F47A03">
        <w:rPr>
          <w:rFonts w:ascii="Times New Roman" w:hAnsi="Times New Roman" w:cs="Times New Roman"/>
          <w:sz w:val="24"/>
          <w:szCs w:val="24"/>
        </w:rPr>
        <w:t xml:space="preserve">see </w:t>
      </w:r>
      <w:proofErr w:type="spellStart"/>
      <w:r w:rsidR="00F1581F" w:rsidRPr="00F47A03">
        <w:rPr>
          <w:rFonts w:ascii="Times New Roman" w:hAnsi="Times New Roman" w:cs="Times New Roman"/>
          <w:sz w:val="24"/>
          <w:szCs w:val="24"/>
        </w:rPr>
        <w:t>Koriat</w:t>
      </w:r>
      <w:proofErr w:type="spellEnd"/>
      <w:r w:rsidR="00F1581F" w:rsidRPr="00F47A03">
        <w:rPr>
          <w:rFonts w:ascii="Times New Roman" w:hAnsi="Times New Roman" w:cs="Times New Roman"/>
          <w:sz w:val="24"/>
          <w:szCs w:val="24"/>
        </w:rPr>
        <w:t>, 1997</w:t>
      </w:r>
      <w:r w:rsidRPr="00F47A03">
        <w:rPr>
          <w:rFonts w:ascii="Times New Roman" w:hAnsi="Times New Roman" w:cs="Times New Roman"/>
          <w:sz w:val="24"/>
          <w:szCs w:val="24"/>
        </w:rPr>
        <w:t xml:space="preserve">). </w:t>
      </w:r>
      <w:r w:rsidR="006E0320">
        <w:rPr>
          <w:rFonts w:ascii="Times New Roman" w:hAnsi="Times New Roman" w:cs="Times New Roman"/>
          <w:sz w:val="24"/>
          <w:szCs w:val="24"/>
        </w:rPr>
        <w:t>According to this account, r</w:t>
      </w:r>
      <w:r w:rsidR="00F1581F" w:rsidRPr="00F47A03">
        <w:rPr>
          <w:rFonts w:ascii="Times New Roman" w:hAnsi="Times New Roman" w:cs="Times New Roman"/>
          <w:sz w:val="24"/>
          <w:szCs w:val="24"/>
        </w:rPr>
        <w:t>eactivity</w:t>
      </w:r>
      <w:r w:rsidR="00F1581F">
        <w:rPr>
          <w:rFonts w:ascii="Times New Roman" w:hAnsi="Times New Roman" w:cs="Times New Roman"/>
          <w:sz w:val="24"/>
          <w:szCs w:val="24"/>
        </w:rPr>
        <w:t xml:space="preserve"> occur</w:t>
      </w:r>
      <w:r w:rsidR="006E0320">
        <w:rPr>
          <w:rFonts w:ascii="Times New Roman" w:hAnsi="Times New Roman" w:cs="Times New Roman"/>
          <w:sz w:val="24"/>
          <w:szCs w:val="24"/>
        </w:rPr>
        <w:t>s</w:t>
      </w:r>
      <w:r w:rsidR="00F1581F">
        <w:rPr>
          <w:rFonts w:ascii="Times New Roman" w:hAnsi="Times New Roman" w:cs="Times New Roman"/>
          <w:sz w:val="24"/>
          <w:szCs w:val="24"/>
        </w:rPr>
        <w:t xml:space="preserve"> anytime </w:t>
      </w:r>
      <w:r w:rsidR="00DC18EE">
        <w:rPr>
          <w:rFonts w:ascii="Times New Roman" w:hAnsi="Times New Roman" w:cs="Times New Roman"/>
          <w:sz w:val="24"/>
          <w:szCs w:val="24"/>
        </w:rPr>
        <w:t xml:space="preserve">these </w:t>
      </w:r>
      <w:r w:rsidR="00F1581F">
        <w:rPr>
          <w:rFonts w:ascii="Times New Roman" w:hAnsi="Times New Roman" w:cs="Times New Roman"/>
          <w:sz w:val="24"/>
          <w:szCs w:val="24"/>
        </w:rPr>
        <w:t xml:space="preserve">cues emphasized by JOLs </w:t>
      </w:r>
      <w:r w:rsidR="00DC18EE">
        <w:rPr>
          <w:rFonts w:ascii="Times New Roman" w:hAnsi="Times New Roman" w:cs="Times New Roman"/>
          <w:sz w:val="24"/>
          <w:szCs w:val="24"/>
        </w:rPr>
        <w:t xml:space="preserve">at encoding </w:t>
      </w:r>
      <w:r w:rsidR="00F1581F">
        <w:rPr>
          <w:rFonts w:ascii="Times New Roman" w:hAnsi="Times New Roman" w:cs="Times New Roman"/>
          <w:sz w:val="24"/>
          <w:szCs w:val="24"/>
        </w:rPr>
        <w:t>are made available at tes</w:t>
      </w:r>
      <w:r w:rsidR="00DC18EE">
        <w:rPr>
          <w:rFonts w:ascii="Times New Roman" w:hAnsi="Times New Roman" w:cs="Times New Roman"/>
          <w:sz w:val="24"/>
          <w:szCs w:val="24"/>
        </w:rPr>
        <w:t>t (e.g., cued-recall testing)</w:t>
      </w:r>
      <w:r w:rsidR="00F1581F">
        <w:rPr>
          <w:rFonts w:ascii="Times New Roman" w:hAnsi="Times New Roman" w:cs="Times New Roman"/>
          <w:sz w:val="24"/>
          <w:szCs w:val="24"/>
        </w:rPr>
        <w:t xml:space="preserve">. </w:t>
      </w:r>
      <w:r w:rsidR="006E0320">
        <w:rPr>
          <w:rFonts w:ascii="Times New Roman" w:hAnsi="Times New Roman" w:cs="Times New Roman"/>
          <w:sz w:val="24"/>
          <w:szCs w:val="24"/>
        </w:rPr>
        <w:t>As a result</w:t>
      </w:r>
      <w:r w:rsidR="00322DA0" w:rsidRPr="001B404C">
        <w:rPr>
          <w:rFonts w:ascii="Times New Roman" w:hAnsi="Times New Roman" w:cs="Times New Roman"/>
          <w:sz w:val="24"/>
          <w:szCs w:val="24"/>
        </w:rPr>
        <w:t xml:space="preserve">, </w:t>
      </w:r>
      <w:r w:rsidR="001C113C">
        <w:rPr>
          <w:rFonts w:ascii="Times New Roman" w:hAnsi="Times New Roman" w:cs="Times New Roman"/>
          <w:sz w:val="24"/>
          <w:szCs w:val="24"/>
        </w:rPr>
        <w:t xml:space="preserve">positive reactivity </w:t>
      </w:r>
      <w:r w:rsidR="00EE4094">
        <w:rPr>
          <w:rFonts w:ascii="Times New Roman" w:hAnsi="Times New Roman" w:cs="Times New Roman"/>
          <w:sz w:val="24"/>
          <w:szCs w:val="24"/>
        </w:rPr>
        <w:t xml:space="preserve">should occur </w:t>
      </w:r>
      <w:r w:rsidR="001C113C">
        <w:rPr>
          <w:rFonts w:ascii="Times New Roman" w:hAnsi="Times New Roman" w:cs="Times New Roman"/>
          <w:sz w:val="24"/>
          <w:szCs w:val="24"/>
        </w:rPr>
        <w:t xml:space="preserve">on related pairs, but no reactivity for unrelated pairs, </w:t>
      </w:r>
      <w:r w:rsidR="005E34BF">
        <w:rPr>
          <w:rFonts w:ascii="Times New Roman" w:hAnsi="Times New Roman" w:cs="Times New Roman"/>
          <w:sz w:val="24"/>
          <w:szCs w:val="24"/>
        </w:rPr>
        <w:t xml:space="preserve">given </w:t>
      </w:r>
      <w:r w:rsidR="001C113C">
        <w:rPr>
          <w:rFonts w:ascii="Times New Roman" w:hAnsi="Times New Roman" w:cs="Times New Roman"/>
          <w:sz w:val="24"/>
          <w:szCs w:val="24"/>
        </w:rPr>
        <w:t xml:space="preserve">this pair type’s </w:t>
      </w:r>
      <w:r w:rsidR="005E34BF">
        <w:rPr>
          <w:rFonts w:ascii="Times New Roman" w:hAnsi="Times New Roman" w:cs="Times New Roman"/>
          <w:sz w:val="24"/>
          <w:szCs w:val="24"/>
        </w:rPr>
        <w:t>lack of relatedness cues.</w:t>
      </w:r>
      <w:r w:rsidR="00322DA0" w:rsidRPr="001B404C">
        <w:rPr>
          <w:rFonts w:ascii="Times New Roman" w:hAnsi="Times New Roman" w:cs="Times New Roman"/>
          <w:sz w:val="24"/>
          <w:szCs w:val="24"/>
        </w:rPr>
        <w:t xml:space="preserve"> </w:t>
      </w:r>
      <w:r w:rsidR="006E6B7F">
        <w:rPr>
          <w:rFonts w:ascii="Times New Roman" w:hAnsi="Times New Roman" w:cs="Times New Roman"/>
          <w:sz w:val="24"/>
          <w:szCs w:val="24"/>
        </w:rPr>
        <w:t>Furthermore, the cue strengthening account makes no predictions regarding list composition, as reactivity in this account does not require an easy/difficult comparison</w:t>
      </w:r>
      <w:r w:rsidR="00EE4094">
        <w:rPr>
          <w:rFonts w:ascii="Times New Roman" w:hAnsi="Times New Roman" w:cs="Times New Roman"/>
          <w:sz w:val="24"/>
          <w:szCs w:val="24"/>
        </w:rPr>
        <w:t>, just that there is the availability of intrinsic cues that could direct attentional processes at encoding.</w:t>
      </w:r>
    </w:p>
    <w:p w14:paraId="3A93E6C8" w14:textId="610F1AF0" w:rsidR="00743ECB" w:rsidRDefault="005B3A96" w:rsidP="006E6B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Prior r</w:t>
      </w:r>
      <w:r w:rsidR="00EE4094">
        <w:rPr>
          <w:rFonts w:ascii="Times New Roman" w:hAnsi="Times New Roman" w:cs="Times New Roman"/>
          <w:sz w:val="24"/>
          <w:szCs w:val="24"/>
        </w:rPr>
        <w:t>esearch has generally supported a</w:t>
      </w:r>
      <w:r w:rsidR="005C4802">
        <w:rPr>
          <w:rFonts w:ascii="Times New Roman" w:hAnsi="Times New Roman" w:cs="Times New Roman"/>
          <w:sz w:val="24"/>
          <w:szCs w:val="24"/>
        </w:rPr>
        <w:t xml:space="preserve"> cue-strengthening account </w:t>
      </w:r>
      <w:r w:rsidR="00A95829">
        <w:rPr>
          <w:rFonts w:ascii="Times New Roman" w:hAnsi="Times New Roman" w:cs="Times New Roman"/>
          <w:sz w:val="24"/>
          <w:szCs w:val="24"/>
        </w:rPr>
        <w:t>over</w:t>
      </w:r>
      <w:r w:rsidR="005C4802">
        <w:rPr>
          <w:rFonts w:ascii="Times New Roman" w:hAnsi="Times New Roman" w:cs="Times New Roman"/>
          <w:sz w:val="24"/>
          <w:szCs w:val="24"/>
        </w:rPr>
        <w:t xml:space="preserve"> </w:t>
      </w:r>
      <w:r w:rsidR="00EE4094">
        <w:rPr>
          <w:rFonts w:ascii="Times New Roman" w:hAnsi="Times New Roman" w:cs="Times New Roman"/>
          <w:sz w:val="24"/>
          <w:szCs w:val="24"/>
        </w:rPr>
        <w:t xml:space="preserve">a </w:t>
      </w:r>
      <w:r w:rsidR="005C4802">
        <w:rPr>
          <w:rFonts w:ascii="Times New Roman" w:hAnsi="Times New Roman" w:cs="Times New Roman"/>
          <w:sz w:val="24"/>
          <w:szCs w:val="24"/>
        </w:rPr>
        <w:t xml:space="preserve">changed-goal </w:t>
      </w:r>
      <w:r w:rsidR="00EE4094">
        <w:rPr>
          <w:rFonts w:ascii="Times New Roman" w:hAnsi="Times New Roman" w:cs="Times New Roman"/>
          <w:sz w:val="24"/>
          <w:szCs w:val="24"/>
        </w:rPr>
        <w:t>account</w:t>
      </w:r>
      <w:r w:rsidR="005C4802">
        <w:rPr>
          <w:rFonts w:ascii="Times New Roman" w:hAnsi="Times New Roman" w:cs="Times New Roman"/>
          <w:sz w:val="24"/>
          <w:szCs w:val="24"/>
        </w:rPr>
        <w:t>.</w:t>
      </w:r>
      <w:r w:rsidR="00322DA0" w:rsidRPr="00F47A03">
        <w:rPr>
          <w:rFonts w:ascii="Times New Roman" w:hAnsi="Times New Roman" w:cs="Times New Roman"/>
          <w:sz w:val="24"/>
          <w:szCs w:val="24"/>
        </w:rPr>
        <w:t xml:space="preserve"> </w:t>
      </w:r>
      <w:r w:rsidR="00CF4789">
        <w:rPr>
          <w:rFonts w:ascii="Times New Roman" w:hAnsi="Times New Roman" w:cs="Times New Roman"/>
          <w:sz w:val="24"/>
          <w:szCs w:val="24"/>
        </w:rPr>
        <w:t>For example,</w:t>
      </w:r>
      <w:r w:rsidR="00CF4789" w:rsidRPr="00CF4789">
        <w:t xml:space="preserve"> </w:t>
      </w:r>
      <w:r w:rsidR="00CF4789" w:rsidRPr="00CF4789">
        <w:rPr>
          <w:rFonts w:ascii="Times New Roman" w:hAnsi="Times New Roman" w:cs="Times New Roman"/>
          <w:sz w:val="24"/>
          <w:szCs w:val="24"/>
        </w:rPr>
        <w:t xml:space="preserve">Rivers, Janes, and </w:t>
      </w:r>
      <w:proofErr w:type="spellStart"/>
      <w:r w:rsidR="00CF4789" w:rsidRPr="00CF4789">
        <w:rPr>
          <w:rFonts w:ascii="Times New Roman" w:hAnsi="Times New Roman" w:cs="Times New Roman"/>
          <w:sz w:val="24"/>
          <w:szCs w:val="24"/>
        </w:rPr>
        <w:t>Dunlosky</w:t>
      </w:r>
      <w:proofErr w:type="spellEnd"/>
      <w:r w:rsidR="00CF4789" w:rsidRPr="00CF4789">
        <w:rPr>
          <w:rFonts w:ascii="Times New Roman" w:hAnsi="Times New Roman" w:cs="Times New Roman"/>
          <w:sz w:val="24"/>
          <w:szCs w:val="24"/>
        </w:rPr>
        <w:t xml:space="preserve"> (2021) </w:t>
      </w:r>
      <w:r w:rsidR="00CF4789">
        <w:rPr>
          <w:rFonts w:ascii="Times New Roman" w:hAnsi="Times New Roman" w:cs="Times New Roman"/>
          <w:sz w:val="24"/>
          <w:szCs w:val="24"/>
        </w:rPr>
        <w:t xml:space="preserve">replicated previous reactivity </w:t>
      </w:r>
      <w:r w:rsidR="007F1D67">
        <w:rPr>
          <w:rFonts w:ascii="Times New Roman" w:hAnsi="Times New Roman" w:cs="Times New Roman"/>
          <w:sz w:val="24"/>
          <w:szCs w:val="24"/>
        </w:rPr>
        <w:t xml:space="preserve">patterns </w:t>
      </w:r>
      <w:r w:rsidR="00CF4789">
        <w:rPr>
          <w:rFonts w:ascii="Times New Roman" w:hAnsi="Times New Roman" w:cs="Times New Roman"/>
          <w:sz w:val="24"/>
          <w:szCs w:val="24"/>
        </w:rPr>
        <w:t xml:space="preserve">reported by Janes et al. (2018) and Soderstrom et al. (2015) </w:t>
      </w:r>
      <w:r w:rsidR="00CF4789" w:rsidRPr="00CF4789">
        <w:rPr>
          <w:rFonts w:ascii="Times New Roman" w:hAnsi="Times New Roman" w:cs="Times New Roman"/>
          <w:sz w:val="24"/>
          <w:szCs w:val="24"/>
        </w:rPr>
        <w:t xml:space="preserve">while also extending </w:t>
      </w:r>
      <w:r w:rsidR="00373AAD">
        <w:rPr>
          <w:rFonts w:ascii="Times New Roman" w:hAnsi="Times New Roman" w:cs="Times New Roman"/>
          <w:sz w:val="24"/>
          <w:szCs w:val="24"/>
        </w:rPr>
        <w:t>them</w:t>
      </w:r>
      <w:r w:rsidR="00CF4789" w:rsidRPr="00CF4789">
        <w:rPr>
          <w:rFonts w:ascii="Times New Roman" w:hAnsi="Times New Roman" w:cs="Times New Roman"/>
          <w:sz w:val="24"/>
          <w:szCs w:val="24"/>
        </w:rPr>
        <w:t xml:space="preserve"> to a within-subject manipulation in which participants made JOLs for only some items in a study list.</w:t>
      </w:r>
      <w:r w:rsidR="00CF4789">
        <w:rPr>
          <w:rFonts w:ascii="Times New Roman" w:hAnsi="Times New Roman" w:cs="Times New Roman"/>
          <w:sz w:val="24"/>
          <w:szCs w:val="24"/>
        </w:rPr>
        <w:t xml:space="preserve"> Importantly, Rivers et al. showed no evidence of negative reactivity on unrelated pairs. Additionally</w:t>
      </w:r>
      <w:r w:rsidR="005E34BF">
        <w:rPr>
          <w:rFonts w:ascii="Times New Roman" w:hAnsi="Times New Roman" w:cs="Times New Roman"/>
          <w:sz w:val="24"/>
          <w:szCs w:val="24"/>
        </w:rPr>
        <w:t>, Myer</w:t>
      </w:r>
      <w:r w:rsidR="005C4802">
        <w:rPr>
          <w:rFonts w:ascii="Times New Roman" w:hAnsi="Times New Roman" w:cs="Times New Roman"/>
          <w:sz w:val="24"/>
          <w:szCs w:val="24"/>
        </w:rPr>
        <w:t xml:space="preserve">s, Rhodes, </w:t>
      </w:r>
      <w:r w:rsidR="001F3800">
        <w:rPr>
          <w:rFonts w:ascii="Times New Roman" w:hAnsi="Times New Roman" w:cs="Times New Roman"/>
          <w:sz w:val="24"/>
          <w:szCs w:val="24"/>
        </w:rPr>
        <w:t xml:space="preserve">and </w:t>
      </w:r>
      <w:r w:rsidR="005C4802">
        <w:rPr>
          <w:rFonts w:ascii="Times New Roman" w:hAnsi="Times New Roman" w:cs="Times New Roman"/>
          <w:sz w:val="24"/>
          <w:szCs w:val="24"/>
        </w:rPr>
        <w:t>Hausman</w:t>
      </w:r>
      <w:r w:rsidR="005E34BF">
        <w:rPr>
          <w:rFonts w:ascii="Times New Roman" w:hAnsi="Times New Roman" w:cs="Times New Roman"/>
          <w:sz w:val="24"/>
          <w:szCs w:val="24"/>
        </w:rPr>
        <w:t xml:space="preserve"> (2020) </w:t>
      </w:r>
      <w:r w:rsidR="008377E0">
        <w:rPr>
          <w:rFonts w:ascii="Times New Roman" w:hAnsi="Times New Roman" w:cs="Times New Roman"/>
          <w:sz w:val="24"/>
          <w:szCs w:val="24"/>
        </w:rPr>
        <w:t xml:space="preserve">demonstrated that </w:t>
      </w:r>
      <w:r w:rsidR="00322DA0">
        <w:rPr>
          <w:rFonts w:ascii="Times New Roman" w:hAnsi="Times New Roman" w:cs="Times New Roman"/>
          <w:sz w:val="24"/>
          <w:szCs w:val="24"/>
        </w:rPr>
        <w:t>positive reactivity</w:t>
      </w:r>
      <w:r w:rsidR="005D3EC6">
        <w:rPr>
          <w:rFonts w:ascii="Times New Roman" w:hAnsi="Times New Roman" w:cs="Times New Roman"/>
          <w:sz w:val="24"/>
          <w:szCs w:val="24"/>
        </w:rPr>
        <w:t xml:space="preserve"> on related pairs was contingent </w:t>
      </w:r>
      <w:r>
        <w:rPr>
          <w:rFonts w:ascii="Times New Roman" w:hAnsi="Times New Roman" w:cs="Times New Roman"/>
          <w:sz w:val="24"/>
          <w:szCs w:val="24"/>
        </w:rPr>
        <w:t>upon</w:t>
      </w:r>
      <w:r w:rsidR="005D3EC6">
        <w:rPr>
          <w:rFonts w:ascii="Times New Roman" w:hAnsi="Times New Roman" w:cs="Times New Roman"/>
          <w:sz w:val="24"/>
          <w:szCs w:val="24"/>
        </w:rPr>
        <w:t xml:space="preserve"> relatedness cues being made available at test, as positive reactivity </w:t>
      </w:r>
      <w:r w:rsidR="008377E0">
        <w:rPr>
          <w:rFonts w:ascii="Times New Roman" w:hAnsi="Times New Roman" w:cs="Times New Roman"/>
          <w:sz w:val="24"/>
          <w:szCs w:val="24"/>
        </w:rPr>
        <w:t>on</w:t>
      </w:r>
      <w:r w:rsidR="005D3EC6">
        <w:rPr>
          <w:rFonts w:ascii="Times New Roman" w:hAnsi="Times New Roman" w:cs="Times New Roman"/>
          <w:sz w:val="24"/>
          <w:szCs w:val="24"/>
        </w:rPr>
        <w:t xml:space="preserve"> related pairs</w:t>
      </w:r>
      <w:r w:rsidR="008377E0">
        <w:rPr>
          <w:rFonts w:ascii="Times New Roman" w:hAnsi="Times New Roman" w:cs="Times New Roman"/>
          <w:sz w:val="24"/>
          <w:szCs w:val="24"/>
        </w:rPr>
        <w:t xml:space="preserve"> </w:t>
      </w:r>
      <w:r w:rsidR="005D3EC6">
        <w:rPr>
          <w:rFonts w:ascii="Times New Roman" w:hAnsi="Times New Roman" w:cs="Times New Roman"/>
          <w:sz w:val="24"/>
          <w:szCs w:val="24"/>
        </w:rPr>
        <w:t>occurred when</w:t>
      </w:r>
      <w:r w:rsidR="008377E0">
        <w:rPr>
          <w:rFonts w:ascii="Times New Roman" w:hAnsi="Times New Roman" w:cs="Times New Roman"/>
          <w:sz w:val="24"/>
          <w:szCs w:val="24"/>
        </w:rPr>
        <w:t xml:space="preserve"> p</w:t>
      </w:r>
      <w:r w:rsidR="00322DA0">
        <w:rPr>
          <w:rFonts w:ascii="Times New Roman" w:hAnsi="Times New Roman" w:cs="Times New Roman"/>
          <w:sz w:val="24"/>
          <w:szCs w:val="24"/>
        </w:rPr>
        <w:t xml:space="preserve">articipants </w:t>
      </w:r>
      <w:r w:rsidR="005D3EC6">
        <w:rPr>
          <w:rFonts w:ascii="Times New Roman" w:hAnsi="Times New Roman" w:cs="Times New Roman"/>
          <w:sz w:val="24"/>
          <w:szCs w:val="24"/>
        </w:rPr>
        <w:t xml:space="preserve">were tested via cued-recall and recognition but not </w:t>
      </w:r>
      <w:r w:rsidR="008377E0">
        <w:rPr>
          <w:rFonts w:ascii="Times New Roman" w:hAnsi="Times New Roman" w:cs="Times New Roman"/>
          <w:sz w:val="24"/>
          <w:szCs w:val="24"/>
        </w:rPr>
        <w:t>free-recall in which relatedness cues are absent</w:t>
      </w:r>
      <w:r w:rsidR="005D3EC6">
        <w:rPr>
          <w:rFonts w:ascii="Times New Roman" w:hAnsi="Times New Roman" w:cs="Times New Roman"/>
          <w:sz w:val="24"/>
          <w:szCs w:val="24"/>
        </w:rPr>
        <w:t xml:space="preserve">. </w:t>
      </w:r>
      <w:r w:rsidR="00B6136B">
        <w:rPr>
          <w:rFonts w:ascii="Times New Roman" w:hAnsi="Times New Roman" w:cs="Times New Roman"/>
          <w:sz w:val="24"/>
          <w:szCs w:val="24"/>
        </w:rPr>
        <w:t>Finally, Maxwell and Huff (</w:t>
      </w:r>
      <w:r w:rsidR="0057500D">
        <w:rPr>
          <w:rFonts w:ascii="Times New Roman" w:hAnsi="Times New Roman" w:cs="Times New Roman"/>
          <w:sz w:val="24"/>
          <w:szCs w:val="24"/>
        </w:rPr>
        <w:t>2022</w:t>
      </w:r>
      <w:r w:rsidR="00B6136B">
        <w:rPr>
          <w:rFonts w:ascii="Times New Roman" w:hAnsi="Times New Roman" w:cs="Times New Roman"/>
          <w:sz w:val="24"/>
          <w:szCs w:val="24"/>
        </w:rPr>
        <w:t xml:space="preserve">) </w:t>
      </w:r>
      <w:r w:rsidR="00B6136B">
        <w:rPr>
          <w:rFonts w:ascii="Times New Roman" w:hAnsi="Times New Roman" w:cs="Times New Roman"/>
          <w:sz w:val="24"/>
          <w:szCs w:val="24"/>
        </w:rPr>
        <w:lastRenderedPageBreak/>
        <w:t>showed that positive reactivity on related pairs was not limited to JOLs and extended to other</w:t>
      </w:r>
      <w:r w:rsidR="002E34EE">
        <w:rPr>
          <w:rFonts w:ascii="Times New Roman" w:hAnsi="Times New Roman" w:cs="Times New Roman"/>
          <w:sz w:val="24"/>
          <w:szCs w:val="24"/>
        </w:rPr>
        <w:t>, non-metacognitive</w:t>
      </w:r>
      <w:r w:rsidR="00B6136B">
        <w:rPr>
          <w:rFonts w:ascii="Times New Roman" w:hAnsi="Times New Roman" w:cs="Times New Roman"/>
          <w:sz w:val="24"/>
          <w:szCs w:val="24"/>
        </w:rPr>
        <w:t xml:space="preserve"> judgment tasks that similarly emphasize relatedness cues, including judgments of associative memory (JAMs; Maki, 2007; Valentine &amp; Buchanan, 2013) and frequency of co-occurrence judgments.</w:t>
      </w:r>
      <w:r w:rsidR="005C4802">
        <w:rPr>
          <w:rFonts w:ascii="Times New Roman" w:hAnsi="Times New Roman" w:cs="Times New Roman"/>
          <w:sz w:val="24"/>
          <w:szCs w:val="24"/>
        </w:rPr>
        <w:t xml:space="preserve"> </w:t>
      </w:r>
      <w:r w:rsidR="00CF4789">
        <w:rPr>
          <w:rFonts w:ascii="Times New Roman" w:hAnsi="Times New Roman" w:cs="Times New Roman"/>
          <w:sz w:val="24"/>
          <w:szCs w:val="24"/>
        </w:rPr>
        <w:t xml:space="preserve">Thus, </w:t>
      </w:r>
      <w:r w:rsidR="00862AD0">
        <w:rPr>
          <w:rFonts w:ascii="Times New Roman" w:hAnsi="Times New Roman" w:cs="Times New Roman"/>
          <w:sz w:val="24"/>
          <w:szCs w:val="24"/>
        </w:rPr>
        <w:t xml:space="preserve">reactivity </w:t>
      </w:r>
      <w:r w:rsidR="00CF4789">
        <w:rPr>
          <w:rFonts w:ascii="Times New Roman" w:hAnsi="Times New Roman" w:cs="Times New Roman"/>
          <w:sz w:val="24"/>
          <w:szCs w:val="24"/>
        </w:rPr>
        <w:t>occurs</w:t>
      </w:r>
      <w:r w:rsidR="006F2E0A">
        <w:rPr>
          <w:rFonts w:ascii="Times New Roman" w:hAnsi="Times New Roman" w:cs="Times New Roman"/>
          <w:sz w:val="24"/>
          <w:szCs w:val="24"/>
        </w:rPr>
        <w:t xml:space="preserve"> </w:t>
      </w:r>
      <w:r w:rsidR="00407FD6">
        <w:rPr>
          <w:rFonts w:ascii="Times New Roman" w:hAnsi="Times New Roman" w:cs="Times New Roman"/>
          <w:sz w:val="24"/>
          <w:szCs w:val="24"/>
        </w:rPr>
        <w:t>when</w:t>
      </w:r>
      <w:r w:rsidR="00352920">
        <w:rPr>
          <w:rFonts w:ascii="Times New Roman" w:hAnsi="Times New Roman" w:cs="Times New Roman"/>
          <w:sz w:val="24"/>
          <w:szCs w:val="24"/>
        </w:rPr>
        <w:t>ever</w:t>
      </w:r>
      <w:r w:rsidR="00407FD6">
        <w:rPr>
          <w:rFonts w:ascii="Times New Roman" w:hAnsi="Times New Roman" w:cs="Times New Roman"/>
          <w:sz w:val="24"/>
          <w:szCs w:val="24"/>
        </w:rPr>
        <w:t xml:space="preserve"> </w:t>
      </w:r>
      <w:r w:rsidR="00352920">
        <w:rPr>
          <w:rFonts w:ascii="Times New Roman" w:hAnsi="Times New Roman" w:cs="Times New Roman"/>
          <w:sz w:val="24"/>
          <w:szCs w:val="24"/>
        </w:rPr>
        <w:t xml:space="preserve">the </w:t>
      </w:r>
      <w:r w:rsidR="00407FD6">
        <w:rPr>
          <w:rFonts w:ascii="Times New Roman" w:hAnsi="Times New Roman" w:cs="Times New Roman"/>
          <w:sz w:val="24"/>
          <w:szCs w:val="24"/>
        </w:rPr>
        <w:t>judgment</w:t>
      </w:r>
      <w:r w:rsidR="00862AD0">
        <w:rPr>
          <w:rFonts w:ascii="Times New Roman" w:hAnsi="Times New Roman" w:cs="Times New Roman"/>
          <w:sz w:val="24"/>
          <w:szCs w:val="24"/>
        </w:rPr>
        <w:t xml:space="preserve"> task emphasiz</w:t>
      </w:r>
      <w:r w:rsidR="00407FD6">
        <w:rPr>
          <w:rFonts w:ascii="Times New Roman" w:hAnsi="Times New Roman" w:cs="Times New Roman"/>
          <w:sz w:val="24"/>
          <w:szCs w:val="24"/>
        </w:rPr>
        <w:t>e</w:t>
      </w:r>
      <w:r w:rsidR="00352920">
        <w:rPr>
          <w:rFonts w:ascii="Times New Roman" w:hAnsi="Times New Roman" w:cs="Times New Roman"/>
          <w:sz w:val="24"/>
          <w:szCs w:val="24"/>
        </w:rPr>
        <w:t>s</w:t>
      </w:r>
      <w:r w:rsidR="00407FD6">
        <w:rPr>
          <w:rFonts w:ascii="Times New Roman" w:hAnsi="Times New Roman" w:cs="Times New Roman"/>
          <w:sz w:val="24"/>
          <w:szCs w:val="24"/>
        </w:rPr>
        <w:t xml:space="preserve"> </w:t>
      </w:r>
      <w:r w:rsidR="00862AD0">
        <w:rPr>
          <w:rFonts w:ascii="Times New Roman" w:hAnsi="Times New Roman" w:cs="Times New Roman"/>
          <w:sz w:val="24"/>
          <w:szCs w:val="24"/>
        </w:rPr>
        <w:t xml:space="preserve">cues used at retrieval, rather than </w:t>
      </w:r>
      <w:r w:rsidR="001F3800">
        <w:rPr>
          <w:rFonts w:ascii="Times New Roman" w:hAnsi="Times New Roman" w:cs="Times New Roman"/>
          <w:sz w:val="24"/>
          <w:szCs w:val="24"/>
        </w:rPr>
        <w:t>an adjustment of</w:t>
      </w:r>
      <w:r w:rsidR="002E6CC7">
        <w:rPr>
          <w:rFonts w:ascii="Times New Roman" w:hAnsi="Times New Roman" w:cs="Times New Roman"/>
          <w:sz w:val="24"/>
          <w:szCs w:val="24"/>
        </w:rPr>
        <w:t xml:space="preserve"> </w:t>
      </w:r>
      <w:r w:rsidR="00862AD0">
        <w:rPr>
          <w:rFonts w:ascii="Times New Roman" w:hAnsi="Times New Roman" w:cs="Times New Roman"/>
          <w:sz w:val="24"/>
          <w:szCs w:val="24"/>
        </w:rPr>
        <w:t>study goal</w:t>
      </w:r>
      <w:r w:rsidR="006F2E0A">
        <w:rPr>
          <w:rFonts w:ascii="Times New Roman" w:hAnsi="Times New Roman" w:cs="Times New Roman"/>
          <w:sz w:val="24"/>
          <w:szCs w:val="24"/>
        </w:rPr>
        <w:t>s</w:t>
      </w:r>
      <w:r w:rsidR="00862AD0">
        <w:rPr>
          <w:rFonts w:ascii="Times New Roman" w:hAnsi="Times New Roman" w:cs="Times New Roman"/>
          <w:sz w:val="24"/>
          <w:szCs w:val="24"/>
        </w:rPr>
        <w:t>.</w:t>
      </w:r>
    </w:p>
    <w:p w14:paraId="3FAEAEEA" w14:textId="02F75F60" w:rsidR="0077669E" w:rsidRPr="0077669E" w:rsidRDefault="0077669E" w:rsidP="009E2E96">
      <w:pPr>
        <w:spacing w:after="0" w:line="480" w:lineRule="auto"/>
        <w:rPr>
          <w:rFonts w:ascii="Times New Roman" w:hAnsi="Times New Roman" w:cs="Times New Roman"/>
          <w:b/>
          <w:bCs/>
          <w:sz w:val="24"/>
          <w:szCs w:val="24"/>
        </w:rPr>
      </w:pPr>
      <w:r w:rsidRPr="0077669E">
        <w:rPr>
          <w:rFonts w:ascii="Times New Roman" w:hAnsi="Times New Roman" w:cs="Times New Roman"/>
          <w:b/>
          <w:bCs/>
          <w:sz w:val="24"/>
          <w:szCs w:val="24"/>
        </w:rPr>
        <w:t>Mixed</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 xml:space="preserve"> vs</w:t>
      </w:r>
      <w:r w:rsidR="00213D8D">
        <w:rPr>
          <w:rFonts w:ascii="Times New Roman" w:hAnsi="Times New Roman" w:cs="Times New Roman"/>
          <w:b/>
          <w:bCs/>
          <w:sz w:val="24"/>
          <w:szCs w:val="24"/>
        </w:rPr>
        <w:t>.</w:t>
      </w:r>
      <w:r w:rsidRPr="0077669E">
        <w:rPr>
          <w:rFonts w:ascii="Times New Roman" w:hAnsi="Times New Roman" w:cs="Times New Roman"/>
          <w:b/>
          <w:bCs/>
          <w:sz w:val="24"/>
          <w:szCs w:val="24"/>
        </w:rPr>
        <w:t xml:space="preserve"> Pure</w:t>
      </w:r>
      <w:r w:rsidR="00B57D5C">
        <w:rPr>
          <w:rFonts w:ascii="Times New Roman" w:hAnsi="Times New Roman" w:cs="Times New Roman"/>
          <w:b/>
          <w:bCs/>
          <w:sz w:val="24"/>
          <w:szCs w:val="24"/>
        </w:rPr>
        <w:t>-</w:t>
      </w:r>
      <w:r w:rsidRPr="0077669E">
        <w:rPr>
          <w:rFonts w:ascii="Times New Roman" w:hAnsi="Times New Roman" w:cs="Times New Roman"/>
          <w:b/>
          <w:bCs/>
          <w:sz w:val="24"/>
          <w:szCs w:val="24"/>
        </w:rPr>
        <w:t>List</w:t>
      </w:r>
      <w:r w:rsidR="00B57D5C">
        <w:rPr>
          <w:rFonts w:ascii="Times New Roman" w:hAnsi="Times New Roman" w:cs="Times New Roman"/>
          <w:b/>
          <w:bCs/>
          <w:sz w:val="24"/>
          <w:szCs w:val="24"/>
        </w:rPr>
        <w:t xml:space="preserve"> Designs</w:t>
      </w:r>
    </w:p>
    <w:p w14:paraId="1AB76A4A" w14:textId="01C0AEB5" w:rsidR="00B57D5C" w:rsidRPr="00D9507B"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few exceptions, studies investigating JOL reactivity have </w:t>
      </w:r>
      <w:r w:rsidR="002F2E93">
        <w:rPr>
          <w:rFonts w:ascii="Times New Roman" w:hAnsi="Times New Roman" w:cs="Times New Roman"/>
          <w:sz w:val="24"/>
          <w:szCs w:val="24"/>
        </w:rPr>
        <w:t>done so</w:t>
      </w:r>
      <w:r w:rsidR="00094A37">
        <w:rPr>
          <w:rFonts w:ascii="Times New Roman" w:hAnsi="Times New Roman" w:cs="Times New Roman"/>
          <w:sz w:val="24"/>
          <w:szCs w:val="24"/>
        </w:rPr>
        <w:t xml:space="preserve"> </w:t>
      </w:r>
      <w:r w:rsidR="002F2E93">
        <w:rPr>
          <w:rFonts w:ascii="Times New Roman" w:hAnsi="Times New Roman" w:cs="Times New Roman"/>
          <w:sz w:val="24"/>
          <w:szCs w:val="24"/>
        </w:rPr>
        <w:t xml:space="preserve">using </w:t>
      </w:r>
      <w:r>
        <w:rPr>
          <w:rFonts w:ascii="Times New Roman" w:hAnsi="Times New Roman" w:cs="Times New Roman"/>
          <w:sz w:val="24"/>
          <w:szCs w:val="24"/>
        </w:rPr>
        <w:t xml:space="preserve">mixed-list designs in which participants </w:t>
      </w:r>
      <w:r w:rsidR="004E2222">
        <w:rPr>
          <w:rFonts w:ascii="Times New Roman" w:hAnsi="Times New Roman" w:cs="Times New Roman"/>
          <w:sz w:val="24"/>
          <w:szCs w:val="24"/>
        </w:rPr>
        <w:t>are presented with</w:t>
      </w:r>
      <w:r>
        <w:rPr>
          <w:rFonts w:ascii="Times New Roman" w:hAnsi="Times New Roman" w:cs="Times New Roman"/>
          <w:sz w:val="24"/>
          <w:szCs w:val="24"/>
        </w:rPr>
        <w:t xml:space="preserve"> both related and unrelated </w:t>
      </w:r>
      <w:r w:rsidR="004E2222">
        <w:rPr>
          <w:rFonts w:ascii="Times New Roman" w:hAnsi="Times New Roman" w:cs="Times New Roman"/>
          <w:sz w:val="24"/>
          <w:szCs w:val="24"/>
        </w:rPr>
        <w:t xml:space="preserve">pairs at </w:t>
      </w:r>
      <w:r w:rsidR="001F3800">
        <w:rPr>
          <w:rFonts w:ascii="Times New Roman" w:hAnsi="Times New Roman" w:cs="Times New Roman"/>
          <w:sz w:val="24"/>
          <w:szCs w:val="24"/>
        </w:rPr>
        <w:t>study</w:t>
      </w:r>
      <w:r>
        <w:rPr>
          <w:rFonts w:ascii="Times New Roman" w:hAnsi="Times New Roman" w:cs="Times New Roman"/>
          <w:sz w:val="24"/>
          <w:szCs w:val="24"/>
        </w:rPr>
        <w:t xml:space="preserve">. </w:t>
      </w:r>
      <w:r w:rsidR="001F3800">
        <w:rPr>
          <w:rFonts w:ascii="Times New Roman" w:hAnsi="Times New Roman" w:cs="Times New Roman"/>
          <w:sz w:val="24"/>
          <w:szCs w:val="24"/>
        </w:rPr>
        <w:t>A</w:t>
      </w:r>
      <w:r>
        <w:rPr>
          <w:rFonts w:ascii="Times New Roman" w:hAnsi="Times New Roman" w:cs="Times New Roman"/>
          <w:sz w:val="24"/>
          <w:szCs w:val="24"/>
        </w:rPr>
        <w:t xml:space="preserve"> mixed-list design is central to the changed-goal hypothesis, as </w:t>
      </w:r>
      <w:r w:rsidR="002A1392">
        <w:rPr>
          <w:rFonts w:ascii="Times New Roman" w:hAnsi="Times New Roman" w:cs="Times New Roman"/>
          <w:sz w:val="24"/>
          <w:szCs w:val="24"/>
        </w:rPr>
        <w:t>this account</w:t>
      </w:r>
      <w:r>
        <w:rPr>
          <w:rFonts w:ascii="Times New Roman" w:hAnsi="Times New Roman" w:cs="Times New Roman"/>
          <w:sz w:val="24"/>
          <w:szCs w:val="24"/>
        </w:rPr>
        <w:t xml:space="preserve"> states that participants’ ability to discriminate between different pair types </w:t>
      </w:r>
      <w:r w:rsidR="009140C8">
        <w:rPr>
          <w:rFonts w:ascii="Times New Roman" w:hAnsi="Times New Roman" w:cs="Times New Roman"/>
          <w:sz w:val="24"/>
          <w:szCs w:val="24"/>
        </w:rPr>
        <w:t xml:space="preserve">drives </w:t>
      </w:r>
      <w:r w:rsidR="001F3800">
        <w:rPr>
          <w:rFonts w:ascii="Times New Roman" w:hAnsi="Times New Roman" w:cs="Times New Roman"/>
          <w:sz w:val="24"/>
          <w:szCs w:val="24"/>
        </w:rPr>
        <w:t>a shift in goals</w:t>
      </w:r>
      <w:r w:rsidR="009140C8">
        <w:rPr>
          <w:rFonts w:ascii="Times New Roman" w:hAnsi="Times New Roman" w:cs="Times New Roman"/>
          <w:sz w:val="24"/>
          <w:szCs w:val="24"/>
        </w:rPr>
        <w:t xml:space="preserve"> and</w:t>
      </w:r>
      <w:r w:rsidR="00A83944">
        <w:rPr>
          <w:rFonts w:ascii="Times New Roman" w:hAnsi="Times New Roman" w:cs="Times New Roman"/>
          <w:sz w:val="24"/>
          <w:szCs w:val="24"/>
        </w:rPr>
        <w:t>,</w:t>
      </w:r>
      <w:r w:rsidR="009140C8">
        <w:rPr>
          <w:rFonts w:ascii="Times New Roman" w:hAnsi="Times New Roman" w:cs="Times New Roman"/>
          <w:sz w:val="24"/>
          <w:szCs w:val="24"/>
        </w:rPr>
        <w:t xml:space="preserve"> by extension, reactivity</w:t>
      </w:r>
      <w:r>
        <w:rPr>
          <w:rFonts w:ascii="Times New Roman" w:hAnsi="Times New Roman" w:cs="Times New Roman"/>
          <w:sz w:val="24"/>
          <w:szCs w:val="24"/>
        </w:rPr>
        <w:t>. Thus, this hypothesis</w:t>
      </w:r>
      <w:r w:rsidRPr="00527E0D">
        <w:rPr>
          <w:rFonts w:ascii="Times New Roman" w:hAnsi="Times New Roman" w:cs="Times New Roman"/>
          <w:sz w:val="24"/>
          <w:szCs w:val="24"/>
        </w:rPr>
        <w:t xml:space="preserve"> predicts that reactivity </w:t>
      </w:r>
      <w:r w:rsidR="001F3800">
        <w:rPr>
          <w:rFonts w:ascii="Times New Roman" w:hAnsi="Times New Roman" w:cs="Times New Roman"/>
          <w:sz w:val="24"/>
          <w:szCs w:val="24"/>
        </w:rPr>
        <w:t>could</w:t>
      </w:r>
      <w:r w:rsidR="001F3800" w:rsidRPr="00527E0D">
        <w:rPr>
          <w:rFonts w:ascii="Times New Roman" w:hAnsi="Times New Roman" w:cs="Times New Roman"/>
          <w:sz w:val="24"/>
          <w:szCs w:val="24"/>
        </w:rPr>
        <w:t xml:space="preserve"> </w:t>
      </w:r>
      <w:r w:rsidRPr="00527E0D">
        <w:rPr>
          <w:rFonts w:ascii="Times New Roman" w:hAnsi="Times New Roman" w:cs="Times New Roman"/>
          <w:sz w:val="24"/>
          <w:szCs w:val="24"/>
        </w:rPr>
        <w:t xml:space="preserve">only occur </w:t>
      </w:r>
      <w:r>
        <w:rPr>
          <w:rFonts w:ascii="Times New Roman" w:hAnsi="Times New Roman" w:cs="Times New Roman"/>
          <w:sz w:val="24"/>
          <w:szCs w:val="24"/>
        </w:rPr>
        <w:t xml:space="preserve">when a mixed-list design is used, as this “easy-difficult” comparison cannot occur in a pure list in which there is only one pair type. Regarding the cue-strengthening account, however, reactivity would be expected to occur whenever the encoding task emphasizes cues used at retrieval, regardless of whether pairs are presented using mixed or pure lists. Therefore, </w:t>
      </w:r>
      <w:r w:rsidR="006533F9">
        <w:rPr>
          <w:rFonts w:ascii="Times New Roman" w:hAnsi="Times New Roman" w:cs="Times New Roman"/>
          <w:sz w:val="24"/>
          <w:szCs w:val="24"/>
        </w:rPr>
        <w:t>our</w:t>
      </w:r>
      <w:r>
        <w:rPr>
          <w:rFonts w:ascii="Times New Roman" w:hAnsi="Times New Roman" w:cs="Times New Roman"/>
          <w:sz w:val="24"/>
          <w:szCs w:val="24"/>
        </w:rPr>
        <w:t xml:space="preserve"> </w:t>
      </w:r>
      <w:r w:rsidR="006533F9">
        <w:rPr>
          <w:rFonts w:ascii="Times New Roman" w:hAnsi="Times New Roman" w:cs="Times New Roman"/>
          <w:sz w:val="24"/>
          <w:szCs w:val="24"/>
        </w:rPr>
        <w:t xml:space="preserve">inclusion </w:t>
      </w:r>
      <w:r>
        <w:rPr>
          <w:rFonts w:ascii="Times New Roman" w:hAnsi="Times New Roman" w:cs="Times New Roman"/>
          <w:sz w:val="24"/>
          <w:szCs w:val="24"/>
        </w:rPr>
        <w:t xml:space="preserve">of pure lists in </w:t>
      </w:r>
      <w:r w:rsidR="007708D1">
        <w:rPr>
          <w:rFonts w:ascii="Times New Roman" w:hAnsi="Times New Roman" w:cs="Times New Roman"/>
          <w:sz w:val="24"/>
          <w:szCs w:val="24"/>
        </w:rPr>
        <w:t xml:space="preserve">the present study </w:t>
      </w:r>
      <w:r>
        <w:rPr>
          <w:rFonts w:ascii="Times New Roman" w:hAnsi="Times New Roman" w:cs="Times New Roman"/>
          <w:sz w:val="24"/>
          <w:szCs w:val="24"/>
        </w:rPr>
        <w:t xml:space="preserve">provided a method to </w:t>
      </w:r>
      <w:r w:rsidR="00AF3E4C">
        <w:rPr>
          <w:rFonts w:ascii="Times New Roman" w:hAnsi="Times New Roman" w:cs="Times New Roman"/>
          <w:sz w:val="24"/>
          <w:szCs w:val="24"/>
        </w:rPr>
        <w:t xml:space="preserve">directly </w:t>
      </w:r>
      <w:r>
        <w:rPr>
          <w:rFonts w:ascii="Times New Roman" w:hAnsi="Times New Roman" w:cs="Times New Roman"/>
          <w:sz w:val="24"/>
          <w:szCs w:val="24"/>
        </w:rPr>
        <w:t xml:space="preserve">test these competing accounts. </w:t>
      </w:r>
    </w:p>
    <w:p w14:paraId="09755B0C" w14:textId="7A0C692F" w:rsidR="00B57D5C" w:rsidRDefault="00B57D5C" w:rsidP="00B57D5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studies investigating reactivity effects have generally used mixed-list designs,</w:t>
      </w:r>
      <w:r w:rsidR="004B512A">
        <w:rPr>
          <w:rFonts w:ascii="Times New Roman" w:hAnsi="Times New Roman" w:cs="Times New Roman"/>
          <w:sz w:val="24"/>
          <w:szCs w:val="24"/>
        </w:rPr>
        <w:t xml:space="preserve"> </w:t>
      </w:r>
      <w:r>
        <w:rPr>
          <w:rFonts w:ascii="Times New Roman" w:hAnsi="Times New Roman" w:cs="Times New Roman"/>
          <w:sz w:val="24"/>
          <w:szCs w:val="24"/>
        </w:rPr>
        <w:t>both Janes et al. (2018) and Tauber and Witherby (2019) each included pure-group comparisons. First, Janes et al.’s (2018) Experiment 2 compared JOL reactivity effects for mixed- vs</w:t>
      </w:r>
      <w:r w:rsidR="002B25DE">
        <w:rPr>
          <w:rFonts w:ascii="Times New Roman" w:hAnsi="Times New Roman" w:cs="Times New Roman"/>
          <w:sz w:val="24"/>
          <w:szCs w:val="24"/>
        </w:rPr>
        <w:t>.</w:t>
      </w:r>
      <w:r>
        <w:rPr>
          <w:rFonts w:ascii="Times New Roman" w:hAnsi="Times New Roman" w:cs="Times New Roman"/>
          <w:sz w:val="24"/>
          <w:szCs w:val="24"/>
        </w:rPr>
        <w:t xml:space="preserve"> pure-list designs by having participants study 1) mixed lists of forward</w:t>
      </w:r>
      <w:r w:rsidR="001F3800">
        <w:rPr>
          <w:rFonts w:ascii="Times New Roman" w:hAnsi="Times New Roman" w:cs="Times New Roman"/>
          <w:sz w:val="24"/>
          <w:szCs w:val="24"/>
        </w:rPr>
        <w:t xml:space="preserve"> associative pairs</w:t>
      </w:r>
      <w:r>
        <w:rPr>
          <w:rFonts w:ascii="Times New Roman" w:hAnsi="Times New Roman" w:cs="Times New Roman"/>
          <w:sz w:val="24"/>
          <w:szCs w:val="24"/>
        </w:rPr>
        <w:t xml:space="preserve"> and unrelated pairs, 2) pure lists of forward </w:t>
      </w:r>
      <w:r w:rsidR="001F3800">
        <w:rPr>
          <w:rFonts w:ascii="Times New Roman" w:hAnsi="Times New Roman" w:cs="Times New Roman"/>
          <w:sz w:val="24"/>
          <w:szCs w:val="24"/>
        </w:rPr>
        <w:t xml:space="preserve">associative </w:t>
      </w:r>
      <w:r>
        <w:rPr>
          <w:rFonts w:ascii="Times New Roman" w:hAnsi="Times New Roman" w:cs="Times New Roman"/>
          <w:sz w:val="24"/>
          <w:szCs w:val="24"/>
        </w:rPr>
        <w:t xml:space="preserve">pairs, or 3) pure lists of unrelated pairs. Overall, the authors found that positive reactivity patterns </w:t>
      </w:r>
      <w:r w:rsidR="001F3800">
        <w:rPr>
          <w:rFonts w:ascii="Times New Roman" w:hAnsi="Times New Roman" w:cs="Times New Roman"/>
          <w:sz w:val="24"/>
          <w:szCs w:val="24"/>
        </w:rPr>
        <w:t xml:space="preserve">typically found </w:t>
      </w:r>
      <w:r w:rsidR="00052437">
        <w:rPr>
          <w:rFonts w:ascii="Times New Roman" w:hAnsi="Times New Roman" w:cs="Times New Roman"/>
          <w:sz w:val="24"/>
          <w:szCs w:val="24"/>
        </w:rPr>
        <w:t>for</w:t>
      </w:r>
      <w:r w:rsidR="001F3800">
        <w:rPr>
          <w:rFonts w:ascii="Times New Roman" w:hAnsi="Times New Roman" w:cs="Times New Roman"/>
          <w:sz w:val="24"/>
          <w:szCs w:val="24"/>
        </w:rPr>
        <w:t xml:space="preserve"> </w:t>
      </w:r>
      <w:r>
        <w:rPr>
          <w:rFonts w:ascii="Times New Roman" w:hAnsi="Times New Roman" w:cs="Times New Roman"/>
          <w:sz w:val="24"/>
          <w:szCs w:val="24"/>
        </w:rPr>
        <w:t xml:space="preserve">mixed lists </w:t>
      </w:r>
      <w:r w:rsidR="001F3800">
        <w:rPr>
          <w:rFonts w:ascii="Times New Roman" w:hAnsi="Times New Roman" w:cs="Times New Roman"/>
          <w:sz w:val="24"/>
          <w:szCs w:val="24"/>
        </w:rPr>
        <w:t xml:space="preserve">with related pairs </w:t>
      </w:r>
      <w:r>
        <w:rPr>
          <w:rFonts w:ascii="Times New Roman" w:hAnsi="Times New Roman" w:cs="Times New Roman"/>
          <w:sz w:val="24"/>
          <w:szCs w:val="24"/>
        </w:rPr>
        <w:t xml:space="preserve">failed to emerge when a pure list was used, suggesting that reactivity effects were contingent on </w:t>
      </w:r>
      <w:r>
        <w:rPr>
          <w:rFonts w:ascii="Times New Roman" w:hAnsi="Times New Roman" w:cs="Times New Roman"/>
          <w:sz w:val="24"/>
          <w:szCs w:val="24"/>
        </w:rPr>
        <w:lastRenderedPageBreak/>
        <w:t xml:space="preserve">participants being able to discriminate between different pair types. </w:t>
      </w:r>
      <w:r w:rsidR="001F3800">
        <w:rPr>
          <w:rFonts w:ascii="Times New Roman" w:hAnsi="Times New Roman" w:cs="Times New Roman"/>
          <w:sz w:val="24"/>
          <w:szCs w:val="24"/>
        </w:rPr>
        <w:t>In contrast</w:t>
      </w:r>
      <w:r>
        <w:rPr>
          <w:rFonts w:ascii="Times New Roman" w:hAnsi="Times New Roman" w:cs="Times New Roman"/>
          <w:sz w:val="24"/>
          <w:szCs w:val="24"/>
        </w:rPr>
        <w:t xml:space="preserve">, </w:t>
      </w:r>
      <w:r w:rsidRPr="004C1631">
        <w:rPr>
          <w:rFonts w:ascii="Times New Roman" w:hAnsi="Times New Roman" w:cs="Times New Roman"/>
          <w:sz w:val="24"/>
          <w:szCs w:val="24"/>
        </w:rPr>
        <w:t>Tauber and Witherby (2019)</w:t>
      </w:r>
      <w:r>
        <w:rPr>
          <w:rFonts w:ascii="Times New Roman" w:hAnsi="Times New Roman" w:cs="Times New Roman"/>
          <w:sz w:val="24"/>
          <w:szCs w:val="24"/>
        </w:rPr>
        <w:t xml:space="preserve"> showed a reactivity effect for forward pairs presented using a pure list. However, because Tauber and Witherby only used pure related lists</w:t>
      </w:r>
      <w:r w:rsidR="001F3800">
        <w:rPr>
          <w:rFonts w:ascii="Times New Roman" w:hAnsi="Times New Roman" w:cs="Times New Roman"/>
          <w:sz w:val="24"/>
          <w:szCs w:val="24"/>
        </w:rPr>
        <w:t xml:space="preserve"> and did not include a mixed list comparison group</w:t>
      </w:r>
      <w:r>
        <w:rPr>
          <w:rFonts w:ascii="Times New Roman" w:hAnsi="Times New Roman" w:cs="Times New Roman"/>
          <w:sz w:val="24"/>
          <w:szCs w:val="24"/>
        </w:rPr>
        <w:t xml:space="preserve">, it remains </w:t>
      </w:r>
      <w:r w:rsidR="00052437" w:rsidRPr="00052437">
        <w:rPr>
          <w:rFonts w:ascii="Times New Roman" w:hAnsi="Times New Roman" w:cs="Times New Roman"/>
          <w:sz w:val="24"/>
          <w:szCs w:val="24"/>
        </w:rPr>
        <w:t>unclear how these observed reactivity effects compare to a mixed list (i.e., whether reactivity effects would be greater when using a mixed list relative to a pure list) or whether this effect would also extend to a pure list of unrelated pairs.</w:t>
      </w:r>
    </w:p>
    <w:p w14:paraId="0EDA7FAE" w14:textId="372C064C" w:rsidR="00B57D5C" w:rsidRPr="00DA7450" w:rsidRDefault="00B57D5C" w:rsidP="002006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Given these discrepancies,</w:t>
      </w:r>
      <w:r w:rsidRPr="00DA7450">
        <w:rPr>
          <w:rFonts w:ascii="Times New Roman" w:hAnsi="Times New Roman" w:cs="Times New Roman"/>
          <w:sz w:val="24"/>
          <w:szCs w:val="24"/>
        </w:rPr>
        <w:t xml:space="preserve"> </w:t>
      </w:r>
      <w:r w:rsidR="007708D1">
        <w:rPr>
          <w:rFonts w:ascii="Times New Roman" w:hAnsi="Times New Roman" w:cs="Times New Roman"/>
          <w:sz w:val="24"/>
          <w:szCs w:val="24"/>
        </w:rPr>
        <w:t xml:space="preserve">the </w:t>
      </w:r>
      <w:r w:rsidR="00BC1646">
        <w:rPr>
          <w:rFonts w:ascii="Times New Roman" w:hAnsi="Times New Roman" w:cs="Times New Roman"/>
          <w:sz w:val="24"/>
          <w:szCs w:val="24"/>
        </w:rPr>
        <w:t xml:space="preserve">goal of the </w:t>
      </w:r>
      <w:r w:rsidR="007708D1">
        <w:rPr>
          <w:rFonts w:ascii="Times New Roman" w:hAnsi="Times New Roman" w:cs="Times New Roman"/>
          <w:sz w:val="24"/>
          <w:szCs w:val="24"/>
        </w:rPr>
        <w:t xml:space="preserve">present study </w:t>
      </w:r>
      <w:r w:rsidR="00BC1646">
        <w:rPr>
          <w:rFonts w:ascii="Times New Roman" w:hAnsi="Times New Roman" w:cs="Times New Roman"/>
          <w:sz w:val="24"/>
          <w:szCs w:val="24"/>
        </w:rPr>
        <w:t>was to provide a more direct test</w:t>
      </w:r>
      <w:r>
        <w:rPr>
          <w:rFonts w:ascii="Times New Roman" w:hAnsi="Times New Roman" w:cs="Times New Roman"/>
          <w:sz w:val="24"/>
          <w:szCs w:val="24"/>
        </w:rPr>
        <w:t xml:space="preserve"> </w:t>
      </w:r>
      <w:r w:rsidR="002006FB">
        <w:rPr>
          <w:rFonts w:ascii="Times New Roman" w:hAnsi="Times New Roman" w:cs="Times New Roman"/>
          <w:sz w:val="24"/>
          <w:szCs w:val="24"/>
        </w:rPr>
        <w:t xml:space="preserve">of </w:t>
      </w:r>
      <w:r>
        <w:rPr>
          <w:rFonts w:ascii="Times New Roman" w:hAnsi="Times New Roman" w:cs="Times New Roman"/>
          <w:sz w:val="24"/>
          <w:szCs w:val="24"/>
        </w:rPr>
        <w:t xml:space="preserve">list type on reactivity by </w:t>
      </w:r>
      <w:r w:rsidRPr="00DA7450">
        <w:rPr>
          <w:rFonts w:ascii="Times New Roman" w:hAnsi="Times New Roman" w:cs="Times New Roman"/>
          <w:sz w:val="24"/>
          <w:szCs w:val="24"/>
        </w:rPr>
        <w:t xml:space="preserve">comparing </w:t>
      </w:r>
      <w:r>
        <w:rPr>
          <w:rFonts w:ascii="Times New Roman" w:hAnsi="Times New Roman" w:cs="Times New Roman"/>
          <w:sz w:val="24"/>
          <w:szCs w:val="24"/>
        </w:rPr>
        <w:t xml:space="preserve">recall </w:t>
      </w:r>
      <w:r w:rsidR="002006FB">
        <w:rPr>
          <w:rFonts w:ascii="Times New Roman" w:hAnsi="Times New Roman" w:cs="Times New Roman"/>
          <w:sz w:val="24"/>
          <w:szCs w:val="24"/>
        </w:rPr>
        <w:t>for</w:t>
      </w:r>
      <w:r>
        <w:rPr>
          <w:rFonts w:ascii="Times New Roman" w:hAnsi="Times New Roman" w:cs="Times New Roman"/>
          <w:sz w:val="24"/>
          <w:szCs w:val="24"/>
        </w:rPr>
        <w:t xml:space="preserve"> a group of participants who studied mixed list</w:t>
      </w:r>
      <w:r w:rsidRPr="00DA7450">
        <w:rPr>
          <w:rFonts w:ascii="Times New Roman" w:hAnsi="Times New Roman" w:cs="Times New Roman"/>
          <w:sz w:val="24"/>
          <w:szCs w:val="24"/>
        </w:rPr>
        <w:t>s</w:t>
      </w:r>
      <w:r w:rsidR="00BC1646">
        <w:rPr>
          <w:rFonts w:ascii="Times New Roman" w:hAnsi="Times New Roman" w:cs="Times New Roman"/>
          <w:sz w:val="24"/>
          <w:szCs w:val="24"/>
        </w:rPr>
        <w:t xml:space="preserve"> which contained related and unrelated pairs</w:t>
      </w:r>
      <w:r w:rsidRPr="00DA7450">
        <w:rPr>
          <w:rFonts w:ascii="Times New Roman" w:hAnsi="Times New Roman" w:cs="Times New Roman"/>
          <w:sz w:val="24"/>
          <w:szCs w:val="24"/>
        </w:rPr>
        <w:t xml:space="preserve"> to </w:t>
      </w:r>
      <w:r>
        <w:rPr>
          <w:rFonts w:ascii="Times New Roman" w:hAnsi="Times New Roman" w:cs="Times New Roman"/>
          <w:sz w:val="24"/>
          <w:szCs w:val="24"/>
        </w:rPr>
        <w:t>separate groups of participants who studied either pure lists of only related or unrelated word pairs</w:t>
      </w:r>
      <w:r w:rsidRPr="00DA7450">
        <w:rPr>
          <w:rFonts w:ascii="Times New Roman" w:hAnsi="Times New Roman" w:cs="Times New Roman"/>
          <w:sz w:val="24"/>
          <w:szCs w:val="24"/>
        </w:rPr>
        <w:t>.</w:t>
      </w:r>
      <w:r>
        <w:rPr>
          <w:rFonts w:ascii="Times New Roman" w:hAnsi="Times New Roman" w:cs="Times New Roman"/>
          <w:sz w:val="24"/>
          <w:szCs w:val="24"/>
        </w:rPr>
        <w:t xml:space="preserve"> First, Experiment </w:t>
      </w:r>
      <w:r w:rsidR="007708D1">
        <w:rPr>
          <w:rFonts w:ascii="Times New Roman" w:hAnsi="Times New Roman" w:cs="Times New Roman"/>
          <w:sz w:val="24"/>
          <w:szCs w:val="24"/>
        </w:rPr>
        <w:t>1</w:t>
      </w:r>
      <w:r w:rsidR="00EE5942">
        <w:rPr>
          <w:rFonts w:ascii="Times New Roman" w:hAnsi="Times New Roman" w:cs="Times New Roman"/>
          <w:sz w:val="24"/>
          <w:szCs w:val="24"/>
        </w:rPr>
        <w:t xml:space="preserve"> provided</w:t>
      </w:r>
      <w:r>
        <w:rPr>
          <w:rFonts w:ascii="Times New Roman" w:hAnsi="Times New Roman" w:cs="Times New Roman"/>
          <w:sz w:val="24"/>
          <w:szCs w:val="24"/>
        </w:rPr>
        <w:t xml:space="preserve"> a direct replication of Janes et al.’s</w:t>
      </w:r>
      <w:r w:rsidR="007708D1">
        <w:rPr>
          <w:rFonts w:ascii="Times New Roman" w:hAnsi="Times New Roman" w:cs="Times New Roman"/>
          <w:sz w:val="24"/>
          <w:szCs w:val="24"/>
        </w:rPr>
        <w:t xml:space="preserve"> (2018)</w:t>
      </w:r>
      <w:r>
        <w:rPr>
          <w:rFonts w:ascii="Times New Roman" w:hAnsi="Times New Roman" w:cs="Times New Roman"/>
          <w:sz w:val="24"/>
          <w:szCs w:val="24"/>
        </w:rPr>
        <w:t xml:space="preserve"> second experiment by comparing reactivity effects for forward and unrelated pairs across mixed and pure lists. Experiments </w:t>
      </w:r>
      <w:r w:rsidR="007708D1">
        <w:rPr>
          <w:rFonts w:ascii="Times New Roman" w:hAnsi="Times New Roman" w:cs="Times New Roman"/>
          <w:sz w:val="24"/>
          <w:szCs w:val="24"/>
        </w:rPr>
        <w:t>2</w:t>
      </w:r>
      <w:r>
        <w:rPr>
          <w:rFonts w:ascii="Times New Roman" w:hAnsi="Times New Roman" w:cs="Times New Roman"/>
          <w:sz w:val="24"/>
          <w:szCs w:val="24"/>
        </w:rPr>
        <w:t xml:space="preserve"> and </w:t>
      </w:r>
      <w:r w:rsidR="007708D1">
        <w:rPr>
          <w:rFonts w:ascii="Times New Roman" w:hAnsi="Times New Roman" w:cs="Times New Roman"/>
          <w:sz w:val="24"/>
          <w:szCs w:val="24"/>
        </w:rPr>
        <w:t>3</w:t>
      </w:r>
      <w:r>
        <w:rPr>
          <w:rFonts w:ascii="Times New Roman" w:hAnsi="Times New Roman" w:cs="Times New Roman"/>
          <w:sz w:val="24"/>
          <w:szCs w:val="24"/>
        </w:rPr>
        <w:t xml:space="preserve"> then expanded upon Experiment </w:t>
      </w:r>
      <w:r w:rsidR="007708D1">
        <w:rPr>
          <w:rFonts w:ascii="Times New Roman" w:hAnsi="Times New Roman" w:cs="Times New Roman"/>
          <w:sz w:val="24"/>
          <w:szCs w:val="24"/>
        </w:rPr>
        <w:t>1</w:t>
      </w:r>
      <w:r>
        <w:rPr>
          <w:rFonts w:ascii="Times New Roman" w:hAnsi="Times New Roman" w:cs="Times New Roman"/>
          <w:sz w:val="24"/>
          <w:szCs w:val="24"/>
        </w:rPr>
        <w:t xml:space="preserve"> by comparing unrelated pairs to backward and symmetrical pairs, respectively. </w:t>
      </w:r>
      <w:r w:rsidR="007708D1">
        <w:rPr>
          <w:rFonts w:ascii="Times New Roman" w:hAnsi="Times New Roman" w:cs="Times New Roman"/>
          <w:sz w:val="24"/>
          <w:szCs w:val="24"/>
        </w:rPr>
        <w:t>Each experiment</w:t>
      </w:r>
      <w:r>
        <w:rPr>
          <w:rFonts w:ascii="Times New Roman" w:hAnsi="Times New Roman" w:cs="Times New Roman"/>
          <w:sz w:val="24"/>
          <w:szCs w:val="24"/>
        </w:rPr>
        <w:t>, therefore, provided three separate tests of list effects on reactivity.</w:t>
      </w:r>
      <w:r w:rsidR="002006FB">
        <w:rPr>
          <w:rFonts w:ascii="Times New Roman" w:hAnsi="Times New Roman" w:cs="Times New Roman"/>
          <w:sz w:val="24"/>
          <w:szCs w:val="24"/>
        </w:rPr>
        <w:t xml:space="preserve"> </w:t>
      </w:r>
      <w:r>
        <w:rPr>
          <w:rFonts w:ascii="Times New Roman" w:hAnsi="Times New Roman" w:cs="Times New Roman"/>
          <w:sz w:val="24"/>
          <w:szCs w:val="24"/>
        </w:rPr>
        <w:t xml:space="preserve">Finally, because </w:t>
      </w:r>
      <w:r w:rsidR="007708D1">
        <w:rPr>
          <w:rFonts w:ascii="Times New Roman" w:hAnsi="Times New Roman" w:cs="Times New Roman"/>
          <w:sz w:val="24"/>
          <w:szCs w:val="24"/>
        </w:rPr>
        <w:t>Maxwell and Huff (</w:t>
      </w:r>
      <w:r w:rsidR="0057500D">
        <w:rPr>
          <w:rFonts w:ascii="Times New Roman" w:hAnsi="Times New Roman" w:cs="Times New Roman"/>
          <w:sz w:val="24"/>
          <w:szCs w:val="24"/>
        </w:rPr>
        <w:t>2022</w:t>
      </w:r>
      <w:r w:rsidR="007708D1">
        <w:rPr>
          <w:rFonts w:ascii="Times New Roman" w:hAnsi="Times New Roman" w:cs="Times New Roman"/>
          <w:sz w:val="24"/>
          <w:szCs w:val="24"/>
        </w:rPr>
        <w:t xml:space="preserve">) </w:t>
      </w:r>
      <w:r>
        <w:rPr>
          <w:rFonts w:ascii="Times New Roman" w:hAnsi="Times New Roman" w:cs="Times New Roman"/>
          <w:sz w:val="24"/>
          <w:szCs w:val="24"/>
        </w:rPr>
        <w:t>showed that reactivity effects</w:t>
      </w:r>
      <w:r w:rsidR="007708D1">
        <w:rPr>
          <w:rFonts w:ascii="Times New Roman" w:hAnsi="Times New Roman" w:cs="Times New Roman"/>
          <w:sz w:val="24"/>
          <w:szCs w:val="24"/>
        </w:rPr>
        <w:t xml:space="preserve"> </w:t>
      </w:r>
      <w:r w:rsidR="002006FB">
        <w:rPr>
          <w:rFonts w:ascii="Times New Roman" w:hAnsi="Times New Roman" w:cs="Times New Roman"/>
          <w:sz w:val="24"/>
          <w:szCs w:val="24"/>
        </w:rPr>
        <w:t xml:space="preserve">extend to </w:t>
      </w:r>
      <w:r>
        <w:rPr>
          <w:rFonts w:ascii="Times New Roman" w:hAnsi="Times New Roman" w:cs="Times New Roman"/>
          <w:sz w:val="24"/>
          <w:szCs w:val="24"/>
        </w:rPr>
        <w:t>other, non-metacognitive judgment tasks, each experiment included a</w:t>
      </w:r>
      <w:r w:rsidR="002006FB">
        <w:rPr>
          <w:rFonts w:ascii="Times New Roman" w:hAnsi="Times New Roman" w:cs="Times New Roman"/>
          <w:sz w:val="24"/>
          <w:szCs w:val="24"/>
        </w:rPr>
        <w:t>n additional</w:t>
      </w:r>
      <w:r>
        <w:rPr>
          <w:rFonts w:ascii="Times New Roman" w:hAnsi="Times New Roman" w:cs="Times New Roman"/>
          <w:sz w:val="24"/>
          <w:szCs w:val="24"/>
        </w:rPr>
        <w:t xml:space="preserve"> </w:t>
      </w:r>
      <w:r w:rsidR="00E13B5D">
        <w:rPr>
          <w:rFonts w:ascii="Times New Roman" w:hAnsi="Times New Roman" w:cs="Times New Roman"/>
          <w:sz w:val="24"/>
          <w:szCs w:val="24"/>
        </w:rPr>
        <w:t>frequency</w:t>
      </w:r>
      <w:r>
        <w:rPr>
          <w:rFonts w:ascii="Times New Roman" w:hAnsi="Times New Roman" w:cs="Times New Roman"/>
          <w:sz w:val="24"/>
          <w:szCs w:val="24"/>
        </w:rPr>
        <w:t xml:space="preserve"> judgment comparison group</w:t>
      </w:r>
      <w:r w:rsidR="00E13B5D">
        <w:rPr>
          <w:rFonts w:ascii="Times New Roman" w:hAnsi="Times New Roman" w:cs="Times New Roman"/>
          <w:sz w:val="24"/>
          <w:szCs w:val="24"/>
        </w:rPr>
        <w:t xml:space="preserve"> in which participants rated the likelihood that paired items would appear together in </w:t>
      </w:r>
      <w:r w:rsidR="00D4662F">
        <w:rPr>
          <w:rFonts w:ascii="Times New Roman" w:hAnsi="Times New Roman" w:cs="Times New Roman"/>
          <w:sz w:val="24"/>
          <w:szCs w:val="24"/>
        </w:rPr>
        <w:t>everyday</w:t>
      </w:r>
      <w:r w:rsidR="00E13B5D">
        <w:rPr>
          <w:rFonts w:ascii="Times New Roman" w:hAnsi="Times New Roman" w:cs="Times New Roman"/>
          <w:sz w:val="24"/>
          <w:szCs w:val="24"/>
        </w:rPr>
        <w:t xml:space="preserve"> language</w:t>
      </w:r>
      <w:r w:rsidR="00991049">
        <w:rPr>
          <w:rFonts w:ascii="Times New Roman" w:hAnsi="Times New Roman" w:cs="Times New Roman"/>
          <w:sz w:val="24"/>
          <w:szCs w:val="24"/>
        </w:rPr>
        <w:t xml:space="preserve"> rather than making a JOL</w:t>
      </w:r>
      <w:r>
        <w:rPr>
          <w:rFonts w:ascii="Times New Roman" w:hAnsi="Times New Roman" w:cs="Times New Roman"/>
          <w:sz w:val="24"/>
          <w:szCs w:val="24"/>
        </w:rPr>
        <w:t xml:space="preserve">. This additional comparison was included to 1) test whether the reactivity effects for frequency judgments </w:t>
      </w:r>
      <w:r w:rsidR="001D0B13">
        <w:rPr>
          <w:rFonts w:ascii="Times New Roman" w:hAnsi="Times New Roman" w:cs="Times New Roman"/>
          <w:sz w:val="24"/>
          <w:szCs w:val="24"/>
        </w:rPr>
        <w:t>initially</w:t>
      </w:r>
      <w:r>
        <w:rPr>
          <w:rFonts w:ascii="Times New Roman" w:hAnsi="Times New Roman" w:cs="Times New Roman"/>
          <w:sz w:val="24"/>
          <w:szCs w:val="24"/>
        </w:rPr>
        <w:t xml:space="preserve"> </w:t>
      </w:r>
      <w:r w:rsidR="007708D1">
        <w:rPr>
          <w:rFonts w:ascii="Times New Roman" w:hAnsi="Times New Roman" w:cs="Times New Roman"/>
          <w:sz w:val="24"/>
          <w:szCs w:val="24"/>
        </w:rPr>
        <w:t xml:space="preserve">reported by Maxwell and Huff </w:t>
      </w:r>
      <w:r>
        <w:rPr>
          <w:rFonts w:ascii="Times New Roman" w:hAnsi="Times New Roman" w:cs="Times New Roman"/>
          <w:sz w:val="24"/>
          <w:szCs w:val="24"/>
        </w:rPr>
        <w:t xml:space="preserve">would replicate for mixed groups and 2) test whether these judgments would continue mirror JOL reactivity pairs when </w:t>
      </w:r>
      <w:r w:rsidR="00991049">
        <w:rPr>
          <w:rFonts w:ascii="Times New Roman" w:hAnsi="Times New Roman" w:cs="Times New Roman"/>
          <w:sz w:val="24"/>
          <w:szCs w:val="24"/>
        </w:rPr>
        <w:t>elicited</w:t>
      </w:r>
      <w:r>
        <w:rPr>
          <w:rFonts w:ascii="Times New Roman" w:hAnsi="Times New Roman" w:cs="Times New Roman"/>
          <w:sz w:val="24"/>
          <w:szCs w:val="24"/>
        </w:rPr>
        <w:t xml:space="preserve"> within a pure-list context.</w:t>
      </w:r>
    </w:p>
    <w:p w14:paraId="6D19A829" w14:textId="32F36C2C" w:rsidR="009E2E96" w:rsidRPr="00B04442" w:rsidRDefault="00B04442" w:rsidP="00B04442">
      <w:pPr>
        <w:spacing w:after="0" w:line="480" w:lineRule="auto"/>
        <w:jc w:val="center"/>
        <w:rPr>
          <w:rFonts w:ascii="Times New Roman" w:hAnsi="Times New Roman" w:cs="Times New Roman"/>
          <w:b/>
          <w:bCs/>
          <w:sz w:val="24"/>
          <w:szCs w:val="24"/>
        </w:rPr>
      </w:pPr>
      <w:r w:rsidRPr="00B04442">
        <w:rPr>
          <w:rFonts w:ascii="Times New Roman" w:hAnsi="Times New Roman" w:cs="Times New Roman"/>
          <w:b/>
          <w:bCs/>
          <w:sz w:val="24"/>
          <w:szCs w:val="24"/>
        </w:rPr>
        <w:t xml:space="preserve">Experiment 1: Forward </w:t>
      </w:r>
      <w:r w:rsidR="00EB1B7C">
        <w:rPr>
          <w:rFonts w:ascii="Times New Roman" w:hAnsi="Times New Roman" w:cs="Times New Roman"/>
          <w:b/>
          <w:bCs/>
          <w:sz w:val="24"/>
          <w:szCs w:val="24"/>
        </w:rPr>
        <w:t>vs.</w:t>
      </w:r>
      <w:r w:rsidRPr="00B04442">
        <w:rPr>
          <w:rFonts w:ascii="Times New Roman" w:hAnsi="Times New Roman" w:cs="Times New Roman"/>
          <w:b/>
          <w:bCs/>
          <w:sz w:val="24"/>
          <w:szCs w:val="24"/>
        </w:rPr>
        <w:t xml:space="preserve"> Unrelated Pairs</w:t>
      </w:r>
    </w:p>
    <w:p w14:paraId="35E53E03" w14:textId="2B70812F" w:rsidR="002A5B04" w:rsidRDefault="00B8548C" w:rsidP="008B46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goal</w:t>
      </w:r>
      <w:r w:rsidR="005757BF">
        <w:rPr>
          <w:rFonts w:ascii="Times New Roman" w:hAnsi="Times New Roman" w:cs="Times New Roman"/>
          <w:sz w:val="24"/>
          <w:szCs w:val="24"/>
        </w:rPr>
        <w:t>s</w:t>
      </w:r>
      <w:r>
        <w:rPr>
          <w:rFonts w:ascii="Times New Roman" w:hAnsi="Times New Roman" w:cs="Times New Roman"/>
          <w:sz w:val="24"/>
          <w:szCs w:val="24"/>
        </w:rPr>
        <w:t xml:space="preserve"> of </w:t>
      </w:r>
      <w:r w:rsidRPr="00DA7450">
        <w:rPr>
          <w:rFonts w:ascii="Times New Roman" w:hAnsi="Times New Roman" w:cs="Times New Roman"/>
          <w:sz w:val="24"/>
          <w:szCs w:val="24"/>
        </w:rPr>
        <w:t xml:space="preserve">Experiment </w:t>
      </w:r>
      <w:r w:rsidR="00A357D8">
        <w:rPr>
          <w:rFonts w:ascii="Times New Roman" w:hAnsi="Times New Roman" w:cs="Times New Roman"/>
          <w:sz w:val="24"/>
          <w:szCs w:val="24"/>
        </w:rPr>
        <w:t>1</w:t>
      </w:r>
      <w:r w:rsidR="005757BF">
        <w:rPr>
          <w:rFonts w:ascii="Times New Roman" w:hAnsi="Times New Roman" w:cs="Times New Roman"/>
          <w:sz w:val="24"/>
          <w:szCs w:val="24"/>
        </w:rPr>
        <w:t xml:space="preserve"> were twofold. First, we sought to </w:t>
      </w:r>
      <w:r w:rsidRPr="00DA7450">
        <w:rPr>
          <w:rFonts w:ascii="Times New Roman" w:hAnsi="Times New Roman" w:cs="Times New Roman"/>
          <w:sz w:val="24"/>
          <w:szCs w:val="24"/>
        </w:rPr>
        <w:t xml:space="preserve">replicate positive reactivity </w:t>
      </w:r>
      <w:r w:rsidR="00457655">
        <w:rPr>
          <w:rFonts w:ascii="Times New Roman" w:hAnsi="Times New Roman" w:cs="Times New Roman"/>
          <w:sz w:val="24"/>
          <w:szCs w:val="24"/>
        </w:rPr>
        <w:t>on</w:t>
      </w:r>
      <w:r w:rsidR="00BC1646">
        <w:rPr>
          <w:rFonts w:ascii="Times New Roman" w:hAnsi="Times New Roman" w:cs="Times New Roman"/>
          <w:sz w:val="24"/>
          <w:szCs w:val="24"/>
        </w:rPr>
        <w:t xml:space="preserve"> </w:t>
      </w:r>
      <w:r w:rsidR="00BD0D71">
        <w:rPr>
          <w:rFonts w:ascii="Times New Roman" w:hAnsi="Times New Roman" w:cs="Times New Roman"/>
          <w:sz w:val="24"/>
          <w:szCs w:val="24"/>
        </w:rPr>
        <w:t xml:space="preserve">related pairs </w:t>
      </w:r>
      <w:r w:rsidR="00A15D4C">
        <w:rPr>
          <w:rFonts w:ascii="Times New Roman" w:hAnsi="Times New Roman" w:cs="Times New Roman"/>
          <w:sz w:val="24"/>
          <w:szCs w:val="24"/>
        </w:rPr>
        <w:t xml:space="preserve">presented </w:t>
      </w:r>
      <w:r w:rsidR="00577057">
        <w:rPr>
          <w:rFonts w:ascii="Times New Roman" w:hAnsi="Times New Roman" w:cs="Times New Roman"/>
          <w:sz w:val="24"/>
          <w:szCs w:val="24"/>
        </w:rPr>
        <w:t>via</w:t>
      </w:r>
      <w:r w:rsidR="00BD0D71">
        <w:rPr>
          <w:rFonts w:ascii="Times New Roman" w:hAnsi="Times New Roman" w:cs="Times New Roman"/>
          <w:sz w:val="24"/>
          <w:szCs w:val="24"/>
        </w:rPr>
        <w:t xml:space="preserve"> mixed lists as </w:t>
      </w:r>
      <w:r>
        <w:rPr>
          <w:rFonts w:ascii="Times New Roman" w:hAnsi="Times New Roman" w:cs="Times New Roman"/>
          <w:sz w:val="24"/>
          <w:szCs w:val="24"/>
        </w:rPr>
        <w:t>initially</w:t>
      </w:r>
      <w:r w:rsidRPr="00DA7450">
        <w:rPr>
          <w:rFonts w:ascii="Times New Roman" w:hAnsi="Times New Roman" w:cs="Times New Roman"/>
          <w:sz w:val="24"/>
          <w:szCs w:val="24"/>
        </w:rPr>
        <w:t xml:space="preserve"> reported by Soderstrom et al. (2015)</w:t>
      </w:r>
      <w:r w:rsidR="00BD0D71">
        <w:rPr>
          <w:rFonts w:ascii="Times New Roman" w:hAnsi="Times New Roman" w:cs="Times New Roman"/>
          <w:sz w:val="24"/>
          <w:szCs w:val="24"/>
        </w:rPr>
        <w:t xml:space="preserve">. We </w:t>
      </w:r>
      <w:r w:rsidR="00A357D8">
        <w:rPr>
          <w:rFonts w:ascii="Times New Roman" w:hAnsi="Times New Roman" w:cs="Times New Roman"/>
          <w:sz w:val="24"/>
          <w:szCs w:val="24"/>
        </w:rPr>
        <w:t>then</w:t>
      </w:r>
      <w:r>
        <w:rPr>
          <w:rFonts w:ascii="Times New Roman" w:hAnsi="Times New Roman" w:cs="Times New Roman"/>
          <w:sz w:val="24"/>
          <w:szCs w:val="24"/>
        </w:rPr>
        <w:t xml:space="preserve"> test</w:t>
      </w:r>
      <w:r w:rsidR="00BD0D71">
        <w:rPr>
          <w:rFonts w:ascii="Times New Roman" w:hAnsi="Times New Roman" w:cs="Times New Roman"/>
          <w:sz w:val="24"/>
          <w:szCs w:val="24"/>
        </w:rPr>
        <w:t>ed</w:t>
      </w:r>
      <w:r>
        <w:rPr>
          <w:rFonts w:ascii="Times New Roman" w:hAnsi="Times New Roman" w:cs="Times New Roman"/>
          <w:sz w:val="24"/>
          <w:szCs w:val="24"/>
        </w:rPr>
        <w:t xml:space="preserve"> whether this pattern would </w:t>
      </w:r>
      <w:r w:rsidR="00BD0D71">
        <w:rPr>
          <w:rFonts w:ascii="Times New Roman" w:hAnsi="Times New Roman" w:cs="Times New Roman"/>
          <w:sz w:val="24"/>
          <w:szCs w:val="24"/>
        </w:rPr>
        <w:t xml:space="preserve">extend to pure lists by comparing participants who studied pure lists of forward associates to those who studied pure lists of unrelated pairs. </w:t>
      </w:r>
      <w:r w:rsidR="002A5B04">
        <w:rPr>
          <w:rFonts w:ascii="Times New Roman" w:hAnsi="Times New Roman" w:cs="Times New Roman"/>
          <w:sz w:val="24"/>
          <w:szCs w:val="24"/>
        </w:rPr>
        <w:t>Finally, across all list types, we include</w:t>
      </w:r>
      <w:r w:rsidR="00BC1646">
        <w:rPr>
          <w:rFonts w:ascii="Times New Roman" w:hAnsi="Times New Roman" w:cs="Times New Roman"/>
          <w:sz w:val="24"/>
          <w:szCs w:val="24"/>
        </w:rPr>
        <w:t>d</w:t>
      </w:r>
      <w:r w:rsidR="002A5B04">
        <w:rPr>
          <w:rFonts w:ascii="Times New Roman" w:hAnsi="Times New Roman" w:cs="Times New Roman"/>
          <w:sz w:val="24"/>
          <w:szCs w:val="24"/>
        </w:rPr>
        <w:t xml:space="preserve"> a group of participants who </w:t>
      </w:r>
      <w:r w:rsidR="00BC1646">
        <w:rPr>
          <w:rFonts w:ascii="Times New Roman" w:hAnsi="Times New Roman" w:cs="Times New Roman"/>
          <w:sz w:val="24"/>
          <w:szCs w:val="24"/>
        </w:rPr>
        <w:t xml:space="preserve">provided </w:t>
      </w:r>
      <w:r w:rsidR="002A5B04">
        <w:rPr>
          <w:rFonts w:ascii="Times New Roman" w:hAnsi="Times New Roman" w:cs="Times New Roman"/>
          <w:sz w:val="24"/>
          <w:szCs w:val="24"/>
        </w:rPr>
        <w:t>frequency judgments at encoding. Like JOLs, frequency judgments</w:t>
      </w:r>
      <w:r w:rsidR="00373248">
        <w:rPr>
          <w:rFonts w:ascii="Times New Roman" w:hAnsi="Times New Roman" w:cs="Times New Roman"/>
          <w:sz w:val="24"/>
          <w:szCs w:val="24"/>
        </w:rPr>
        <w:t xml:space="preserve"> implicitly encourage participants to relate items together. </w:t>
      </w:r>
      <w:r w:rsidR="002A5B04">
        <w:rPr>
          <w:rFonts w:ascii="Times New Roman" w:hAnsi="Times New Roman" w:cs="Times New Roman"/>
          <w:sz w:val="24"/>
          <w:szCs w:val="24"/>
        </w:rPr>
        <w:t>However</w:t>
      </w:r>
      <w:r w:rsidR="002A5B04" w:rsidRPr="00373248">
        <w:rPr>
          <w:rFonts w:ascii="Times New Roman" w:hAnsi="Times New Roman" w:cs="Times New Roman"/>
          <w:sz w:val="24"/>
          <w:szCs w:val="24"/>
        </w:rPr>
        <w:t xml:space="preserve">, </w:t>
      </w:r>
      <w:r w:rsidR="00457655">
        <w:rPr>
          <w:rFonts w:ascii="Times New Roman" w:hAnsi="Times New Roman" w:cs="Times New Roman"/>
          <w:sz w:val="24"/>
          <w:szCs w:val="24"/>
        </w:rPr>
        <w:t>this judgment type does</w:t>
      </w:r>
      <w:r w:rsidR="00A56883">
        <w:rPr>
          <w:rFonts w:ascii="Times New Roman" w:hAnsi="Times New Roman" w:cs="Times New Roman"/>
          <w:sz w:val="24"/>
          <w:szCs w:val="24"/>
        </w:rPr>
        <w:t xml:space="preserve"> </w:t>
      </w:r>
      <w:r w:rsidR="00373248" w:rsidRPr="00373248">
        <w:rPr>
          <w:rFonts w:ascii="Times New Roman" w:hAnsi="Times New Roman" w:cs="Times New Roman"/>
          <w:sz w:val="24"/>
          <w:szCs w:val="24"/>
        </w:rPr>
        <w:t xml:space="preserve">not require participants to </w:t>
      </w:r>
      <w:r w:rsidR="00BC1646">
        <w:rPr>
          <w:rFonts w:ascii="Times New Roman" w:hAnsi="Times New Roman" w:cs="Times New Roman"/>
          <w:sz w:val="24"/>
          <w:szCs w:val="24"/>
        </w:rPr>
        <w:t xml:space="preserve">forecast subsequent memory and therefore </w:t>
      </w:r>
      <w:r w:rsidR="00457655">
        <w:rPr>
          <w:rFonts w:ascii="Times New Roman" w:hAnsi="Times New Roman" w:cs="Times New Roman"/>
          <w:sz w:val="24"/>
          <w:szCs w:val="24"/>
        </w:rPr>
        <w:t>is</w:t>
      </w:r>
      <w:r w:rsidR="00BC1646">
        <w:rPr>
          <w:rFonts w:ascii="Times New Roman" w:hAnsi="Times New Roman" w:cs="Times New Roman"/>
          <w:sz w:val="24"/>
          <w:szCs w:val="24"/>
        </w:rPr>
        <w:t xml:space="preserve"> less likely to encourage metacognitive processes.</w:t>
      </w:r>
      <w:r w:rsidR="00A56883">
        <w:rPr>
          <w:rFonts w:ascii="Times New Roman" w:hAnsi="Times New Roman" w:cs="Times New Roman"/>
          <w:sz w:val="24"/>
          <w:szCs w:val="24"/>
        </w:rPr>
        <w:t xml:space="preserve"> Based on findings by Maxwell and Huff (</w:t>
      </w:r>
      <w:r w:rsidR="0057500D">
        <w:rPr>
          <w:rFonts w:ascii="Times New Roman" w:hAnsi="Times New Roman" w:cs="Times New Roman"/>
          <w:sz w:val="24"/>
          <w:szCs w:val="24"/>
        </w:rPr>
        <w:t>2022</w:t>
      </w:r>
      <w:r w:rsidR="00A56883">
        <w:rPr>
          <w:rFonts w:ascii="Times New Roman" w:hAnsi="Times New Roman" w:cs="Times New Roman"/>
          <w:sz w:val="24"/>
          <w:szCs w:val="24"/>
        </w:rPr>
        <w:t>), we expected that frequency judgment would produce reactivity pattern</w:t>
      </w:r>
      <w:r w:rsidR="00BC1646">
        <w:rPr>
          <w:rFonts w:ascii="Times New Roman" w:hAnsi="Times New Roman" w:cs="Times New Roman"/>
          <w:sz w:val="24"/>
          <w:szCs w:val="24"/>
        </w:rPr>
        <w:t>s</w:t>
      </w:r>
      <w:r w:rsidR="00A56883">
        <w:rPr>
          <w:rFonts w:ascii="Times New Roman" w:hAnsi="Times New Roman" w:cs="Times New Roman"/>
          <w:sz w:val="24"/>
          <w:szCs w:val="24"/>
        </w:rPr>
        <w:t xml:space="preserve"> mirroring JOLs.</w:t>
      </w:r>
    </w:p>
    <w:p w14:paraId="73F70DC7" w14:textId="7F861156" w:rsidR="00C41322" w:rsidRDefault="002A5B04" w:rsidP="00D02C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By comparing</w:t>
      </w:r>
      <w:r w:rsidR="00E046BF">
        <w:rPr>
          <w:rFonts w:ascii="Times New Roman" w:hAnsi="Times New Roman" w:cs="Times New Roman"/>
          <w:sz w:val="24"/>
          <w:szCs w:val="24"/>
        </w:rPr>
        <w:t xml:space="preserve"> </w:t>
      </w:r>
      <w:r w:rsidR="0059000D">
        <w:rPr>
          <w:rFonts w:ascii="Times New Roman" w:hAnsi="Times New Roman" w:cs="Times New Roman"/>
          <w:sz w:val="24"/>
          <w:szCs w:val="24"/>
        </w:rPr>
        <w:t xml:space="preserve">reactivity </w:t>
      </w:r>
      <w:r w:rsidR="00E046BF">
        <w:rPr>
          <w:rFonts w:ascii="Times New Roman" w:hAnsi="Times New Roman" w:cs="Times New Roman"/>
          <w:sz w:val="24"/>
          <w:szCs w:val="24"/>
        </w:rPr>
        <w:t xml:space="preserve">between </w:t>
      </w:r>
      <w:r>
        <w:rPr>
          <w:rFonts w:ascii="Times New Roman" w:hAnsi="Times New Roman" w:cs="Times New Roman"/>
          <w:sz w:val="24"/>
          <w:szCs w:val="24"/>
        </w:rPr>
        <w:t>mixed and pure lists</w:t>
      </w:r>
      <w:r w:rsidR="00B8548C">
        <w:rPr>
          <w:rFonts w:ascii="Times New Roman" w:hAnsi="Times New Roman" w:cs="Times New Roman"/>
          <w:sz w:val="24"/>
          <w:szCs w:val="24"/>
        </w:rPr>
        <w:t xml:space="preserve">, Experiment </w:t>
      </w:r>
      <w:r w:rsidR="00A357D8">
        <w:rPr>
          <w:rFonts w:ascii="Times New Roman" w:hAnsi="Times New Roman" w:cs="Times New Roman"/>
          <w:sz w:val="24"/>
          <w:szCs w:val="24"/>
        </w:rPr>
        <w:t>1</w:t>
      </w:r>
      <w:r w:rsidR="002879E4">
        <w:rPr>
          <w:rFonts w:ascii="Times New Roman" w:hAnsi="Times New Roman" w:cs="Times New Roman"/>
          <w:sz w:val="24"/>
          <w:szCs w:val="24"/>
        </w:rPr>
        <w:t xml:space="preserve"> provided a direct </w:t>
      </w:r>
      <w:r w:rsidR="00A15D4C">
        <w:rPr>
          <w:rFonts w:ascii="Times New Roman" w:hAnsi="Times New Roman" w:cs="Times New Roman"/>
          <w:sz w:val="24"/>
          <w:szCs w:val="24"/>
        </w:rPr>
        <w:t>test</w:t>
      </w:r>
      <w:r w:rsidR="002879E4">
        <w:rPr>
          <w:rFonts w:ascii="Times New Roman" w:hAnsi="Times New Roman" w:cs="Times New Roman"/>
          <w:sz w:val="24"/>
          <w:szCs w:val="24"/>
        </w:rPr>
        <w:t xml:space="preserve"> of </w:t>
      </w:r>
      <w:r w:rsidR="002E4CF7">
        <w:rPr>
          <w:rFonts w:ascii="Times New Roman" w:hAnsi="Times New Roman" w:cs="Times New Roman"/>
          <w:sz w:val="24"/>
          <w:szCs w:val="24"/>
        </w:rPr>
        <w:t xml:space="preserve">the </w:t>
      </w:r>
      <w:r w:rsidR="00A357D8">
        <w:rPr>
          <w:rFonts w:ascii="Times New Roman" w:hAnsi="Times New Roman" w:cs="Times New Roman"/>
          <w:sz w:val="24"/>
          <w:szCs w:val="24"/>
        </w:rPr>
        <w:t>changed-goal hypothesis</w:t>
      </w:r>
      <w:r w:rsidR="00D02C1E">
        <w:rPr>
          <w:rFonts w:ascii="Times New Roman" w:hAnsi="Times New Roman" w:cs="Times New Roman"/>
          <w:sz w:val="24"/>
          <w:szCs w:val="24"/>
        </w:rPr>
        <w:t xml:space="preserve"> while also providing a further test of the cue-strengthening account. First, b</w:t>
      </w:r>
      <w:r w:rsidR="008B465F">
        <w:rPr>
          <w:rFonts w:ascii="Times New Roman" w:hAnsi="Times New Roman" w:cs="Times New Roman"/>
          <w:sz w:val="24"/>
          <w:szCs w:val="24"/>
        </w:rPr>
        <w:t>ecause</w:t>
      </w:r>
      <w:r w:rsidR="00A357D8">
        <w:rPr>
          <w:rFonts w:ascii="Times New Roman" w:hAnsi="Times New Roman" w:cs="Times New Roman"/>
          <w:sz w:val="24"/>
          <w:szCs w:val="24"/>
        </w:rPr>
        <w:t xml:space="preserve"> </w:t>
      </w:r>
      <w:r w:rsidR="00D02C1E">
        <w:rPr>
          <w:rFonts w:ascii="Times New Roman" w:hAnsi="Times New Roman" w:cs="Times New Roman"/>
          <w:sz w:val="24"/>
          <w:szCs w:val="24"/>
        </w:rPr>
        <w:t>the changed-goal hypothesis</w:t>
      </w:r>
      <w:r w:rsidR="00A357D8">
        <w:rPr>
          <w:rFonts w:ascii="Times New Roman" w:hAnsi="Times New Roman" w:cs="Times New Roman"/>
          <w:sz w:val="24"/>
          <w:szCs w:val="24"/>
        </w:rPr>
        <w:t xml:space="preserve"> </w:t>
      </w:r>
      <w:r w:rsidR="005D7755">
        <w:rPr>
          <w:rFonts w:ascii="Times New Roman" w:hAnsi="Times New Roman" w:cs="Times New Roman"/>
          <w:sz w:val="24"/>
          <w:szCs w:val="24"/>
        </w:rPr>
        <w:t xml:space="preserve">states </w:t>
      </w:r>
      <w:r w:rsidR="00A357D8">
        <w:rPr>
          <w:rFonts w:ascii="Times New Roman" w:hAnsi="Times New Roman" w:cs="Times New Roman"/>
          <w:sz w:val="24"/>
          <w:szCs w:val="24"/>
        </w:rPr>
        <w:t xml:space="preserve">that </w:t>
      </w:r>
      <w:r w:rsidR="005D7755">
        <w:rPr>
          <w:rFonts w:ascii="Times New Roman" w:hAnsi="Times New Roman" w:cs="Times New Roman"/>
          <w:sz w:val="24"/>
          <w:szCs w:val="24"/>
        </w:rPr>
        <w:t xml:space="preserve">reactivity </w:t>
      </w:r>
      <w:r w:rsidR="00A045A3">
        <w:rPr>
          <w:rFonts w:ascii="Times New Roman" w:hAnsi="Times New Roman" w:cs="Times New Roman"/>
          <w:sz w:val="24"/>
          <w:szCs w:val="24"/>
        </w:rPr>
        <w:t>results from</w:t>
      </w:r>
      <w:r w:rsidR="005D7755">
        <w:rPr>
          <w:rFonts w:ascii="Times New Roman" w:hAnsi="Times New Roman" w:cs="Times New Roman"/>
          <w:sz w:val="24"/>
          <w:szCs w:val="24"/>
        </w:rPr>
        <w:t xml:space="preserve"> </w:t>
      </w:r>
      <w:r w:rsidR="0018149A">
        <w:rPr>
          <w:rFonts w:ascii="Times New Roman" w:hAnsi="Times New Roman" w:cs="Times New Roman"/>
          <w:sz w:val="24"/>
          <w:szCs w:val="24"/>
        </w:rPr>
        <w:t>participants changing study</w:t>
      </w:r>
      <w:r w:rsidR="00A357D8" w:rsidRPr="00A357D8">
        <w:rPr>
          <w:rFonts w:ascii="Times New Roman" w:hAnsi="Times New Roman" w:cs="Times New Roman"/>
          <w:sz w:val="24"/>
          <w:szCs w:val="24"/>
        </w:rPr>
        <w:t xml:space="preserve"> goal</w:t>
      </w:r>
      <w:r w:rsidR="005D7755">
        <w:rPr>
          <w:rFonts w:ascii="Times New Roman" w:hAnsi="Times New Roman" w:cs="Times New Roman"/>
          <w:sz w:val="24"/>
          <w:szCs w:val="24"/>
        </w:rPr>
        <w:t xml:space="preserve">s </w:t>
      </w:r>
      <w:r w:rsidR="0018149A">
        <w:rPr>
          <w:rFonts w:ascii="Times New Roman" w:hAnsi="Times New Roman" w:cs="Times New Roman"/>
          <w:sz w:val="24"/>
          <w:szCs w:val="24"/>
        </w:rPr>
        <w:t>as they</w:t>
      </w:r>
      <w:r w:rsidR="00A357D8" w:rsidRPr="00A357D8">
        <w:rPr>
          <w:rFonts w:ascii="Times New Roman" w:hAnsi="Times New Roman" w:cs="Times New Roman"/>
          <w:sz w:val="24"/>
          <w:szCs w:val="24"/>
        </w:rPr>
        <w:t xml:space="preserve"> discern </w:t>
      </w:r>
      <w:r w:rsidR="005D7755">
        <w:rPr>
          <w:rFonts w:ascii="Times New Roman" w:hAnsi="Times New Roman" w:cs="Times New Roman"/>
          <w:sz w:val="24"/>
          <w:szCs w:val="24"/>
        </w:rPr>
        <w:t>between related and unrelated pairs,</w:t>
      </w:r>
      <w:r w:rsidR="008B465F">
        <w:rPr>
          <w:rFonts w:ascii="Times New Roman" w:hAnsi="Times New Roman" w:cs="Times New Roman"/>
          <w:sz w:val="24"/>
          <w:szCs w:val="24"/>
        </w:rPr>
        <w:t xml:space="preserve"> </w:t>
      </w:r>
      <w:r w:rsidR="005D7755">
        <w:rPr>
          <w:rFonts w:ascii="Times New Roman" w:hAnsi="Times New Roman" w:cs="Times New Roman"/>
          <w:sz w:val="24"/>
          <w:szCs w:val="24"/>
        </w:rPr>
        <w:t xml:space="preserve">reactivity would only </w:t>
      </w:r>
      <w:r w:rsidR="002E4CF7">
        <w:rPr>
          <w:rFonts w:ascii="Times New Roman" w:hAnsi="Times New Roman" w:cs="Times New Roman"/>
          <w:sz w:val="24"/>
          <w:szCs w:val="24"/>
        </w:rPr>
        <w:t xml:space="preserve">be expected to </w:t>
      </w:r>
      <w:r w:rsidR="005D7755">
        <w:rPr>
          <w:rFonts w:ascii="Times New Roman" w:hAnsi="Times New Roman" w:cs="Times New Roman"/>
          <w:sz w:val="24"/>
          <w:szCs w:val="24"/>
        </w:rPr>
        <w:t xml:space="preserve">occur </w:t>
      </w:r>
      <w:r w:rsidR="002879E4">
        <w:rPr>
          <w:rFonts w:ascii="Times New Roman" w:hAnsi="Times New Roman" w:cs="Times New Roman"/>
          <w:sz w:val="24"/>
          <w:szCs w:val="24"/>
        </w:rPr>
        <w:t>when study pairs are presented using</w:t>
      </w:r>
      <w:r w:rsidR="005D7755">
        <w:rPr>
          <w:rFonts w:ascii="Times New Roman" w:hAnsi="Times New Roman" w:cs="Times New Roman"/>
          <w:sz w:val="24"/>
          <w:szCs w:val="24"/>
        </w:rPr>
        <w:t xml:space="preserve"> mixed lists</w:t>
      </w:r>
      <w:r w:rsidR="0018149A">
        <w:rPr>
          <w:rFonts w:ascii="Times New Roman" w:hAnsi="Times New Roman" w:cs="Times New Roman"/>
          <w:sz w:val="24"/>
          <w:szCs w:val="24"/>
        </w:rPr>
        <w:t xml:space="preserve">, as </w:t>
      </w:r>
      <w:r w:rsidR="005D7755">
        <w:rPr>
          <w:rFonts w:ascii="Times New Roman" w:hAnsi="Times New Roman" w:cs="Times New Roman"/>
          <w:sz w:val="24"/>
          <w:szCs w:val="24"/>
        </w:rPr>
        <w:t xml:space="preserve">pure lists lack the easy/difficult comparison required to trigger </w:t>
      </w:r>
      <w:r w:rsidR="0018149A">
        <w:rPr>
          <w:rFonts w:ascii="Times New Roman" w:hAnsi="Times New Roman" w:cs="Times New Roman"/>
          <w:sz w:val="24"/>
          <w:szCs w:val="24"/>
        </w:rPr>
        <w:t xml:space="preserve">a goal change. The </w:t>
      </w:r>
      <w:r w:rsidR="00946650">
        <w:rPr>
          <w:rFonts w:ascii="Times New Roman" w:hAnsi="Times New Roman" w:cs="Times New Roman"/>
          <w:sz w:val="24"/>
          <w:szCs w:val="24"/>
        </w:rPr>
        <w:t xml:space="preserve">changed-goal </w:t>
      </w:r>
      <w:r w:rsidR="005D7755">
        <w:rPr>
          <w:rFonts w:ascii="Times New Roman" w:hAnsi="Times New Roman" w:cs="Times New Roman"/>
          <w:sz w:val="24"/>
          <w:szCs w:val="24"/>
        </w:rPr>
        <w:t>hypothesis</w:t>
      </w:r>
      <w:r w:rsidR="0018149A">
        <w:rPr>
          <w:rFonts w:ascii="Times New Roman" w:hAnsi="Times New Roman" w:cs="Times New Roman"/>
          <w:sz w:val="24"/>
          <w:szCs w:val="24"/>
        </w:rPr>
        <w:t>, therefore,</w:t>
      </w:r>
      <w:r w:rsidR="005D7755">
        <w:rPr>
          <w:rFonts w:ascii="Times New Roman" w:hAnsi="Times New Roman" w:cs="Times New Roman"/>
          <w:sz w:val="24"/>
          <w:szCs w:val="24"/>
        </w:rPr>
        <w:t xml:space="preserve"> predicts a </w:t>
      </w:r>
      <w:r w:rsidR="00A357D8" w:rsidRPr="00A357D8">
        <w:rPr>
          <w:rFonts w:ascii="Times New Roman" w:hAnsi="Times New Roman" w:cs="Times New Roman"/>
          <w:sz w:val="24"/>
          <w:szCs w:val="24"/>
        </w:rPr>
        <w:t xml:space="preserve">null effect of reactivity </w:t>
      </w:r>
      <w:r w:rsidR="002E4CF7">
        <w:rPr>
          <w:rFonts w:ascii="Times New Roman" w:hAnsi="Times New Roman" w:cs="Times New Roman"/>
          <w:sz w:val="24"/>
          <w:szCs w:val="24"/>
        </w:rPr>
        <w:t xml:space="preserve">for pairs presented using this list type, regardless of </w:t>
      </w:r>
      <w:r w:rsidR="0018149A">
        <w:rPr>
          <w:rFonts w:ascii="Times New Roman" w:hAnsi="Times New Roman" w:cs="Times New Roman"/>
          <w:sz w:val="24"/>
          <w:szCs w:val="24"/>
        </w:rPr>
        <w:t xml:space="preserve">pair </w:t>
      </w:r>
      <w:r w:rsidR="002E4CF7">
        <w:rPr>
          <w:rFonts w:ascii="Times New Roman" w:hAnsi="Times New Roman" w:cs="Times New Roman"/>
          <w:sz w:val="24"/>
          <w:szCs w:val="24"/>
        </w:rPr>
        <w:t>relatedness.</w:t>
      </w:r>
      <w:r w:rsidR="00D02C1E">
        <w:rPr>
          <w:rFonts w:ascii="Times New Roman" w:hAnsi="Times New Roman" w:cs="Times New Roman"/>
          <w:sz w:val="24"/>
          <w:szCs w:val="24"/>
        </w:rPr>
        <w:t xml:space="preserve"> </w:t>
      </w:r>
      <w:r w:rsidR="00FD1510" w:rsidRPr="00FD1510">
        <w:rPr>
          <w:rFonts w:ascii="Times New Roman" w:hAnsi="Times New Roman" w:cs="Times New Roman"/>
          <w:sz w:val="24"/>
          <w:szCs w:val="24"/>
        </w:rPr>
        <w:t xml:space="preserve">The cue-strengthening account, however, makes no claims regarding easy/difficult comparisons. Instead, this account predicts positive reactivity </w:t>
      </w:r>
      <w:r w:rsidR="0059000D">
        <w:rPr>
          <w:rFonts w:ascii="Times New Roman" w:hAnsi="Times New Roman" w:cs="Times New Roman"/>
          <w:sz w:val="24"/>
          <w:szCs w:val="24"/>
        </w:rPr>
        <w:t>for</w:t>
      </w:r>
      <w:r w:rsidR="00FD1510" w:rsidRPr="00FD1510">
        <w:rPr>
          <w:rFonts w:ascii="Times New Roman" w:hAnsi="Times New Roman" w:cs="Times New Roman"/>
          <w:sz w:val="24"/>
          <w:szCs w:val="24"/>
        </w:rPr>
        <w:t xml:space="preserve"> related pairs provided the encoding task emphasizes relatedness cues</w:t>
      </w:r>
      <w:r w:rsidR="00FD1510">
        <w:rPr>
          <w:rFonts w:ascii="Times New Roman" w:hAnsi="Times New Roman" w:cs="Times New Roman"/>
          <w:sz w:val="24"/>
          <w:szCs w:val="24"/>
        </w:rPr>
        <w:t xml:space="preserve"> that are accessed at </w:t>
      </w:r>
      <w:r w:rsidR="002E4CF7">
        <w:rPr>
          <w:rFonts w:ascii="Times New Roman" w:hAnsi="Times New Roman" w:cs="Times New Roman"/>
          <w:sz w:val="24"/>
          <w:szCs w:val="24"/>
        </w:rPr>
        <w:t>retrieval</w:t>
      </w:r>
      <w:r w:rsidR="0059000D">
        <w:rPr>
          <w:rFonts w:ascii="Times New Roman" w:hAnsi="Times New Roman" w:cs="Times New Roman"/>
          <w:sz w:val="24"/>
          <w:szCs w:val="24"/>
        </w:rPr>
        <w:t>, regardless of whether participants study mixed or pure lists.</w:t>
      </w:r>
      <w:r w:rsidR="00A357D8">
        <w:rPr>
          <w:rFonts w:ascii="Times New Roman" w:hAnsi="Times New Roman" w:cs="Times New Roman"/>
          <w:sz w:val="24"/>
          <w:szCs w:val="24"/>
        </w:rPr>
        <w:t xml:space="preserve"> </w:t>
      </w:r>
      <w:r w:rsidR="00C41322" w:rsidRPr="00C41322">
        <w:rPr>
          <w:rFonts w:ascii="Times New Roman" w:hAnsi="Times New Roman" w:cs="Times New Roman"/>
          <w:sz w:val="24"/>
          <w:szCs w:val="24"/>
        </w:rPr>
        <w:t>Thus, if pure lists display</w:t>
      </w:r>
      <w:r w:rsidR="00834665">
        <w:rPr>
          <w:rFonts w:ascii="Times New Roman" w:hAnsi="Times New Roman" w:cs="Times New Roman"/>
          <w:sz w:val="24"/>
          <w:szCs w:val="24"/>
        </w:rPr>
        <w:t>ed</w:t>
      </w:r>
      <w:r w:rsidR="00C41322" w:rsidRPr="00C41322">
        <w:rPr>
          <w:rFonts w:ascii="Times New Roman" w:hAnsi="Times New Roman" w:cs="Times New Roman"/>
          <w:sz w:val="24"/>
          <w:szCs w:val="24"/>
        </w:rPr>
        <w:t xml:space="preserve"> the same reactivity patterns previously reported for mixed lists (i.e., positive reactivity for related pairs, no reactivity </w:t>
      </w:r>
      <w:r w:rsidR="00C41322" w:rsidRPr="00C41322">
        <w:rPr>
          <w:rFonts w:ascii="Times New Roman" w:hAnsi="Times New Roman" w:cs="Times New Roman"/>
          <w:sz w:val="24"/>
          <w:szCs w:val="24"/>
        </w:rPr>
        <w:lastRenderedPageBreak/>
        <w:t xml:space="preserve">for unrelated pairs), this would </w:t>
      </w:r>
      <w:r w:rsidR="00BC1646">
        <w:rPr>
          <w:rFonts w:ascii="Times New Roman" w:hAnsi="Times New Roman" w:cs="Times New Roman"/>
          <w:sz w:val="24"/>
          <w:szCs w:val="24"/>
        </w:rPr>
        <w:t xml:space="preserve">provide further evidence for a </w:t>
      </w:r>
      <w:r w:rsidR="00784E7E">
        <w:rPr>
          <w:rFonts w:ascii="Times New Roman" w:hAnsi="Times New Roman" w:cs="Times New Roman"/>
          <w:sz w:val="24"/>
          <w:szCs w:val="24"/>
        </w:rPr>
        <w:t>cue-strengthening account rather than a goal changing account</w:t>
      </w:r>
      <w:r w:rsidR="00834665">
        <w:rPr>
          <w:rFonts w:ascii="Times New Roman" w:hAnsi="Times New Roman" w:cs="Times New Roman"/>
          <w:sz w:val="24"/>
          <w:szCs w:val="24"/>
        </w:rPr>
        <w:t>.</w:t>
      </w:r>
    </w:p>
    <w:p w14:paraId="586DD52B" w14:textId="2A4A0037" w:rsidR="00B8548C" w:rsidRPr="00DA7450" w:rsidRDefault="00B8548C" w:rsidP="00C41322">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CDB4CB0"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5419BB07" w14:textId="63D838A6" w:rsidR="00370B79" w:rsidRDefault="00370B79" w:rsidP="00370B79">
      <w:pPr>
        <w:spacing w:after="0" w:line="480" w:lineRule="auto"/>
        <w:ind w:firstLine="720"/>
        <w:rPr>
          <w:rFonts w:ascii="Times New Roman" w:hAnsi="Times New Roman" w:cs="Times New Roman"/>
          <w:sz w:val="24"/>
          <w:szCs w:val="24"/>
        </w:rPr>
      </w:pPr>
      <w:r w:rsidRPr="00386A59">
        <w:rPr>
          <w:rFonts w:ascii="Times New Roman" w:hAnsi="Times New Roman" w:cs="Times New Roman"/>
          <w:sz w:val="24"/>
          <w:szCs w:val="24"/>
        </w:rPr>
        <w:t xml:space="preserve">A total of </w:t>
      </w:r>
      <w:r>
        <w:rPr>
          <w:rFonts w:ascii="Times New Roman" w:hAnsi="Times New Roman" w:cs="Times New Roman"/>
          <w:sz w:val="24"/>
          <w:szCs w:val="24"/>
        </w:rPr>
        <w:t>347</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w:t>
      </w:r>
      <w:r w:rsidRPr="00DA7450">
        <w:rPr>
          <w:rFonts w:ascii="Times New Roman" w:hAnsi="Times New Roman" w:cs="Times New Roman"/>
          <w:sz w:val="24"/>
          <w:szCs w:val="24"/>
        </w:rPr>
        <w:t>e recruited</w:t>
      </w:r>
      <w:r>
        <w:rPr>
          <w:rFonts w:ascii="Times New Roman" w:hAnsi="Times New Roman" w:cs="Times New Roman"/>
          <w:sz w:val="24"/>
          <w:szCs w:val="24"/>
        </w:rPr>
        <w:t xml:space="preserve"> to complete Experiment 1. Participants were recruited</w:t>
      </w:r>
      <w:r w:rsidRPr="00DA7450">
        <w:rPr>
          <w:rFonts w:ascii="Times New Roman" w:hAnsi="Times New Roman" w:cs="Times New Roman"/>
          <w:sz w:val="24"/>
          <w:szCs w:val="24"/>
        </w:rPr>
        <w:t xml:space="preserve"> from </w:t>
      </w:r>
      <w:r>
        <w:rPr>
          <w:rFonts w:ascii="Times New Roman" w:hAnsi="Times New Roman" w:cs="Times New Roman"/>
          <w:sz w:val="24"/>
          <w:szCs w:val="24"/>
        </w:rPr>
        <w:t xml:space="preserve">two sources: Undergraduate students from </w:t>
      </w:r>
      <w:r w:rsidRPr="00DA7450">
        <w:rPr>
          <w:rFonts w:ascii="Times New Roman" w:hAnsi="Times New Roman" w:cs="Times New Roman"/>
          <w:sz w:val="24"/>
          <w:szCs w:val="24"/>
        </w:rPr>
        <w:t xml:space="preserve">The University of Southern Mississippi’s undergraduate psychology research pool </w:t>
      </w:r>
      <w:r>
        <w:rPr>
          <w:rFonts w:ascii="Times New Roman" w:hAnsi="Times New Roman" w:cs="Times New Roman"/>
          <w:sz w:val="24"/>
          <w:szCs w:val="24"/>
        </w:rPr>
        <w:t>who completed the study in exchange for</w:t>
      </w:r>
      <w:r w:rsidRPr="00DA7450">
        <w:rPr>
          <w:rFonts w:ascii="Times New Roman" w:hAnsi="Times New Roman" w:cs="Times New Roman"/>
          <w:sz w:val="24"/>
          <w:szCs w:val="24"/>
        </w:rPr>
        <w:t xml:space="preserve"> course credit</w:t>
      </w:r>
      <w:r>
        <w:rPr>
          <w:rFonts w:ascii="Times New Roman" w:hAnsi="Times New Roman" w:cs="Times New Roman"/>
          <w:sz w:val="24"/>
          <w:szCs w:val="24"/>
        </w:rPr>
        <w:t xml:space="preserve"> (</w:t>
      </w:r>
      <w:r w:rsidRPr="007D4ABD">
        <w:rPr>
          <w:rFonts w:ascii="Times New Roman" w:hAnsi="Times New Roman" w:cs="Times New Roman"/>
          <w:i/>
          <w:iCs/>
          <w:sz w:val="24"/>
          <w:szCs w:val="24"/>
        </w:rPr>
        <w:t>n</w:t>
      </w:r>
      <w:r>
        <w:rPr>
          <w:rFonts w:ascii="Times New Roman" w:hAnsi="Times New Roman" w:cs="Times New Roman"/>
          <w:sz w:val="24"/>
          <w:szCs w:val="24"/>
        </w:rPr>
        <w:t xml:space="preserve"> = 260) and individuals who were recruited through Prolific Academic (www.prolific.co) who were compensated at a rate of $3</w:t>
      </w:r>
      <w:r w:rsidRPr="00430740">
        <w:rPr>
          <w:rFonts w:ascii="Times New Roman" w:hAnsi="Times New Roman" w:cs="Times New Roman"/>
          <w:sz w:val="24"/>
          <w:szCs w:val="24"/>
        </w:rPr>
        <w:t>.</w:t>
      </w:r>
      <w:r>
        <w:rPr>
          <w:rFonts w:ascii="Times New Roman" w:hAnsi="Times New Roman" w:cs="Times New Roman"/>
          <w:sz w:val="24"/>
          <w:szCs w:val="24"/>
        </w:rPr>
        <w:t>9</w:t>
      </w:r>
      <w:r w:rsidRPr="00430740">
        <w:rPr>
          <w:rFonts w:ascii="Times New Roman" w:hAnsi="Times New Roman" w:cs="Times New Roman"/>
          <w:sz w:val="24"/>
          <w:szCs w:val="24"/>
        </w:rPr>
        <w:t>0</w:t>
      </w:r>
      <w:r>
        <w:rPr>
          <w:rFonts w:ascii="Times New Roman" w:hAnsi="Times New Roman" w:cs="Times New Roman"/>
          <w:sz w:val="24"/>
          <w:szCs w:val="24"/>
        </w:rPr>
        <w:t>/half hour (</w:t>
      </w:r>
      <w:r w:rsidRPr="007D4ABD">
        <w:rPr>
          <w:rFonts w:ascii="Times New Roman" w:hAnsi="Times New Roman" w:cs="Times New Roman"/>
          <w:i/>
          <w:iCs/>
          <w:sz w:val="24"/>
          <w:szCs w:val="24"/>
        </w:rPr>
        <w:t>n</w:t>
      </w:r>
      <w:r>
        <w:rPr>
          <w:rFonts w:ascii="Times New Roman" w:hAnsi="Times New Roman" w:cs="Times New Roman"/>
          <w:sz w:val="24"/>
          <w:szCs w:val="24"/>
        </w:rPr>
        <w:t xml:space="preserve"> = 87). Of these 347 participants, 111 were randomly assigned to the </w:t>
      </w:r>
      <w:r w:rsidR="004657A7">
        <w:rPr>
          <w:rFonts w:ascii="Times New Roman" w:hAnsi="Times New Roman" w:cs="Times New Roman"/>
          <w:sz w:val="24"/>
          <w:szCs w:val="24"/>
        </w:rPr>
        <w:t>mixed-</w:t>
      </w:r>
      <w:r>
        <w:rPr>
          <w:rFonts w:ascii="Times New Roman" w:hAnsi="Times New Roman" w:cs="Times New Roman"/>
          <w:sz w:val="24"/>
          <w:szCs w:val="24"/>
        </w:rPr>
        <w:t xml:space="preserve">list group, which used a 3 </w:t>
      </w:r>
      <w:r w:rsidRPr="00C02199">
        <w:rPr>
          <w:rFonts w:ascii="Times New Roman" w:hAnsi="Times New Roman" w:cs="Times New Roman"/>
          <w:sz w:val="24"/>
          <w:szCs w:val="24"/>
        </w:rPr>
        <w:t>×</w:t>
      </w:r>
      <w:r>
        <w:rPr>
          <w:rFonts w:ascii="Times New Roman" w:hAnsi="Times New Roman" w:cs="Times New Roman"/>
          <w:sz w:val="24"/>
          <w:szCs w:val="24"/>
        </w:rPr>
        <w:t xml:space="preserve"> 2 mixed design in which pair relatedness was manipulated within subjects. The remaining 236 participants were randomly assigned to either the </w:t>
      </w:r>
      <w:r w:rsidR="004657A7">
        <w:rPr>
          <w:rFonts w:ascii="Times New Roman" w:hAnsi="Times New Roman" w:cs="Times New Roman"/>
          <w:sz w:val="24"/>
          <w:szCs w:val="24"/>
        </w:rPr>
        <w:t>pure-</w:t>
      </w:r>
      <w:r>
        <w:rPr>
          <w:rFonts w:ascii="Times New Roman" w:hAnsi="Times New Roman" w:cs="Times New Roman"/>
          <w:sz w:val="24"/>
          <w:szCs w:val="24"/>
        </w:rPr>
        <w:t xml:space="preserve">related or </w:t>
      </w:r>
      <w:r w:rsidR="004657A7">
        <w:rPr>
          <w:rFonts w:ascii="Times New Roman" w:hAnsi="Times New Roman" w:cs="Times New Roman"/>
          <w:sz w:val="24"/>
          <w:szCs w:val="24"/>
        </w:rPr>
        <w:t>unrelated-</w:t>
      </w:r>
      <w:r>
        <w:rPr>
          <w:rFonts w:ascii="Times New Roman" w:hAnsi="Times New Roman" w:cs="Times New Roman"/>
          <w:sz w:val="24"/>
          <w:szCs w:val="24"/>
        </w:rPr>
        <w:t xml:space="preserve">list groups, which employed a 3 </w:t>
      </w:r>
      <w:r w:rsidRPr="00C02199">
        <w:rPr>
          <w:rFonts w:ascii="Times New Roman" w:hAnsi="Times New Roman" w:cs="Times New Roman"/>
          <w:sz w:val="24"/>
          <w:szCs w:val="24"/>
        </w:rPr>
        <w:t>×</w:t>
      </w:r>
      <w:r>
        <w:rPr>
          <w:rFonts w:ascii="Times New Roman" w:hAnsi="Times New Roman" w:cs="Times New Roman"/>
          <w:sz w:val="24"/>
          <w:szCs w:val="24"/>
        </w:rPr>
        <w:t xml:space="preserve"> 2 between-subject design. For both groups, sample sizes were based on </w:t>
      </w:r>
      <w:r w:rsidRPr="00DA7450">
        <w:rPr>
          <w:rFonts w:ascii="Times New Roman" w:hAnsi="Times New Roman" w:cs="Times New Roman"/>
          <w:sz w:val="24"/>
          <w:szCs w:val="24"/>
        </w:rPr>
        <w:t xml:space="preserve">a </w:t>
      </w:r>
      <w:r>
        <w:rPr>
          <w:rFonts w:ascii="Times New Roman" w:hAnsi="Times New Roman" w:cs="Times New Roman"/>
          <w:sz w:val="24"/>
          <w:szCs w:val="24"/>
        </w:rPr>
        <w:t xml:space="preserve">set of a </w:t>
      </w:r>
      <w:r w:rsidRPr="00DA7450">
        <w:rPr>
          <w:rFonts w:ascii="Times New Roman" w:hAnsi="Times New Roman" w:cs="Times New Roman"/>
          <w:sz w:val="24"/>
          <w:szCs w:val="24"/>
        </w:rPr>
        <w:t>priori power analys</w:t>
      </w:r>
      <w:r>
        <w:rPr>
          <w:rFonts w:ascii="Times New Roman" w:hAnsi="Times New Roman" w:cs="Times New Roman"/>
          <w:sz w:val="24"/>
          <w:szCs w:val="24"/>
        </w:rPr>
        <w:t>e</w:t>
      </w:r>
      <w:r w:rsidRPr="00DA7450">
        <w:rPr>
          <w:rFonts w:ascii="Times New Roman" w:hAnsi="Times New Roman" w:cs="Times New Roman"/>
          <w:sz w:val="24"/>
          <w:szCs w:val="24"/>
        </w:rPr>
        <w:t xml:space="preserve">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w:t>
      </w:r>
      <w:r w:rsidRPr="00F47A03">
        <w:rPr>
          <w:rFonts w:ascii="Times New Roman" w:hAnsi="Times New Roman" w:cs="Times New Roman"/>
          <w:i/>
          <w:iCs/>
          <w:sz w:val="24"/>
          <w:szCs w:val="24"/>
        </w:rPr>
        <w:t xml:space="preserve">1 </w:t>
      </w:r>
      <w:r w:rsidR="003822AF" w:rsidRPr="00F47A03">
        <w:rPr>
          <w:rFonts w:ascii="Times New Roman" w:hAnsi="Times New Roman" w:cs="Times New Roman"/>
          <w:sz w:val="24"/>
          <w:szCs w:val="24"/>
        </w:rPr>
        <w:t>(</w:t>
      </w:r>
      <w:proofErr w:type="spellStart"/>
      <w:r w:rsidR="003822AF" w:rsidRPr="00F47A03">
        <w:rPr>
          <w:rFonts w:ascii="Times New Roman" w:hAnsi="Times New Roman" w:cs="Times New Roman"/>
          <w:sz w:val="24"/>
          <w:szCs w:val="24"/>
        </w:rPr>
        <w:t>Faul</w:t>
      </w:r>
      <w:proofErr w:type="spellEnd"/>
      <w:r w:rsidR="003822AF" w:rsidRPr="00F47A03">
        <w:rPr>
          <w:rFonts w:ascii="Times New Roman" w:hAnsi="Times New Roman" w:cs="Times New Roman"/>
          <w:sz w:val="24"/>
          <w:szCs w:val="24"/>
        </w:rPr>
        <w:t xml:space="preserve">, </w:t>
      </w:r>
      <w:proofErr w:type="spellStart"/>
      <w:r w:rsidR="003822AF" w:rsidRPr="00F47A03">
        <w:rPr>
          <w:rFonts w:ascii="Times New Roman" w:hAnsi="Times New Roman" w:cs="Times New Roman"/>
          <w:sz w:val="24"/>
          <w:szCs w:val="24"/>
        </w:rPr>
        <w:t>Erdfelder</w:t>
      </w:r>
      <w:proofErr w:type="spellEnd"/>
      <w:r w:rsidR="003822AF" w:rsidRPr="00F47A03">
        <w:rPr>
          <w:rFonts w:ascii="Times New Roman" w:hAnsi="Times New Roman" w:cs="Times New Roman"/>
          <w:sz w:val="24"/>
          <w:szCs w:val="24"/>
        </w:rPr>
        <w:t>, Lang, &amp; Buchner, 2007)</w:t>
      </w:r>
      <w:r w:rsidRPr="00F47A03">
        <w:rPr>
          <w:rFonts w:ascii="Times New Roman" w:hAnsi="Times New Roman" w:cs="Times New Roman"/>
          <w:sz w:val="24"/>
          <w:szCs w:val="24"/>
        </w:rPr>
        <w:t>,</w:t>
      </w:r>
      <w:r>
        <w:rPr>
          <w:rFonts w:ascii="Times New Roman" w:hAnsi="Times New Roman" w:cs="Times New Roman"/>
          <w:sz w:val="24"/>
          <w:szCs w:val="24"/>
        </w:rPr>
        <w:t xml:space="preserve"> which indicated that</w:t>
      </w:r>
      <w:r w:rsidRPr="00DA7450">
        <w:rPr>
          <w:rFonts w:ascii="Times New Roman" w:hAnsi="Times New Roman" w:cs="Times New Roman"/>
          <w:sz w:val="24"/>
          <w:szCs w:val="24"/>
        </w:rPr>
        <w:t xml:space="preserve"> </w:t>
      </w:r>
      <w:r>
        <w:rPr>
          <w:rFonts w:ascii="Times New Roman" w:hAnsi="Times New Roman" w:cs="Times New Roman"/>
          <w:sz w:val="24"/>
          <w:szCs w:val="24"/>
        </w:rPr>
        <w:t>at least 42 participants would be needed to detect a medium effect with mixed lists (</w:t>
      </w:r>
      <w:r>
        <w:rPr>
          <w:rFonts w:ascii="Times New Roman" w:hAnsi="Times New Roman" w:cs="Times New Roman"/>
          <w:i/>
          <w:iCs/>
          <w:sz w:val="24"/>
          <w:szCs w:val="24"/>
        </w:rPr>
        <w:t xml:space="preserve">d </w:t>
      </w:r>
      <w:r>
        <w:rPr>
          <w:rFonts w:ascii="Times New Roman" w:hAnsi="Times New Roman" w:cs="Times New Roman"/>
          <w:sz w:val="24"/>
          <w:szCs w:val="24"/>
        </w:rPr>
        <w:t>= 0.50) and 158 participants would be needed to detect the same effect when analyzing pure lists. However, groups were oversampled due to an anticipated increase in participant performance variability via online data collection.</w:t>
      </w:r>
    </w:p>
    <w:p w14:paraId="7A28D322" w14:textId="20C587C6" w:rsidR="00370B79" w:rsidRPr="00B82F61" w:rsidRDefault="00370B79" w:rsidP="00872CA3">
      <w:pPr>
        <w:spacing w:after="0" w:line="480" w:lineRule="auto"/>
        <w:ind w:firstLine="720"/>
        <w:rPr>
          <w:rFonts w:ascii="Times New Roman" w:hAnsi="Times New Roman" w:cs="Times New Roman"/>
          <w:sz w:val="24"/>
          <w:szCs w:val="24"/>
        </w:rPr>
      </w:pPr>
      <w:bookmarkStart w:id="1" w:name="_Hlk91593024"/>
      <w:r>
        <w:rPr>
          <w:rFonts w:ascii="Times New Roman" w:hAnsi="Times New Roman" w:cs="Times New Roman"/>
          <w:sz w:val="24"/>
          <w:szCs w:val="24"/>
        </w:rPr>
        <w:t>Within each list group, participants were further</w:t>
      </w:r>
      <w:r w:rsidRPr="00DA7450">
        <w:rPr>
          <w:rFonts w:ascii="Times New Roman" w:hAnsi="Times New Roman" w:cs="Times New Roman"/>
          <w:sz w:val="24"/>
          <w:szCs w:val="24"/>
        </w:rPr>
        <w:t xml:space="preserve"> assigned to one of </w:t>
      </w:r>
      <w:r>
        <w:rPr>
          <w:rFonts w:ascii="Times New Roman" w:hAnsi="Times New Roman" w:cs="Times New Roman"/>
          <w:sz w:val="24"/>
          <w:szCs w:val="24"/>
        </w:rPr>
        <w:t>three</w:t>
      </w:r>
      <w:r w:rsidRPr="00DA7450">
        <w:rPr>
          <w:rFonts w:ascii="Times New Roman" w:hAnsi="Times New Roman" w:cs="Times New Roman"/>
          <w:sz w:val="24"/>
          <w:szCs w:val="24"/>
        </w:rPr>
        <w:t xml:space="preserve"> groups</w:t>
      </w:r>
      <w:r>
        <w:rPr>
          <w:rFonts w:ascii="Times New Roman" w:hAnsi="Times New Roman" w:cs="Times New Roman"/>
          <w:sz w:val="24"/>
          <w:szCs w:val="24"/>
        </w:rPr>
        <w:t xml:space="preserve"> based on encoding task (JOLs, frequency judgments, or silent reading</w:t>
      </w:r>
      <w:r w:rsidR="004657A7">
        <w:rPr>
          <w:rFonts w:ascii="Times New Roman" w:hAnsi="Times New Roman" w:cs="Times New Roman"/>
          <w:sz w:val="24"/>
          <w:szCs w:val="24"/>
        </w:rPr>
        <w:t>/control</w:t>
      </w:r>
      <w:r>
        <w:rPr>
          <w:rFonts w:ascii="Times New Roman" w:hAnsi="Times New Roman" w:cs="Times New Roman"/>
          <w:sz w:val="24"/>
          <w:szCs w:val="24"/>
        </w:rPr>
        <w:t xml:space="preserve">). This resulted in a total of nine groups in (see </w:t>
      </w:r>
      <w:r w:rsidRPr="00D41BA0">
        <w:rPr>
          <w:rFonts w:ascii="Times New Roman" w:hAnsi="Times New Roman" w:cs="Times New Roman"/>
          <w:sz w:val="24"/>
          <w:szCs w:val="24"/>
        </w:rPr>
        <w:t>Table 1</w:t>
      </w:r>
      <w:r>
        <w:rPr>
          <w:rFonts w:ascii="Times New Roman" w:hAnsi="Times New Roman" w:cs="Times New Roman"/>
          <w:sz w:val="24"/>
          <w:szCs w:val="24"/>
        </w:rPr>
        <w:t xml:space="preserve"> for each group’s final </w:t>
      </w:r>
      <w:r w:rsidRPr="00DD3F60">
        <w:rPr>
          <w:rFonts w:ascii="Times New Roman" w:hAnsi="Times New Roman" w:cs="Times New Roman"/>
          <w:i/>
          <w:iCs/>
          <w:sz w:val="24"/>
          <w:szCs w:val="24"/>
        </w:rPr>
        <w:t>n</w:t>
      </w:r>
      <w:r>
        <w:rPr>
          <w:rFonts w:ascii="Times New Roman" w:hAnsi="Times New Roman" w:cs="Times New Roman"/>
          <w:i/>
          <w:iCs/>
          <w:sz w:val="24"/>
          <w:szCs w:val="24"/>
        </w:rPr>
        <w:t xml:space="preserve"> </w:t>
      </w:r>
      <w:r>
        <w:rPr>
          <w:rFonts w:ascii="Times New Roman" w:hAnsi="Times New Roman" w:cs="Times New Roman"/>
          <w:sz w:val="24"/>
          <w:szCs w:val="24"/>
        </w:rPr>
        <w:t>following data screening). All participants were native English speakers who reported normal or corrected vision.</w:t>
      </w:r>
      <w:r w:rsidR="00872CA3" w:rsidRPr="00872CA3">
        <w:rPr>
          <w:rFonts w:ascii="Times New Roman" w:eastAsia="Times New Roman" w:hAnsi="Times New Roman" w:cs="Times New Roman"/>
          <w:color w:val="000000"/>
          <w:sz w:val="24"/>
          <w:szCs w:val="24"/>
        </w:rPr>
        <w:t xml:space="preserve"> </w:t>
      </w:r>
      <w:r w:rsidR="00872CA3">
        <w:rPr>
          <w:rFonts w:ascii="Times New Roman" w:eastAsia="Times New Roman" w:hAnsi="Times New Roman" w:cs="Times New Roman"/>
          <w:color w:val="000000"/>
          <w:sz w:val="24"/>
          <w:szCs w:val="24"/>
        </w:rPr>
        <w:t>Responses</w:t>
      </w:r>
      <w:r w:rsidR="00872CA3" w:rsidRPr="00FB0F1C">
        <w:rPr>
          <w:rFonts w:ascii="Times New Roman" w:eastAsia="Times New Roman" w:hAnsi="Times New Roman" w:cs="Times New Roman"/>
          <w:color w:val="000000"/>
          <w:sz w:val="24"/>
          <w:szCs w:val="24"/>
        </w:rPr>
        <w:t xml:space="preserve"> </w:t>
      </w:r>
      <w:r w:rsidR="00872CA3">
        <w:rPr>
          <w:rFonts w:ascii="Times New Roman" w:eastAsia="Times New Roman" w:hAnsi="Times New Roman" w:cs="Times New Roman"/>
          <w:color w:val="000000"/>
          <w:sz w:val="24"/>
          <w:szCs w:val="24"/>
        </w:rPr>
        <w:t>from 39</w:t>
      </w:r>
      <w:r w:rsidR="00872CA3" w:rsidRPr="00FB0F1C">
        <w:rPr>
          <w:rFonts w:ascii="Times New Roman" w:eastAsia="Times New Roman" w:hAnsi="Times New Roman" w:cs="Times New Roman"/>
          <w:color w:val="000000"/>
          <w:sz w:val="24"/>
          <w:szCs w:val="24"/>
        </w:rPr>
        <w:t xml:space="preserve"> participants were excluded </w:t>
      </w:r>
      <w:r w:rsidR="00872CA3">
        <w:rPr>
          <w:rFonts w:ascii="Times New Roman" w:eastAsia="Times New Roman" w:hAnsi="Times New Roman" w:cs="Times New Roman"/>
          <w:color w:val="000000"/>
          <w:sz w:val="24"/>
          <w:szCs w:val="24"/>
        </w:rPr>
        <w:t>for one of the following reasons: (1) Low</w:t>
      </w:r>
      <w:r w:rsidR="00872CA3" w:rsidRPr="00FB0F1C">
        <w:rPr>
          <w:rFonts w:ascii="Times New Roman" w:eastAsia="Times New Roman" w:hAnsi="Times New Roman" w:cs="Times New Roman"/>
          <w:color w:val="000000"/>
          <w:sz w:val="24"/>
          <w:szCs w:val="24"/>
        </w:rPr>
        <w:t xml:space="preserve"> recall rates (e.g., correct </w:t>
      </w:r>
      <w:r w:rsidR="00872CA3" w:rsidRPr="00FB0F1C">
        <w:rPr>
          <w:rFonts w:ascii="Times New Roman" w:eastAsia="Times New Roman" w:hAnsi="Times New Roman" w:cs="Times New Roman"/>
          <w:color w:val="000000"/>
          <w:sz w:val="24"/>
          <w:szCs w:val="24"/>
        </w:rPr>
        <w:lastRenderedPageBreak/>
        <w:t xml:space="preserve">recall rates &lt; 5%) which suggested that </w:t>
      </w:r>
      <w:r w:rsidR="00872CA3">
        <w:rPr>
          <w:rFonts w:ascii="Times New Roman" w:eastAsia="Times New Roman" w:hAnsi="Times New Roman" w:cs="Times New Roman"/>
          <w:color w:val="000000"/>
          <w:sz w:val="24"/>
          <w:szCs w:val="24"/>
        </w:rPr>
        <w:t xml:space="preserve">participants did not correctly follow study instructions, or (2) recall rates of 100% across all blocks/pair types (which suggested participants were cheating during online testing). Additionally, data were omitted for one pure group participant due to a coding error. As a result, 307 participants were included in the following analyses (105 in the mixed-list analyses; 202 in the pure-list analyses). Final group </w:t>
      </w:r>
      <w:r w:rsidR="00872CA3" w:rsidRPr="00846B09">
        <w:rPr>
          <w:rFonts w:ascii="Times New Roman" w:eastAsia="Times New Roman" w:hAnsi="Times New Roman" w:cs="Times New Roman"/>
          <w:i/>
          <w:iCs/>
          <w:color w:val="000000"/>
          <w:sz w:val="24"/>
          <w:szCs w:val="24"/>
        </w:rPr>
        <w:t>n</w:t>
      </w:r>
      <w:r w:rsidR="00872CA3">
        <w:rPr>
          <w:rFonts w:ascii="Times New Roman" w:eastAsia="Times New Roman" w:hAnsi="Times New Roman" w:cs="Times New Roman"/>
          <w:color w:val="000000"/>
          <w:sz w:val="24"/>
          <w:szCs w:val="24"/>
        </w:rPr>
        <w:t xml:space="preserve">s are displayed in </w:t>
      </w:r>
      <w:r w:rsidR="00872CA3" w:rsidRPr="00543BB1">
        <w:rPr>
          <w:rFonts w:ascii="Times New Roman" w:eastAsia="Times New Roman" w:hAnsi="Times New Roman" w:cs="Times New Roman"/>
          <w:color w:val="000000"/>
          <w:sz w:val="24"/>
          <w:szCs w:val="24"/>
        </w:rPr>
        <w:t>Table 1</w:t>
      </w:r>
      <w:r w:rsidR="00872CA3">
        <w:rPr>
          <w:rFonts w:ascii="Times New Roman" w:eastAsia="Times New Roman" w:hAnsi="Times New Roman" w:cs="Times New Roman"/>
          <w:color w:val="000000"/>
          <w:sz w:val="24"/>
          <w:szCs w:val="24"/>
        </w:rPr>
        <w:t>.</w:t>
      </w:r>
    </w:p>
    <w:bookmarkEnd w:id="1"/>
    <w:p w14:paraId="0B38A628"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p>
    <w:p w14:paraId="174B081A" w14:textId="49BD85BD"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create the stimuli, </w:t>
      </w:r>
      <w:proofErr w:type="gramStart"/>
      <w:r>
        <w:rPr>
          <w:rFonts w:ascii="Times New Roman" w:hAnsi="Times New Roman" w:cs="Times New Roman"/>
          <w:sz w:val="24"/>
          <w:szCs w:val="24"/>
        </w:rPr>
        <w:t>200</w:t>
      </w:r>
      <w:r w:rsidRPr="00DA7450">
        <w:rPr>
          <w:rStyle w:val="CommentReference"/>
          <w:rFonts w:ascii="Times New Roman" w:hAnsi="Times New Roman" w:cs="Times New Roman"/>
          <w:sz w:val="24"/>
          <w:szCs w:val="24"/>
        </w:rPr>
        <w:t xml:space="preserve"> </w:t>
      </w:r>
      <w:r>
        <w:rPr>
          <w:rStyle w:val="CommentReference"/>
          <w:rFonts w:ascii="Times New Roman" w:hAnsi="Times New Roman" w:cs="Times New Roman"/>
          <w:sz w:val="24"/>
          <w:szCs w:val="24"/>
        </w:rPr>
        <w:t>word</w:t>
      </w:r>
      <w:proofErr w:type="gramEnd"/>
      <w:r>
        <w:rPr>
          <w:rStyle w:val="CommentReference"/>
          <w:rFonts w:ascii="Times New Roman" w:hAnsi="Times New Roman" w:cs="Times New Roman"/>
          <w:sz w:val="24"/>
          <w:szCs w:val="24"/>
        </w:rPr>
        <w:t xml:space="preserve"> </w:t>
      </w:r>
      <w:r w:rsidRPr="00DA7450">
        <w:rPr>
          <w:rStyle w:val="CommentReference"/>
          <w:rFonts w:ascii="Times New Roman" w:hAnsi="Times New Roman" w:cs="Times New Roman"/>
          <w:sz w:val="24"/>
          <w:szCs w:val="24"/>
        </w:rPr>
        <w:t xml:space="preserve">pairs </w:t>
      </w:r>
      <w:r>
        <w:rPr>
          <w:rFonts w:ascii="Times New Roman" w:hAnsi="Times New Roman" w:cs="Times New Roman"/>
          <w:sz w:val="24"/>
          <w:szCs w:val="24"/>
        </w:rPr>
        <w:t>were generated from</w:t>
      </w:r>
      <w:r w:rsidRPr="00DA7450">
        <w:rPr>
          <w:rFonts w:ascii="Times New Roman" w:hAnsi="Times New Roman" w:cs="Times New Roman"/>
          <w:sz w:val="24"/>
          <w:szCs w:val="24"/>
        </w:rPr>
        <w:t xml:space="preserve"> the University of South Florida Free Association Norms </w:t>
      </w:r>
      <w:r w:rsidRPr="00F47A03">
        <w:rPr>
          <w:rFonts w:ascii="Times New Roman" w:hAnsi="Times New Roman" w:cs="Times New Roman"/>
          <w:sz w:val="24"/>
          <w:szCs w:val="24"/>
        </w:rPr>
        <w:t>(USF norms; Nelson, McEvoy, &amp; Schreiber, 2004). These</w:t>
      </w:r>
      <w:r>
        <w:rPr>
          <w:rFonts w:ascii="Times New Roman" w:hAnsi="Times New Roman" w:cs="Times New Roman"/>
          <w:sz w:val="24"/>
          <w:szCs w:val="24"/>
        </w:rPr>
        <w:t xml:space="preserve"> p</w:t>
      </w:r>
      <w:r w:rsidRPr="00E47CAD">
        <w:rPr>
          <w:rFonts w:ascii="Times New Roman" w:hAnsi="Times New Roman" w:cs="Times New Roman"/>
          <w:sz w:val="24"/>
          <w:szCs w:val="24"/>
        </w:rPr>
        <w:t>airs</w:t>
      </w:r>
      <w:r>
        <w:rPr>
          <w:rFonts w:ascii="Times New Roman" w:hAnsi="Times New Roman" w:cs="Times New Roman"/>
          <w:sz w:val="24"/>
          <w:szCs w:val="24"/>
        </w:rPr>
        <w:t xml:space="preserve"> were then divided into six s</w:t>
      </w:r>
      <w:r w:rsidRPr="00DA7450">
        <w:rPr>
          <w:rFonts w:ascii="Times New Roman" w:hAnsi="Times New Roman" w:cs="Times New Roman"/>
          <w:sz w:val="24"/>
          <w:szCs w:val="24"/>
        </w:rPr>
        <w:t>tudy lists</w:t>
      </w:r>
      <w:r>
        <w:rPr>
          <w:rFonts w:ascii="Times New Roman" w:hAnsi="Times New Roman" w:cs="Times New Roman"/>
          <w:sz w:val="24"/>
          <w:szCs w:val="24"/>
        </w:rPr>
        <w:t>: Two mixed lists, two pure lists of forward pairs, and two pure lists of unrelated pairs. Mixed and pure list forward pairs were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each </w:t>
      </w:r>
      <w:r w:rsidRPr="00DA7450">
        <w:rPr>
          <w:rFonts w:ascii="Times New Roman" w:hAnsi="Times New Roman" w:cs="Times New Roman"/>
          <w:sz w:val="24"/>
          <w:szCs w:val="24"/>
        </w:rPr>
        <w:t>matched on mean levels of forward associative strength (FAS) and backward associative strength (BAS)</w:t>
      </w:r>
      <w:r>
        <w:rPr>
          <w:rFonts w:ascii="Times New Roman" w:hAnsi="Times New Roman" w:cs="Times New Roman"/>
          <w:sz w:val="24"/>
          <w:szCs w:val="24"/>
        </w:rPr>
        <w:t>. Additionally, all lists were matched on</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word length, </w:t>
      </w:r>
      <w:r w:rsidRPr="00DA7450">
        <w:rPr>
          <w:rFonts w:ascii="Times New Roman" w:hAnsi="Times New Roman" w:cs="Times New Roman"/>
          <w:sz w:val="24"/>
          <w:szCs w:val="24"/>
        </w:rPr>
        <w:t xml:space="preserve">SUBTLEX frequency </w:t>
      </w:r>
      <w:r w:rsidRPr="00E47CAD">
        <w:rPr>
          <w:rFonts w:ascii="Times New Roman" w:hAnsi="Times New Roman" w:cs="Times New Roman"/>
          <w:sz w:val="24"/>
          <w:szCs w:val="24"/>
        </w:rPr>
        <w:t xml:space="preserve">values </w:t>
      </w:r>
      <w:r w:rsidRPr="00F47A03">
        <w:rPr>
          <w:rFonts w:ascii="Times New Roman" w:hAnsi="Times New Roman" w:cs="Times New Roman"/>
          <w:sz w:val="24"/>
          <w:szCs w:val="24"/>
        </w:rPr>
        <w:t>(Brysbaert &amp; New, 2009),</w:t>
      </w:r>
      <w:r w:rsidRPr="00E47CAD">
        <w:rPr>
          <w:rFonts w:ascii="Times New Roman" w:hAnsi="Times New Roman" w:cs="Times New Roman"/>
          <w:sz w:val="24"/>
          <w:szCs w:val="24"/>
        </w:rPr>
        <w:t xml:space="preserve"> and concreteness values derived from the English Lexicon </w:t>
      </w:r>
      <w:r w:rsidRPr="00F47A03">
        <w:rPr>
          <w:rFonts w:ascii="Times New Roman" w:hAnsi="Times New Roman" w:cs="Times New Roman"/>
          <w:sz w:val="24"/>
          <w:szCs w:val="24"/>
        </w:rPr>
        <w:t>Project (</w:t>
      </w:r>
      <w:proofErr w:type="spellStart"/>
      <w:r w:rsidRPr="00F47A03">
        <w:rPr>
          <w:rFonts w:ascii="Times New Roman" w:hAnsi="Times New Roman" w:cs="Times New Roman"/>
          <w:sz w:val="24"/>
          <w:szCs w:val="24"/>
        </w:rPr>
        <w:t>Balota</w:t>
      </w:r>
      <w:proofErr w:type="spellEnd"/>
      <w:r w:rsidRPr="00F47A03">
        <w:rPr>
          <w:rFonts w:ascii="Times New Roman" w:hAnsi="Times New Roman" w:cs="Times New Roman"/>
          <w:sz w:val="24"/>
          <w:szCs w:val="24"/>
        </w:rPr>
        <w:t xml:space="preserve"> et al., 2007). A</w:t>
      </w:r>
      <w:r w:rsidRPr="00DA7450">
        <w:rPr>
          <w:rFonts w:ascii="Times New Roman" w:hAnsi="Times New Roman" w:cs="Times New Roman"/>
          <w:sz w:val="24"/>
          <w:szCs w:val="24"/>
        </w:rPr>
        <w:t>ssociative overlap</w:t>
      </w:r>
      <w:r>
        <w:rPr>
          <w:rFonts w:ascii="Times New Roman" w:hAnsi="Times New Roman" w:cs="Times New Roman"/>
          <w:sz w:val="24"/>
          <w:szCs w:val="24"/>
        </w:rPr>
        <w:t xml:space="preserve"> measures and lexical</w:t>
      </w:r>
      <w:r w:rsidRPr="00DA7450">
        <w:rPr>
          <w:rFonts w:ascii="Times New Roman" w:hAnsi="Times New Roman" w:cs="Times New Roman"/>
          <w:sz w:val="24"/>
          <w:szCs w:val="24"/>
        </w:rPr>
        <w:t xml:space="preserve"> </w:t>
      </w:r>
      <w:r>
        <w:rPr>
          <w:rFonts w:ascii="Times New Roman" w:hAnsi="Times New Roman" w:cs="Times New Roman"/>
          <w:sz w:val="24"/>
          <w:szCs w:val="24"/>
        </w:rPr>
        <w:t>characteristics</w:t>
      </w:r>
      <w:r w:rsidRPr="00DA7450">
        <w:rPr>
          <w:rFonts w:ascii="Times New Roman" w:hAnsi="Times New Roman" w:cs="Times New Roman"/>
          <w:sz w:val="24"/>
          <w:szCs w:val="24"/>
        </w:rPr>
        <w:t xml:space="preserve"> for </w:t>
      </w:r>
      <w:r>
        <w:rPr>
          <w:rFonts w:ascii="Times New Roman" w:hAnsi="Times New Roman" w:cs="Times New Roman"/>
          <w:sz w:val="24"/>
          <w:szCs w:val="24"/>
        </w:rPr>
        <w:t>all stimuli</w:t>
      </w:r>
      <w:r w:rsidRPr="00DA7450">
        <w:rPr>
          <w:rFonts w:ascii="Times New Roman" w:hAnsi="Times New Roman" w:cs="Times New Roman"/>
          <w:sz w:val="24"/>
          <w:szCs w:val="24"/>
        </w:rPr>
        <w:t xml:space="preserve"> are reported in </w:t>
      </w:r>
      <w:r w:rsidRPr="00721B34">
        <w:rPr>
          <w:rFonts w:ascii="Times New Roman" w:hAnsi="Times New Roman" w:cs="Times New Roman"/>
          <w:sz w:val="24"/>
          <w:szCs w:val="24"/>
        </w:rPr>
        <w:t xml:space="preserve">Tables </w:t>
      </w:r>
      <w:r w:rsidRPr="00990EC3">
        <w:rPr>
          <w:rFonts w:ascii="Times New Roman" w:hAnsi="Times New Roman" w:cs="Times New Roman"/>
          <w:sz w:val="24"/>
          <w:szCs w:val="24"/>
        </w:rPr>
        <w:t>A</w:t>
      </w:r>
      <w:r w:rsidR="00990EC3" w:rsidRPr="00990EC3">
        <w:rPr>
          <w:rFonts w:ascii="Times New Roman" w:hAnsi="Times New Roman" w:cs="Times New Roman"/>
          <w:sz w:val="24"/>
          <w:szCs w:val="24"/>
        </w:rPr>
        <w:t>1</w:t>
      </w:r>
      <w:r w:rsidRPr="00990EC3">
        <w:rPr>
          <w:rFonts w:ascii="Times New Roman" w:hAnsi="Times New Roman" w:cs="Times New Roman"/>
          <w:sz w:val="24"/>
          <w:szCs w:val="24"/>
        </w:rPr>
        <w:t xml:space="preserve"> and A</w:t>
      </w:r>
      <w:r w:rsidR="00990EC3" w:rsidRPr="00990EC3">
        <w:rPr>
          <w:rFonts w:ascii="Times New Roman" w:hAnsi="Times New Roman" w:cs="Times New Roman"/>
          <w:sz w:val="24"/>
          <w:szCs w:val="24"/>
        </w:rPr>
        <w:t>2</w:t>
      </w:r>
      <w:r w:rsidRPr="00990EC3">
        <w:rPr>
          <w:rFonts w:ascii="Times New Roman" w:hAnsi="Times New Roman" w:cs="Times New Roman"/>
          <w:sz w:val="24"/>
          <w:szCs w:val="24"/>
        </w:rPr>
        <w:t>,</w:t>
      </w:r>
      <w:r>
        <w:rPr>
          <w:rFonts w:ascii="Times New Roman" w:hAnsi="Times New Roman" w:cs="Times New Roman"/>
          <w:sz w:val="24"/>
          <w:szCs w:val="24"/>
        </w:rPr>
        <w:t xml:space="preserve"> respectively.</w:t>
      </w:r>
    </w:p>
    <w:p w14:paraId="3482906F" w14:textId="778FEBE2" w:rsidR="00370B79" w:rsidRPr="009705D3" w:rsidRDefault="00C77D72"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w:t>
      </w:r>
      <w:r w:rsidR="00370B79" w:rsidRPr="00DA7450">
        <w:rPr>
          <w:rFonts w:ascii="Times New Roman" w:hAnsi="Times New Roman" w:cs="Times New Roman"/>
          <w:sz w:val="24"/>
          <w:szCs w:val="24"/>
        </w:rPr>
        <w:t xml:space="preserve">udy pairs </w:t>
      </w:r>
      <w:r w:rsidR="00370B79">
        <w:rPr>
          <w:rFonts w:ascii="Times New Roman" w:hAnsi="Times New Roman" w:cs="Times New Roman"/>
          <w:sz w:val="24"/>
          <w:szCs w:val="24"/>
        </w:rPr>
        <w:t>across</w:t>
      </w:r>
      <w:r w:rsidR="00370B79" w:rsidRPr="00DA7450">
        <w:rPr>
          <w:rFonts w:ascii="Times New Roman" w:hAnsi="Times New Roman" w:cs="Times New Roman"/>
          <w:sz w:val="24"/>
          <w:szCs w:val="24"/>
        </w:rPr>
        <w:t xml:space="preserve"> lists </w:t>
      </w:r>
      <w:r w:rsidR="00370B79">
        <w:rPr>
          <w:rFonts w:ascii="Times New Roman" w:hAnsi="Times New Roman" w:cs="Times New Roman"/>
          <w:sz w:val="24"/>
          <w:szCs w:val="24"/>
        </w:rPr>
        <w:t xml:space="preserve">were </w:t>
      </w:r>
      <w:r w:rsidR="00370B79" w:rsidRPr="00DA7450">
        <w:rPr>
          <w:rFonts w:ascii="Times New Roman" w:hAnsi="Times New Roman" w:cs="Times New Roman"/>
          <w:sz w:val="24"/>
          <w:szCs w:val="24"/>
        </w:rPr>
        <w:t>randomized with the constraint that five</w:t>
      </w:r>
      <w:r w:rsidR="00370B79">
        <w:rPr>
          <w:rFonts w:ascii="Times New Roman" w:hAnsi="Times New Roman" w:cs="Times New Roman"/>
          <w:sz w:val="24"/>
          <w:szCs w:val="24"/>
        </w:rPr>
        <w:t xml:space="preserve"> non-tested</w:t>
      </w:r>
      <w:r w:rsidR="00370B79" w:rsidRPr="00DA7450">
        <w:rPr>
          <w:rFonts w:ascii="Times New Roman" w:hAnsi="Times New Roman" w:cs="Times New Roman"/>
          <w:sz w:val="24"/>
          <w:szCs w:val="24"/>
        </w:rPr>
        <w:t xml:space="preserve"> buffer pairs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always presented at the beginning </w:t>
      </w:r>
      <w:r w:rsidR="00370B79">
        <w:rPr>
          <w:rFonts w:ascii="Times New Roman" w:hAnsi="Times New Roman" w:cs="Times New Roman"/>
          <w:sz w:val="24"/>
          <w:szCs w:val="24"/>
        </w:rPr>
        <w:t>and</w:t>
      </w:r>
      <w:r w:rsidR="00370B79" w:rsidRPr="00DA7450">
        <w:rPr>
          <w:rFonts w:ascii="Times New Roman" w:hAnsi="Times New Roman" w:cs="Times New Roman"/>
          <w:sz w:val="24"/>
          <w:szCs w:val="24"/>
        </w:rPr>
        <w:t xml:space="preserve"> end of each study list. All participants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presented </w:t>
      </w:r>
      <w:r w:rsidR="00370B79">
        <w:rPr>
          <w:rFonts w:ascii="Times New Roman" w:hAnsi="Times New Roman" w:cs="Times New Roman"/>
          <w:sz w:val="24"/>
          <w:szCs w:val="24"/>
        </w:rPr>
        <w:t xml:space="preserve">with </w:t>
      </w:r>
      <w:r w:rsidR="00370B79" w:rsidRPr="00DA7450">
        <w:rPr>
          <w:rFonts w:ascii="Times New Roman" w:hAnsi="Times New Roman" w:cs="Times New Roman"/>
          <w:sz w:val="24"/>
          <w:szCs w:val="24"/>
        </w:rPr>
        <w:t xml:space="preserve">two study lists of the same type (i.e., participants in the pure unrelated condition would </w:t>
      </w:r>
      <w:r w:rsidR="00370B79">
        <w:rPr>
          <w:rFonts w:ascii="Times New Roman" w:hAnsi="Times New Roman" w:cs="Times New Roman"/>
          <w:sz w:val="24"/>
          <w:szCs w:val="24"/>
        </w:rPr>
        <w:t xml:space="preserve">only </w:t>
      </w:r>
      <w:r w:rsidR="00370B79" w:rsidRPr="00DA7450">
        <w:rPr>
          <w:rFonts w:ascii="Times New Roman" w:hAnsi="Times New Roman" w:cs="Times New Roman"/>
          <w:sz w:val="24"/>
          <w:szCs w:val="24"/>
        </w:rPr>
        <w:t xml:space="preserve">receive the two pure unrelated study lists), which </w:t>
      </w:r>
      <w:r w:rsidR="00370B79">
        <w:rPr>
          <w:rFonts w:ascii="Times New Roman" w:hAnsi="Times New Roman" w:cs="Times New Roman"/>
          <w:sz w:val="24"/>
          <w:szCs w:val="24"/>
        </w:rPr>
        <w:t>were</w:t>
      </w:r>
      <w:r w:rsidR="00370B79" w:rsidRPr="00DA7450">
        <w:rPr>
          <w:rFonts w:ascii="Times New Roman" w:hAnsi="Times New Roman" w:cs="Times New Roman"/>
          <w:sz w:val="24"/>
          <w:szCs w:val="24"/>
        </w:rPr>
        <w:t xml:space="preserve"> organized into two study-test blocks. Block presentation order </w:t>
      </w:r>
      <w:r w:rsidR="00370B79">
        <w:rPr>
          <w:rFonts w:ascii="Times New Roman" w:hAnsi="Times New Roman" w:cs="Times New Roman"/>
          <w:sz w:val="24"/>
          <w:szCs w:val="24"/>
        </w:rPr>
        <w:t xml:space="preserve">was </w:t>
      </w:r>
      <w:r w:rsidR="00370B79" w:rsidRPr="00DA7450">
        <w:rPr>
          <w:rFonts w:ascii="Times New Roman" w:hAnsi="Times New Roman" w:cs="Times New Roman"/>
          <w:sz w:val="24"/>
          <w:szCs w:val="24"/>
        </w:rPr>
        <w:t xml:space="preserve">counterbalanced across participants. </w:t>
      </w:r>
      <w:r w:rsidR="00370B79">
        <w:rPr>
          <w:rFonts w:ascii="Times New Roman" w:hAnsi="Times New Roman" w:cs="Times New Roman"/>
          <w:sz w:val="24"/>
          <w:szCs w:val="24"/>
        </w:rPr>
        <w:t>Below, the process used to create the mixed and pure lists is described in further detail.</w:t>
      </w:r>
    </w:p>
    <w:p w14:paraId="0FEBB4A4" w14:textId="64326D2E" w:rsidR="00370B79"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Mixed Lists</w:t>
      </w:r>
      <w:r>
        <w:rPr>
          <w:rFonts w:ascii="Times New Roman" w:hAnsi="Times New Roman" w:cs="Times New Roman"/>
          <w:b/>
          <w:bCs/>
          <w:i/>
          <w:iCs/>
          <w:sz w:val="24"/>
          <w:szCs w:val="24"/>
        </w:rPr>
        <w:t>.</w:t>
      </w:r>
      <w:r>
        <w:rPr>
          <w:rFonts w:ascii="Times New Roman" w:hAnsi="Times New Roman" w:cs="Times New Roman"/>
          <w:sz w:val="24"/>
          <w:szCs w:val="24"/>
        </w:rPr>
        <w:t xml:space="preserve"> To generate the mixed lists,</w:t>
      </w:r>
      <w:r w:rsidRPr="00DA7450">
        <w:rPr>
          <w:rFonts w:ascii="Times New Roman" w:hAnsi="Times New Roman" w:cs="Times New Roman"/>
          <w:sz w:val="24"/>
          <w:szCs w:val="24"/>
        </w:rPr>
        <w:t xml:space="preserve"> </w:t>
      </w:r>
      <w:r>
        <w:rPr>
          <w:rFonts w:ascii="Times New Roman" w:hAnsi="Times New Roman" w:cs="Times New Roman"/>
          <w:sz w:val="24"/>
          <w:szCs w:val="24"/>
        </w:rPr>
        <w:t>4</w:t>
      </w:r>
      <w:r w:rsidRPr="00DA7450">
        <w:rPr>
          <w:rFonts w:ascii="Times New Roman" w:hAnsi="Times New Roman" w:cs="Times New Roman"/>
          <w:sz w:val="24"/>
          <w:szCs w:val="24"/>
        </w:rPr>
        <w:t>0 forward</w:t>
      </w:r>
      <w:r>
        <w:rPr>
          <w:rFonts w:ascii="Times New Roman" w:hAnsi="Times New Roman" w:cs="Times New Roman"/>
          <w:sz w:val="24"/>
          <w:szCs w:val="24"/>
        </w:rPr>
        <w:t xml:space="preserve"> pairs</w:t>
      </w:r>
      <w:r w:rsidRPr="00DA7450">
        <w:rPr>
          <w:rFonts w:ascii="Times New Roman" w:hAnsi="Times New Roman" w:cs="Times New Roman"/>
          <w:sz w:val="24"/>
          <w:szCs w:val="24"/>
        </w:rPr>
        <w:t xml:space="preserve"> (e.g., chisel-hammer)</w:t>
      </w:r>
      <w:r>
        <w:rPr>
          <w:rFonts w:ascii="Times New Roman" w:hAnsi="Times New Roman" w:cs="Times New Roman"/>
          <w:sz w:val="24"/>
          <w:szCs w:val="24"/>
        </w:rPr>
        <w:t xml:space="preserve"> and 4</w:t>
      </w:r>
      <w:r w:rsidRPr="00DA7450">
        <w:rPr>
          <w:rFonts w:ascii="Times New Roman" w:hAnsi="Times New Roman" w:cs="Times New Roman"/>
          <w:sz w:val="24"/>
          <w:szCs w:val="24"/>
        </w:rPr>
        <w:t>0 unrelated word pairs (e.g., justice-maroon)</w:t>
      </w:r>
      <w:r>
        <w:rPr>
          <w:rFonts w:ascii="Times New Roman" w:hAnsi="Times New Roman" w:cs="Times New Roman"/>
          <w:sz w:val="24"/>
          <w:szCs w:val="24"/>
        </w:rPr>
        <w:t xml:space="preserve"> were randomly selected from the initial pool of 200 </w:t>
      </w:r>
      <w:r>
        <w:rPr>
          <w:rFonts w:ascii="Times New Roman" w:hAnsi="Times New Roman" w:cs="Times New Roman"/>
          <w:sz w:val="24"/>
          <w:szCs w:val="24"/>
        </w:rPr>
        <w:lastRenderedPageBreak/>
        <w:t>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An additional </w:t>
      </w:r>
      <w:r w:rsidRPr="00DA7450">
        <w:rPr>
          <w:rFonts w:ascii="Times New Roman" w:hAnsi="Times New Roman" w:cs="Times New Roman"/>
          <w:sz w:val="24"/>
          <w:szCs w:val="24"/>
        </w:rPr>
        <w:t xml:space="preserve">20 </w:t>
      </w:r>
      <w:r>
        <w:rPr>
          <w:rFonts w:ascii="Times New Roman" w:hAnsi="Times New Roman" w:cs="Times New Roman"/>
          <w:sz w:val="24"/>
          <w:szCs w:val="24"/>
        </w:rPr>
        <w:t>pairs (10 forward pairs and 10 unrelated pairs) were then selected as non-tested buffer items to control</w:t>
      </w:r>
      <w:r w:rsidRPr="00DA7450">
        <w:rPr>
          <w:rFonts w:ascii="Times New Roman" w:hAnsi="Times New Roman" w:cs="Times New Roman"/>
          <w:sz w:val="24"/>
          <w:szCs w:val="24"/>
        </w:rPr>
        <w:t xml:space="preserve"> for primacy and recency </w:t>
      </w:r>
      <w:r>
        <w:rPr>
          <w:rFonts w:ascii="Times New Roman" w:hAnsi="Times New Roman" w:cs="Times New Roman"/>
          <w:sz w:val="24"/>
          <w:szCs w:val="24"/>
        </w:rPr>
        <w:t>effects</w:t>
      </w:r>
      <w:r w:rsidRPr="00DA7450">
        <w:rPr>
          <w:rFonts w:ascii="Times New Roman" w:hAnsi="Times New Roman" w:cs="Times New Roman"/>
          <w:sz w:val="24"/>
          <w:szCs w:val="24"/>
        </w:rPr>
        <w:t xml:space="preserve">. Pairs </w:t>
      </w:r>
      <w:r>
        <w:rPr>
          <w:rFonts w:ascii="Times New Roman" w:hAnsi="Times New Roman" w:cs="Times New Roman"/>
          <w:sz w:val="24"/>
          <w:szCs w:val="24"/>
        </w:rPr>
        <w:t xml:space="preserve">were </w:t>
      </w:r>
      <w:r w:rsidRPr="00DA7450">
        <w:rPr>
          <w:rFonts w:ascii="Times New Roman" w:hAnsi="Times New Roman" w:cs="Times New Roman"/>
          <w:sz w:val="24"/>
          <w:szCs w:val="24"/>
        </w:rPr>
        <w:t xml:space="preserve">divided </w:t>
      </w:r>
      <w:r>
        <w:rPr>
          <w:rFonts w:ascii="Times New Roman" w:hAnsi="Times New Roman" w:cs="Times New Roman"/>
          <w:sz w:val="24"/>
          <w:szCs w:val="24"/>
        </w:rPr>
        <w:t>into two</w:t>
      </w:r>
      <w:r w:rsidRPr="00DA7450">
        <w:rPr>
          <w:rFonts w:ascii="Times New Roman" w:hAnsi="Times New Roman" w:cs="Times New Roman"/>
          <w:sz w:val="24"/>
          <w:szCs w:val="24"/>
        </w:rPr>
        <w:t xml:space="preserve"> study lists</w:t>
      </w:r>
      <w:r>
        <w:rPr>
          <w:rFonts w:ascii="Times New Roman" w:hAnsi="Times New Roman" w:cs="Times New Roman"/>
          <w:sz w:val="24"/>
          <w:szCs w:val="24"/>
        </w:rPr>
        <w:t xml:space="preserve">, </w:t>
      </w:r>
      <w:r w:rsidRPr="00DA7450">
        <w:rPr>
          <w:rFonts w:ascii="Times New Roman" w:hAnsi="Times New Roman" w:cs="Times New Roman"/>
          <w:sz w:val="24"/>
          <w:szCs w:val="24"/>
        </w:rPr>
        <w:t xml:space="preserve">each consisting of 20 forward and </w:t>
      </w:r>
      <w:r>
        <w:rPr>
          <w:rFonts w:ascii="Times New Roman" w:hAnsi="Times New Roman" w:cs="Times New Roman"/>
          <w:sz w:val="24"/>
          <w:szCs w:val="24"/>
        </w:rPr>
        <w:t xml:space="preserve">20 </w:t>
      </w:r>
      <w:r w:rsidRPr="00DA7450">
        <w:rPr>
          <w:rFonts w:ascii="Times New Roman" w:hAnsi="Times New Roman" w:cs="Times New Roman"/>
          <w:sz w:val="24"/>
          <w:szCs w:val="24"/>
        </w:rPr>
        <w:t xml:space="preserve">unrelated study pairs </w:t>
      </w:r>
      <w:r w:rsidR="000B1D9E">
        <w:rPr>
          <w:rFonts w:ascii="Times New Roman" w:hAnsi="Times New Roman" w:cs="Times New Roman"/>
          <w:sz w:val="24"/>
          <w:szCs w:val="24"/>
        </w:rPr>
        <w:t>and</w:t>
      </w:r>
      <w:r w:rsidRPr="00DA7450">
        <w:rPr>
          <w:rFonts w:ascii="Times New Roman" w:hAnsi="Times New Roman" w:cs="Times New Roman"/>
          <w:sz w:val="24"/>
          <w:szCs w:val="24"/>
        </w:rPr>
        <w:t xml:space="preserve"> 10 buffer items</w:t>
      </w:r>
      <w:r>
        <w:rPr>
          <w:rFonts w:ascii="Times New Roman" w:hAnsi="Times New Roman" w:cs="Times New Roman"/>
          <w:sz w:val="24"/>
          <w:szCs w:val="24"/>
        </w:rPr>
        <w:t xml:space="preserve"> (five related and five unrelated). As a result, each mixed list contained a total of 50 pairs. </w:t>
      </w:r>
    </w:p>
    <w:p w14:paraId="607DA189" w14:textId="7D936CD3" w:rsidR="00370B79" w:rsidRPr="00DA7450" w:rsidRDefault="00370B79" w:rsidP="00370B79">
      <w:pPr>
        <w:spacing w:after="0" w:line="480" w:lineRule="auto"/>
        <w:ind w:firstLine="720"/>
        <w:rPr>
          <w:rFonts w:ascii="Times New Roman" w:hAnsi="Times New Roman" w:cs="Times New Roman"/>
          <w:sz w:val="24"/>
          <w:szCs w:val="24"/>
        </w:rPr>
      </w:pPr>
      <w:r w:rsidRPr="004443BE">
        <w:rPr>
          <w:rFonts w:ascii="Times New Roman" w:hAnsi="Times New Roman" w:cs="Times New Roman"/>
          <w:b/>
          <w:bCs/>
          <w:i/>
          <w:iCs/>
          <w:sz w:val="24"/>
          <w:szCs w:val="24"/>
        </w:rPr>
        <w:t>Pure Lists</w:t>
      </w:r>
      <w:r>
        <w:rPr>
          <w:rFonts w:ascii="Times New Roman" w:hAnsi="Times New Roman" w:cs="Times New Roman"/>
          <w:b/>
          <w:bCs/>
          <w:i/>
          <w:iCs/>
          <w:sz w:val="24"/>
          <w:szCs w:val="24"/>
        </w:rPr>
        <w:t>.</w:t>
      </w:r>
      <w:r>
        <w:rPr>
          <w:rFonts w:ascii="Times New Roman" w:hAnsi="Times New Roman" w:cs="Times New Roman"/>
          <w:sz w:val="24"/>
          <w:szCs w:val="24"/>
        </w:rPr>
        <w:t xml:space="preserve"> Next, four pure lists were generated </w:t>
      </w:r>
      <w:r w:rsidRPr="00DA7450">
        <w:rPr>
          <w:rFonts w:ascii="Times New Roman" w:hAnsi="Times New Roman" w:cs="Times New Roman"/>
          <w:sz w:val="24"/>
          <w:szCs w:val="24"/>
        </w:rPr>
        <w:t xml:space="preserve">(two for each pair type). </w:t>
      </w:r>
      <w:r>
        <w:rPr>
          <w:rFonts w:ascii="Times New Roman" w:hAnsi="Times New Roman" w:cs="Times New Roman"/>
          <w:sz w:val="24"/>
          <w:szCs w:val="24"/>
        </w:rPr>
        <w:t xml:space="preserve">Starting with the related pure lists, each list contained 40 forward pairs, with list one </w:t>
      </w:r>
      <w:r w:rsidRPr="00DA7450">
        <w:rPr>
          <w:rFonts w:ascii="Times New Roman" w:hAnsi="Times New Roman" w:cs="Times New Roman"/>
          <w:sz w:val="24"/>
          <w:szCs w:val="24"/>
        </w:rPr>
        <w:t xml:space="preserve">consisting of the 40 </w:t>
      </w:r>
      <w:r>
        <w:rPr>
          <w:rFonts w:ascii="Times New Roman" w:hAnsi="Times New Roman" w:cs="Times New Roman"/>
          <w:sz w:val="24"/>
          <w:szCs w:val="24"/>
        </w:rPr>
        <w:t xml:space="preserve">pairs </w:t>
      </w:r>
      <w:r w:rsidRPr="00DA7450">
        <w:rPr>
          <w:rFonts w:ascii="Times New Roman" w:hAnsi="Times New Roman" w:cs="Times New Roman"/>
          <w:sz w:val="24"/>
          <w:szCs w:val="24"/>
        </w:rPr>
        <w:t>presented in the mixed list</w:t>
      </w:r>
      <w:r>
        <w:rPr>
          <w:rFonts w:ascii="Times New Roman" w:hAnsi="Times New Roman" w:cs="Times New Roman"/>
          <w:sz w:val="24"/>
          <w:szCs w:val="24"/>
        </w:rPr>
        <w:t xml:space="preserve">, and the other containing 40 forward pairs not assigned to a mixed list. The remaining 20 forward pairs served as primacy and recency buffers (10 per list). </w:t>
      </w:r>
      <w:r w:rsidRPr="00DA7450">
        <w:rPr>
          <w:rFonts w:ascii="Times New Roman" w:hAnsi="Times New Roman" w:cs="Times New Roman"/>
          <w:sz w:val="24"/>
          <w:szCs w:val="24"/>
        </w:rPr>
        <w:t xml:space="preserve">The second set </w:t>
      </w:r>
      <w:r>
        <w:rPr>
          <w:rFonts w:ascii="Times New Roman" w:hAnsi="Times New Roman" w:cs="Times New Roman"/>
          <w:sz w:val="24"/>
          <w:szCs w:val="24"/>
        </w:rPr>
        <w:t>of pure lists contained</w:t>
      </w:r>
      <w:r w:rsidRPr="00DA7450">
        <w:rPr>
          <w:rFonts w:ascii="Times New Roman" w:hAnsi="Times New Roman" w:cs="Times New Roman"/>
          <w:sz w:val="24"/>
          <w:szCs w:val="24"/>
        </w:rPr>
        <w:t xml:space="preserve"> unrelated pairs and </w:t>
      </w:r>
      <w:r>
        <w:rPr>
          <w:rFonts w:ascii="Times New Roman" w:hAnsi="Times New Roman" w:cs="Times New Roman"/>
          <w:sz w:val="24"/>
          <w:szCs w:val="24"/>
        </w:rPr>
        <w:t xml:space="preserve">followed the same process used to create the related pure lists. Specifically, the first pure unrelated list used </w:t>
      </w:r>
      <w:r w:rsidRPr="00DA7450">
        <w:rPr>
          <w:rFonts w:ascii="Times New Roman" w:hAnsi="Times New Roman" w:cs="Times New Roman"/>
          <w:sz w:val="24"/>
          <w:szCs w:val="24"/>
        </w:rPr>
        <w:t xml:space="preserve">the 40 unrelated pairs </w:t>
      </w:r>
      <w:r>
        <w:rPr>
          <w:rFonts w:ascii="Times New Roman" w:hAnsi="Times New Roman" w:cs="Times New Roman"/>
          <w:sz w:val="24"/>
          <w:szCs w:val="24"/>
        </w:rPr>
        <w:t>presented</w:t>
      </w:r>
      <w:r w:rsidRPr="00DA7450">
        <w:rPr>
          <w:rFonts w:ascii="Times New Roman" w:hAnsi="Times New Roman" w:cs="Times New Roman"/>
          <w:sz w:val="24"/>
          <w:szCs w:val="24"/>
        </w:rPr>
        <w:t xml:space="preserve"> in the mixed list</w:t>
      </w:r>
      <w:r>
        <w:rPr>
          <w:rFonts w:ascii="Times New Roman" w:hAnsi="Times New Roman" w:cs="Times New Roman"/>
          <w:sz w:val="24"/>
          <w:szCs w:val="24"/>
        </w:rPr>
        <w:t>s, while the second contained</w:t>
      </w:r>
      <w:r w:rsidRPr="00DA7450">
        <w:rPr>
          <w:rFonts w:ascii="Times New Roman" w:hAnsi="Times New Roman" w:cs="Times New Roman"/>
          <w:sz w:val="24"/>
          <w:szCs w:val="24"/>
        </w:rPr>
        <w:t xml:space="preserve"> 40 unrelated pairs</w:t>
      </w:r>
      <w:r>
        <w:rPr>
          <w:rFonts w:ascii="Times New Roman" w:hAnsi="Times New Roman" w:cs="Times New Roman"/>
          <w:sz w:val="24"/>
          <w:szCs w:val="24"/>
        </w:rPr>
        <w:t xml:space="preserve"> not assigned to a mixed list</w:t>
      </w:r>
      <w:r w:rsidRPr="00DA7450">
        <w:rPr>
          <w:rFonts w:ascii="Times New Roman" w:hAnsi="Times New Roman" w:cs="Times New Roman"/>
          <w:sz w:val="24"/>
          <w:szCs w:val="24"/>
        </w:rPr>
        <w:t xml:space="preserve">. </w:t>
      </w:r>
      <w:r>
        <w:rPr>
          <w:rFonts w:ascii="Times New Roman" w:hAnsi="Times New Roman" w:cs="Times New Roman"/>
          <w:sz w:val="24"/>
          <w:szCs w:val="24"/>
        </w:rPr>
        <w:t>Like the related lists, the remaining 20 unrelated pairs were used as buffer items</w:t>
      </w:r>
      <w:r w:rsidRPr="00DA7450">
        <w:rPr>
          <w:rFonts w:ascii="Times New Roman" w:hAnsi="Times New Roman" w:cs="Times New Roman"/>
          <w:sz w:val="24"/>
          <w:szCs w:val="24"/>
        </w:rPr>
        <w:t xml:space="preserve">. Thus, each </w:t>
      </w:r>
      <w:r>
        <w:rPr>
          <w:rFonts w:ascii="Times New Roman" w:hAnsi="Times New Roman" w:cs="Times New Roman"/>
          <w:sz w:val="24"/>
          <w:szCs w:val="24"/>
        </w:rPr>
        <w:t xml:space="preserve">pure </w:t>
      </w:r>
      <w:r w:rsidRPr="00DA7450">
        <w:rPr>
          <w:rFonts w:ascii="Times New Roman" w:hAnsi="Times New Roman" w:cs="Times New Roman"/>
          <w:sz w:val="24"/>
          <w:szCs w:val="24"/>
        </w:rPr>
        <w:t xml:space="preserve">list regardless of </w:t>
      </w:r>
      <w:r>
        <w:rPr>
          <w:rFonts w:ascii="Times New Roman" w:hAnsi="Times New Roman" w:cs="Times New Roman"/>
          <w:sz w:val="24"/>
          <w:szCs w:val="24"/>
        </w:rPr>
        <w:t xml:space="preserve">pair </w:t>
      </w:r>
      <w:r w:rsidRPr="00DA7450">
        <w:rPr>
          <w:rFonts w:ascii="Times New Roman" w:hAnsi="Times New Roman" w:cs="Times New Roman"/>
          <w:sz w:val="24"/>
          <w:szCs w:val="24"/>
        </w:rPr>
        <w:t xml:space="preserve">type </w:t>
      </w:r>
      <w:r>
        <w:rPr>
          <w:rFonts w:ascii="Times New Roman" w:hAnsi="Times New Roman" w:cs="Times New Roman"/>
          <w:sz w:val="24"/>
          <w:szCs w:val="24"/>
        </w:rPr>
        <w:t>contained</w:t>
      </w:r>
      <w:r w:rsidRPr="00DA7450">
        <w:rPr>
          <w:rFonts w:ascii="Times New Roman" w:hAnsi="Times New Roman" w:cs="Times New Roman"/>
          <w:sz w:val="24"/>
          <w:szCs w:val="24"/>
        </w:rPr>
        <w:t xml:space="preserve"> of 40 study pairs and 10 buffer items.</w:t>
      </w:r>
    </w:p>
    <w:p w14:paraId="4EAAFA2E" w14:textId="77777777" w:rsidR="00370B79" w:rsidRPr="00DA7450" w:rsidRDefault="00370B79" w:rsidP="00370B79">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Procedure</w:t>
      </w:r>
    </w:p>
    <w:p w14:paraId="37CCDBE8" w14:textId="5459D2AE" w:rsidR="00C77D72" w:rsidRDefault="009D63EC"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was collected online using </w:t>
      </w:r>
      <w:r>
        <w:rPr>
          <w:rFonts w:ascii="Times New Roman" w:hAnsi="Times New Roman" w:cs="Times New Roman"/>
          <w:i/>
          <w:iCs/>
          <w:sz w:val="24"/>
          <w:szCs w:val="24"/>
        </w:rPr>
        <w:t>Collector</w:t>
      </w:r>
      <w:r>
        <w:rPr>
          <w:rFonts w:ascii="Times New Roman" w:hAnsi="Times New Roman" w:cs="Times New Roman"/>
          <w:sz w:val="24"/>
          <w:szCs w:val="24"/>
        </w:rPr>
        <w:t xml:space="preserve">, an open-source program for presenting psychological experiments </w:t>
      </w:r>
      <w:r w:rsidRPr="00075635">
        <w:rPr>
          <w:rFonts w:ascii="Times New Roman" w:hAnsi="Times New Roman" w:cs="Times New Roman"/>
          <w:sz w:val="24"/>
          <w:szCs w:val="24"/>
        </w:rPr>
        <w:t>(Garcia &amp; Kornell, 2015).</w:t>
      </w:r>
      <w:r>
        <w:rPr>
          <w:rFonts w:ascii="Times New Roman" w:hAnsi="Times New Roman" w:cs="Times New Roman"/>
          <w:sz w:val="24"/>
          <w:szCs w:val="24"/>
        </w:rPr>
        <w:t xml:space="preserve"> </w:t>
      </w:r>
      <w:r w:rsidR="00A60633" w:rsidRPr="00A60633">
        <w:rPr>
          <w:rFonts w:ascii="Times New Roman" w:hAnsi="Times New Roman" w:cs="Times New Roman"/>
          <w:sz w:val="24"/>
          <w:szCs w:val="24"/>
        </w:rPr>
        <w:t>Participants were randomly assigned to either the mixed- or pure-list groups and further randomly assigned to complete either the JOL, frequency judgment, or silent reading encoding tasks.</w:t>
      </w:r>
      <w:r w:rsidR="00A60633">
        <w:rPr>
          <w:rFonts w:ascii="Times New Roman" w:hAnsi="Times New Roman" w:cs="Times New Roman"/>
          <w:sz w:val="24"/>
          <w:szCs w:val="24"/>
        </w:rPr>
        <w:t xml:space="preserve"> </w:t>
      </w:r>
      <w:r w:rsidR="000B1D9E">
        <w:rPr>
          <w:rFonts w:ascii="Times New Roman" w:hAnsi="Times New Roman" w:cs="Times New Roman"/>
          <w:sz w:val="24"/>
          <w:szCs w:val="24"/>
        </w:rPr>
        <w:t>Across</w:t>
      </w:r>
      <w:r w:rsidR="00A60633">
        <w:rPr>
          <w:rFonts w:ascii="Times New Roman" w:hAnsi="Times New Roman" w:cs="Times New Roman"/>
          <w:sz w:val="24"/>
          <w:szCs w:val="24"/>
        </w:rPr>
        <w:t xml:space="preserve"> groups, participants were informed that they would see a list of cue-target word pairs and that their memory for the target items in each pair would later be tested. Participants in the JOL and frequency judgment groups were further instructed to make judgments while encoding each study pair. Specifically, participants in the JOL group were instructed to rate the likelihood that they would be able to successfully recall the target item at test if prompted by only the cue. Participants in the frequency judgment group </w:t>
      </w:r>
      <w:r w:rsidR="00A60633">
        <w:rPr>
          <w:rFonts w:ascii="Times New Roman" w:hAnsi="Times New Roman" w:cs="Times New Roman"/>
          <w:sz w:val="24"/>
          <w:szCs w:val="24"/>
        </w:rPr>
        <w:lastRenderedPageBreak/>
        <w:t>were instructed to rate the likelihood that the cue and target items would appear within the same context in natural language. Judgments in both groups utilized a 0-100 scale</w:t>
      </w:r>
      <w:r w:rsidR="00831E52">
        <w:rPr>
          <w:rFonts w:ascii="Times New Roman" w:hAnsi="Times New Roman" w:cs="Times New Roman"/>
          <w:sz w:val="24"/>
          <w:szCs w:val="24"/>
        </w:rPr>
        <w:t xml:space="preserve"> and were made concurrently with study, such that </w:t>
      </w:r>
      <w:r w:rsidR="006B2830">
        <w:rPr>
          <w:rFonts w:ascii="Times New Roman" w:hAnsi="Times New Roman" w:cs="Times New Roman"/>
          <w:sz w:val="24"/>
          <w:szCs w:val="24"/>
        </w:rPr>
        <w:t xml:space="preserve">participants typed their </w:t>
      </w:r>
      <w:r w:rsidR="00831E52">
        <w:rPr>
          <w:rFonts w:ascii="Times New Roman" w:hAnsi="Times New Roman" w:cs="Times New Roman"/>
          <w:sz w:val="24"/>
          <w:szCs w:val="24"/>
        </w:rPr>
        <w:t>ratings while the pair was displayed on the screen.</w:t>
      </w:r>
      <w:r w:rsidR="00A60633">
        <w:rPr>
          <w:rFonts w:ascii="Times New Roman" w:hAnsi="Times New Roman" w:cs="Times New Roman"/>
          <w:sz w:val="24"/>
          <w:szCs w:val="24"/>
        </w:rPr>
        <w:t xml:space="preserve"> Thus, the only difference between judgment conditions was the framing.</w:t>
      </w:r>
    </w:p>
    <w:p w14:paraId="104CA8C1" w14:textId="39D41ADD" w:rsidR="00370B79" w:rsidRPr="00DA7450" w:rsidRDefault="00A60633" w:rsidP="005736F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receiving their respective encoding instructions, participants began the first study list. </w:t>
      </w:r>
      <w:r w:rsidR="00370B79" w:rsidRPr="00DA7450">
        <w:rPr>
          <w:rFonts w:ascii="Times New Roman" w:hAnsi="Times New Roman" w:cs="Times New Roman"/>
          <w:sz w:val="24"/>
          <w:szCs w:val="24"/>
        </w:rPr>
        <w:t xml:space="preserve">In the </w:t>
      </w:r>
      <w:r w:rsidR="000B1D9E" w:rsidRPr="00DA7450">
        <w:rPr>
          <w:rFonts w:ascii="Times New Roman" w:hAnsi="Times New Roman" w:cs="Times New Roman"/>
          <w:sz w:val="24"/>
          <w:szCs w:val="24"/>
        </w:rPr>
        <w:t>mixed</w:t>
      </w:r>
      <w:r w:rsidR="000B1D9E">
        <w:rPr>
          <w:rFonts w:ascii="Times New Roman" w:hAnsi="Times New Roman" w:cs="Times New Roman"/>
          <w:sz w:val="24"/>
          <w:szCs w:val="24"/>
        </w:rPr>
        <w:t>-</w:t>
      </w:r>
      <w:r w:rsidR="005736F8">
        <w:rPr>
          <w:rFonts w:ascii="Times New Roman" w:hAnsi="Times New Roman" w:cs="Times New Roman"/>
          <w:sz w:val="24"/>
          <w:szCs w:val="24"/>
        </w:rPr>
        <w:t>list</w:t>
      </w:r>
      <w:r w:rsidR="00370B79" w:rsidRPr="00DA7450">
        <w:rPr>
          <w:rFonts w:ascii="Times New Roman" w:hAnsi="Times New Roman" w:cs="Times New Roman"/>
          <w:sz w:val="24"/>
          <w:szCs w:val="24"/>
        </w:rPr>
        <w:t xml:space="preserve"> groups, </w:t>
      </w:r>
      <w:r w:rsidR="006B2830">
        <w:rPr>
          <w:rFonts w:ascii="Times New Roman" w:hAnsi="Times New Roman" w:cs="Times New Roman"/>
          <w:sz w:val="24"/>
          <w:szCs w:val="24"/>
        </w:rPr>
        <w:t>this list</w:t>
      </w:r>
      <w:r w:rsidR="00370B79">
        <w:rPr>
          <w:rFonts w:ascii="Times New Roman" w:hAnsi="Times New Roman" w:cs="Times New Roman"/>
          <w:sz w:val="24"/>
          <w:szCs w:val="24"/>
        </w:rPr>
        <w:t xml:space="preserve"> contain</w:t>
      </w:r>
      <w:r w:rsidR="006B2830">
        <w:rPr>
          <w:rFonts w:ascii="Times New Roman" w:hAnsi="Times New Roman" w:cs="Times New Roman"/>
          <w:sz w:val="24"/>
          <w:szCs w:val="24"/>
        </w:rPr>
        <w:t>ed</w:t>
      </w:r>
      <w:r w:rsidR="00370B79" w:rsidRPr="00DA7450">
        <w:rPr>
          <w:rFonts w:ascii="Times New Roman" w:hAnsi="Times New Roman" w:cs="Times New Roman"/>
          <w:sz w:val="24"/>
          <w:szCs w:val="24"/>
        </w:rPr>
        <w:t xml:space="preserve"> both forward and </w:t>
      </w:r>
      <w:r w:rsidR="00370B79">
        <w:rPr>
          <w:rFonts w:ascii="Times New Roman" w:hAnsi="Times New Roman" w:cs="Times New Roman"/>
          <w:sz w:val="24"/>
          <w:szCs w:val="24"/>
        </w:rPr>
        <w:t>unrelated</w:t>
      </w:r>
      <w:r w:rsidR="00370B79" w:rsidRPr="00DA7450">
        <w:rPr>
          <w:rFonts w:ascii="Times New Roman" w:hAnsi="Times New Roman" w:cs="Times New Roman"/>
          <w:sz w:val="24"/>
          <w:szCs w:val="24"/>
        </w:rPr>
        <w:t xml:space="preserve"> pairs</w:t>
      </w:r>
      <w:r w:rsidR="006B2830">
        <w:rPr>
          <w:rFonts w:ascii="Times New Roman" w:hAnsi="Times New Roman" w:cs="Times New Roman"/>
          <w:sz w:val="24"/>
          <w:szCs w:val="24"/>
        </w:rPr>
        <w:t xml:space="preserve">. </w:t>
      </w:r>
      <w:r w:rsidR="00370B79" w:rsidRPr="00DA7450">
        <w:rPr>
          <w:rFonts w:ascii="Times New Roman" w:hAnsi="Times New Roman" w:cs="Times New Roman"/>
          <w:sz w:val="24"/>
          <w:szCs w:val="24"/>
        </w:rPr>
        <w:t xml:space="preserve">In contrast, </w:t>
      </w:r>
      <w:r w:rsidR="00370B79">
        <w:rPr>
          <w:rFonts w:ascii="Times New Roman" w:hAnsi="Times New Roman" w:cs="Times New Roman"/>
          <w:sz w:val="24"/>
          <w:szCs w:val="24"/>
        </w:rPr>
        <w:t>participants assigned to the</w:t>
      </w:r>
      <w:r w:rsidR="00370B79" w:rsidRPr="00DA7450">
        <w:rPr>
          <w:rFonts w:ascii="Times New Roman" w:hAnsi="Times New Roman" w:cs="Times New Roman"/>
          <w:sz w:val="24"/>
          <w:szCs w:val="24"/>
        </w:rPr>
        <w:t xml:space="preserve"> </w:t>
      </w:r>
      <w:r w:rsidR="00266367" w:rsidRPr="00DA7450">
        <w:rPr>
          <w:rFonts w:ascii="Times New Roman" w:hAnsi="Times New Roman" w:cs="Times New Roman"/>
          <w:sz w:val="24"/>
          <w:szCs w:val="24"/>
        </w:rPr>
        <w:t>pure</w:t>
      </w:r>
      <w:r w:rsidR="00266367">
        <w:rPr>
          <w:rFonts w:ascii="Times New Roman" w:hAnsi="Times New Roman" w:cs="Times New Roman"/>
          <w:sz w:val="24"/>
          <w:szCs w:val="24"/>
        </w:rPr>
        <w:t>-</w:t>
      </w:r>
      <w:r w:rsidR="005736F8">
        <w:rPr>
          <w:rFonts w:ascii="Times New Roman" w:hAnsi="Times New Roman" w:cs="Times New Roman"/>
          <w:sz w:val="24"/>
          <w:szCs w:val="24"/>
        </w:rPr>
        <w:t xml:space="preserve">list </w:t>
      </w:r>
      <w:r w:rsidR="00370B79" w:rsidRPr="00DA7450">
        <w:rPr>
          <w:rFonts w:ascii="Times New Roman" w:hAnsi="Times New Roman" w:cs="Times New Roman"/>
          <w:sz w:val="24"/>
          <w:szCs w:val="24"/>
        </w:rPr>
        <w:t xml:space="preserve">groups </w:t>
      </w:r>
      <w:r w:rsidR="006B2830">
        <w:rPr>
          <w:rFonts w:ascii="Times New Roman" w:hAnsi="Times New Roman" w:cs="Times New Roman"/>
          <w:sz w:val="24"/>
          <w:szCs w:val="24"/>
        </w:rPr>
        <w:t xml:space="preserve">studied lists containing only </w:t>
      </w:r>
      <w:r w:rsidR="00370B79" w:rsidRPr="00DA7450">
        <w:rPr>
          <w:rFonts w:ascii="Times New Roman" w:hAnsi="Times New Roman" w:cs="Times New Roman"/>
          <w:sz w:val="24"/>
          <w:szCs w:val="24"/>
        </w:rPr>
        <w:t>forward or unrelated pair</w:t>
      </w:r>
      <w:r w:rsidR="00370B79">
        <w:rPr>
          <w:rFonts w:ascii="Times New Roman" w:hAnsi="Times New Roman" w:cs="Times New Roman"/>
          <w:sz w:val="24"/>
          <w:szCs w:val="24"/>
        </w:rPr>
        <w:t>s</w:t>
      </w:r>
      <w:r w:rsidR="005736F8">
        <w:rPr>
          <w:rFonts w:ascii="Times New Roman" w:hAnsi="Times New Roman" w:cs="Times New Roman"/>
          <w:sz w:val="24"/>
          <w:szCs w:val="24"/>
        </w:rPr>
        <w:t xml:space="preserve">. </w:t>
      </w:r>
      <w:r w:rsidR="006B2830">
        <w:rPr>
          <w:rFonts w:ascii="Times New Roman" w:hAnsi="Times New Roman" w:cs="Times New Roman"/>
          <w:sz w:val="24"/>
          <w:szCs w:val="24"/>
        </w:rPr>
        <w:t xml:space="preserve">Following completion of the first study list, participants completed a </w:t>
      </w:r>
      <w:r w:rsidR="00266367">
        <w:rPr>
          <w:rFonts w:ascii="Times New Roman" w:hAnsi="Times New Roman" w:cs="Times New Roman"/>
          <w:sz w:val="24"/>
          <w:szCs w:val="24"/>
        </w:rPr>
        <w:t>2 min</w:t>
      </w:r>
      <w:r w:rsidR="006B2830">
        <w:rPr>
          <w:rFonts w:ascii="Times New Roman" w:hAnsi="Times New Roman" w:cs="Times New Roman"/>
          <w:sz w:val="24"/>
          <w:szCs w:val="24"/>
        </w:rPr>
        <w:t xml:space="preserve"> filler task in which they listed the 50 U.S. states in alphabetical order. This was then followed by a cued-recall test which presented participants with each cue word from the preceding study list in a randomized order. Participants were instructed to type the correct target item from memory and were instructed to press the </w:t>
      </w:r>
      <w:r w:rsidR="00266367">
        <w:rPr>
          <w:rFonts w:ascii="Times New Roman" w:hAnsi="Times New Roman" w:cs="Times New Roman"/>
          <w:sz w:val="24"/>
          <w:szCs w:val="24"/>
        </w:rPr>
        <w:t>“</w:t>
      </w:r>
      <w:r w:rsidR="006B2830">
        <w:rPr>
          <w:rFonts w:ascii="Times New Roman" w:hAnsi="Times New Roman" w:cs="Times New Roman"/>
          <w:sz w:val="24"/>
          <w:szCs w:val="24"/>
        </w:rPr>
        <w:t>Enter</w:t>
      </w:r>
      <w:r w:rsidR="00266367">
        <w:rPr>
          <w:rFonts w:ascii="Times New Roman" w:hAnsi="Times New Roman" w:cs="Times New Roman"/>
          <w:sz w:val="24"/>
          <w:szCs w:val="24"/>
        </w:rPr>
        <w:t>”</w:t>
      </w:r>
      <w:r w:rsidR="006B2830">
        <w:rPr>
          <w:rFonts w:ascii="Times New Roman" w:hAnsi="Times New Roman" w:cs="Times New Roman"/>
          <w:sz w:val="24"/>
          <w:szCs w:val="24"/>
        </w:rPr>
        <w:t xml:space="preserve"> key if they could not retrieve the correct item. Following completion of the cued-recall test, participants began the second block. This block followed the same format as the first, and participants studied the same list type in block 2 as block 1. Participants were debriefed following completion of the second block. The total experiment took approximately 30 minutes to complete.</w:t>
      </w:r>
    </w:p>
    <w:p w14:paraId="67F2B91F" w14:textId="77777777" w:rsidR="00370B79"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7C3C3FEA" w14:textId="134F1EF1" w:rsidR="00FA3902" w:rsidRPr="00CF3320" w:rsidRDefault="00CF3320"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all analyses, significance was set at </w:t>
      </w:r>
      <w:r w:rsidRPr="00CF3320">
        <w:rPr>
          <w:rFonts w:ascii="Times New Roman" w:hAnsi="Times New Roman" w:cs="Times New Roman"/>
          <w:i/>
          <w:iCs/>
          <w:sz w:val="24"/>
          <w:szCs w:val="24"/>
        </w:rPr>
        <w:t xml:space="preserve">p </w:t>
      </w:r>
      <w:r>
        <w:rPr>
          <w:rFonts w:ascii="Times New Roman" w:hAnsi="Times New Roman" w:cs="Times New Roman"/>
          <w:sz w:val="24"/>
          <w:szCs w:val="24"/>
        </w:rPr>
        <w:t xml:space="preserve">&lt; .05. We report partial eta-squared </w:t>
      </w:r>
      <w:r w:rsidRPr="00883ACD">
        <w:rPr>
          <w:rFonts w:ascii="Times New Roman" w:hAnsi="Times New Roman" w:cs="Times New Roman"/>
          <w:sz w:val="24"/>
          <w:szCs w:val="24"/>
        </w:rPr>
        <w:t>(</w:t>
      </w:r>
      <w:r w:rsidRPr="00883ACD">
        <w:rPr>
          <w:rFonts w:ascii="Times New Roman" w:hAnsi="Times New Roman" w:cs="Times New Roman"/>
          <w:i/>
          <w:iCs/>
          <w:sz w:val="24"/>
          <w:szCs w:val="24"/>
        </w:rPr>
        <w:t>η</w:t>
      </w:r>
      <w:r w:rsidRPr="00883ACD">
        <w:rPr>
          <w:rFonts w:ascii="Times New Roman" w:hAnsi="Times New Roman" w:cs="Times New Roman"/>
          <w:i/>
          <w:iCs/>
          <w:sz w:val="24"/>
          <w:szCs w:val="24"/>
          <w:vertAlign w:val="subscript"/>
        </w:rPr>
        <w:t>p</w:t>
      </w:r>
      <w:r w:rsidRPr="00883ACD">
        <w:rPr>
          <w:rFonts w:ascii="Times New Roman" w:hAnsi="Times New Roman" w:cs="Times New Roman"/>
          <w:sz w:val="24"/>
          <w:szCs w:val="24"/>
          <w:vertAlign w:val="superscript"/>
        </w:rPr>
        <w:t>2</w:t>
      </w:r>
      <w:r w:rsidRPr="00883ACD">
        <w:rPr>
          <w:rFonts w:ascii="Times New Roman" w:hAnsi="Times New Roman" w:cs="Times New Roman"/>
          <w:sz w:val="24"/>
          <w:szCs w:val="24"/>
        </w:rPr>
        <w:t>)</w:t>
      </w:r>
      <w:r w:rsidRPr="00883ACD">
        <w:rPr>
          <w:rFonts w:ascii="Times New Roman" w:hAnsi="Times New Roman" w:cs="Times New Roman"/>
          <w:sz w:val="24"/>
          <w:szCs w:val="24"/>
          <w:vertAlign w:val="superscript"/>
        </w:rPr>
        <w:t xml:space="preserve"> </w:t>
      </w:r>
      <w:r w:rsidRPr="00883ACD">
        <w:rPr>
          <w:rFonts w:ascii="Times New Roman" w:hAnsi="Times New Roman" w:cs="Times New Roman"/>
          <w:sz w:val="24"/>
          <w:szCs w:val="24"/>
        </w:rPr>
        <w:t xml:space="preserve">and Cohen’s </w:t>
      </w:r>
      <w:r w:rsidRPr="00883ACD">
        <w:rPr>
          <w:rFonts w:ascii="Times New Roman" w:hAnsi="Times New Roman" w:cs="Times New Roman"/>
          <w:i/>
          <w:iCs/>
          <w:sz w:val="24"/>
          <w:szCs w:val="24"/>
        </w:rPr>
        <w:t>d</w:t>
      </w:r>
      <w:r>
        <w:rPr>
          <w:rFonts w:ascii="Times New Roman" w:hAnsi="Times New Roman" w:cs="Times New Roman"/>
          <w:i/>
          <w:iCs/>
          <w:sz w:val="24"/>
          <w:szCs w:val="24"/>
        </w:rPr>
        <w:t xml:space="preserve"> </w:t>
      </w:r>
      <w:r>
        <w:rPr>
          <w:rFonts w:ascii="Times New Roman" w:hAnsi="Times New Roman" w:cs="Times New Roman"/>
          <w:sz w:val="24"/>
          <w:szCs w:val="24"/>
        </w:rPr>
        <w:t xml:space="preserve">effect sizes for all significant analyses of variance (ANOVAs) and </w:t>
      </w:r>
      <w:r>
        <w:rPr>
          <w:rFonts w:ascii="Times New Roman" w:hAnsi="Times New Roman" w:cs="Times New Roman"/>
          <w:i/>
          <w:iCs/>
          <w:sz w:val="24"/>
          <w:szCs w:val="24"/>
        </w:rPr>
        <w:t>t</w:t>
      </w:r>
      <w:r>
        <w:rPr>
          <w:rFonts w:ascii="Times New Roman" w:hAnsi="Times New Roman" w:cs="Times New Roman"/>
          <w:sz w:val="24"/>
          <w:szCs w:val="24"/>
        </w:rPr>
        <w:t xml:space="preserve">-tests. </w:t>
      </w:r>
      <w:commentRangeStart w:id="2"/>
      <w:r>
        <w:rPr>
          <w:rFonts w:ascii="Times New Roman" w:hAnsi="Times New Roman" w:cs="Times New Roman"/>
          <w:sz w:val="24"/>
          <w:szCs w:val="24"/>
        </w:rPr>
        <w:t xml:space="preserve">Additionally, all non-significant main effects, interactions, and post-hoc comparisons are supplemented by a Bayesian estimate of the strength of evidence in support of the null hypothesis </w:t>
      </w:r>
      <w:r w:rsidRPr="00075635">
        <w:rPr>
          <w:rFonts w:ascii="Times New Roman" w:hAnsi="Times New Roman" w:cs="Times New Roman"/>
          <w:sz w:val="24"/>
          <w:szCs w:val="24"/>
        </w:rPr>
        <w:t xml:space="preserve">(Masson, 2011; </w:t>
      </w:r>
      <w:proofErr w:type="spellStart"/>
      <w:r w:rsidRPr="00075635">
        <w:rPr>
          <w:rFonts w:ascii="Times New Roman" w:hAnsi="Times New Roman" w:cs="Times New Roman"/>
          <w:sz w:val="24"/>
          <w:szCs w:val="24"/>
        </w:rPr>
        <w:t>Wagenmakers</w:t>
      </w:r>
      <w:proofErr w:type="spellEnd"/>
      <w:r w:rsidRPr="00075635">
        <w:rPr>
          <w:rFonts w:ascii="Times New Roman" w:hAnsi="Times New Roman" w:cs="Times New Roman"/>
          <w:sz w:val="24"/>
          <w:szCs w:val="24"/>
        </w:rPr>
        <w:t>, 2007).</w:t>
      </w:r>
      <w:r>
        <w:rPr>
          <w:rFonts w:ascii="Times New Roman" w:hAnsi="Times New Roman" w:cs="Times New Roman"/>
          <w:sz w:val="24"/>
          <w:szCs w:val="24"/>
        </w:rPr>
        <w:t xml:space="preserve"> </w:t>
      </w:r>
      <w:commentRangeEnd w:id="2"/>
      <w:r w:rsidR="002B4350">
        <w:rPr>
          <w:rStyle w:val="CommentReference"/>
        </w:rPr>
        <w:commentReference w:id="2"/>
      </w:r>
      <w:r>
        <w:rPr>
          <w:rFonts w:ascii="Times New Roman" w:hAnsi="Times New Roman" w:cs="Times New Roman"/>
          <w:sz w:val="24"/>
          <w:szCs w:val="24"/>
        </w:rPr>
        <w:t xml:space="preserve">This analysis compares a model assuming a significant effect to a second model assuming a null effect. In doing so, </w:t>
      </w:r>
      <w:r w:rsidR="0076799D">
        <w:rPr>
          <w:rFonts w:ascii="Times New Roman" w:hAnsi="Times New Roman" w:cs="Times New Roman"/>
          <w:sz w:val="24"/>
          <w:szCs w:val="24"/>
        </w:rPr>
        <w:t xml:space="preserve">a probability estimate </w:t>
      </w:r>
      <w:r w:rsidR="00C61EED">
        <w:rPr>
          <w:rFonts w:ascii="Times New Roman" w:hAnsi="Times New Roman" w:cs="Times New Roman"/>
          <w:sz w:val="24"/>
          <w:szCs w:val="24"/>
        </w:rPr>
        <w:lastRenderedPageBreak/>
        <w:t xml:space="preserve">can be generated, representing </w:t>
      </w:r>
      <w:r w:rsidR="0076799D">
        <w:rPr>
          <w:rFonts w:ascii="Times New Roman" w:hAnsi="Times New Roman" w:cs="Times New Roman"/>
          <w:sz w:val="24"/>
          <w:szCs w:val="24"/>
        </w:rPr>
        <w:t>the likelihood that null hypothesis is retained (</w:t>
      </w:r>
      <w:r w:rsidR="00C61EED">
        <w:rPr>
          <w:rFonts w:ascii="Times New Roman" w:hAnsi="Times New Roman" w:cs="Times New Roman"/>
          <w:sz w:val="24"/>
          <w:szCs w:val="24"/>
        </w:rPr>
        <w:t xml:space="preserve">i.e., </w:t>
      </w:r>
      <w:r w:rsidR="0076799D" w:rsidRPr="0076799D">
        <w:rPr>
          <w:rFonts w:ascii="Times New Roman" w:hAnsi="Times New Roman" w:cs="Times New Roman"/>
          <w:i/>
          <w:iCs/>
          <w:sz w:val="24"/>
          <w:szCs w:val="24"/>
        </w:rPr>
        <w:t>p</w:t>
      </w:r>
      <w:r w:rsidR="0076799D" w:rsidRPr="0076799D">
        <w:rPr>
          <w:rFonts w:ascii="Times New Roman" w:hAnsi="Times New Roman" w:cs="Times New Roman"/>
          <w:sz w:val="24"/>
          <w:szCs w:val="24"/>
          <w:vertAlign w:val="subscript"/>
        </w:rPr>
        <w:t>BIC</w:t>
      </w:r>
      <w:r w:rsidR="0076799D">
        <w:rPr>
          <w:rFonts w:ascii="Times New Roman" w:hAnsi="Times New Roman" w:cs="Times New Roman"/>
          <w:sz w:val="24"/>
          <w:szCs w:val="24"/>
        </w:rPr>
        <w:t>; Bayesian Information Criterion). Because this probably estimate is sensitive to sample size, it provides increased confidence in reported null effects.</w:t>
      </w:r>
    </w:p>
    <w:p w14:paraId="65B4BF43" w14:textId="089022B6" w:rsidR="00370B79" w:rsidRPr="00FB0F1C"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top panel</w:t>
      </w:r>
      <w:r w:rsidR="005F2078">
        <w:rPr>
          <w:rFonts w:ascii="Times New Roman" w:hAnsi="Times New Roman" w:cs="Times New Roman"/>
          <w:sz w:val="24"/>
          <w:szCs w:val="24"/>
        </w:rPr>
        <w:t xml:space="preserve"> of Figure 1</w:t>
      </w:r>
      <w:r>
        <w:rPr>
          <w:rFonts w:ascii="Times New Roman" w:hAnsi="Times New Roman" w:cs="Times New Roman"/>
          <w:sz w:val="24"/>
          <w:szCs w:val="24"/>
        </w:rPr>
        <w:t xml:space="preserve"> </w:t>
      </w:r>
      <w:r w:rsidRPr="00B63EEB">
        <w:rPr>
          <w:rFonts w:ascii="Times New Roman" w:hAnsi="Times New Roman" w:cs="Times New Roman"/>
          <w:sz w:val="24"/>
          <w:szCs w:val="24"/>
        </w:rPr>
        <w:t xml:space="preserve">plots </w:t>
      </w:r>
      <w:r>
        <w:rPr>
          <w:rFonts w:ascii="Times New Roman" w:hAnsi="Times New Roman" w:cs="Times New Roman"/>
          <w:sz w:val="24"/>
          <w:szCs w:val="24"/>
        </w:rPr>
        <w:t>mean recall rates for participants who made JOLs, frequency judgments, or engaged in silent reading of mixed-list pairs</w:t>
      </w:r>
      <w:r w:rsidR="001D115C">
        <w:rPr>
          <w:rFonts w:ascii="Times New Roman" w:hAnsi="Times New Roman" w:cs="Times New Roman"/>
          <w:sz w:val="24"/>
          <w:szCs w:val="24"/>
        </w:rPr>
        <w:t>, while t</w:t>
      </w:r>
      <w:r>
        <w:rPr>
          <w:rFonts w:ascii="Times New Roman" w:hAnsi="Times New Roman" w:cs="Times New Roman"/>
          <w:sz w:val="24"/>
          <w:szCs w:val="24"/>
        </w:rPr>
        <w:t xml:space="preserve">he bottom panel displays mean recall rates </w:t>
      </w:r>
      <w:r w:rsidR="001D115C">
        <w:rPr>
          <w:rFonts w:ascii="Times New Roman" w:hAnsi="Times New Roman" w:cs="Times New Roman"/>
          <w:sz w:val="24"/>
          <w:szCs w:val="24"/>
        </w:rPr>
        <w:t xml:space="preserve">between encoding groups </w:t>
      </w:r>
      <w:r>
        <w:rPr>
          <w:rFonts w:ascii="Times New Roman" w:hAnsi="Times New Roman" w:cs="Times New Roman"/>
          <w:sz w:val="24"/>
          <w:szCs w:val="24"/>
        </w:rPr>
        <w:t xml:space="preserve">for pure-list participants. For completeness, </w:t>
      </w:r>
      <w:r w:rsidR="00266367">
        <w:rPr>
          <w:rFonts w:ascii="Times New Roman" w:hAnsi="Times New Roman" w:cs="Times New Roman"/>
          <w:sz w:val="24"/>
          <w:szCs w:val="24"/>
        </w:rPr>
        <w:t xml:space="preserve">specific </w:t>
      </w:r>
      <w:r>
        <w:rPr>
          <w:rFonts w:ascii="Times New Roman" w:hAnsi="Times New Roman" w:cs="Times New Roman"/>
          <w:sz w:val="24"/>
          <w:szCs w:val="24"/>
        </w:rPr>
        <w:t xml:space="preserve">comparisons between forward and unrelated pairs are provided </w:t>
      </w:r>
      <w:r w:rsidRPr="00813407">
        <w:rPr>
          <w:rFonts w:ascii="Times New Roman" w:hAnsi="Times New Roman" w:cs="Times New Roman"/>
          <w:sz w:val="24"/>
          <w:szCs w:val="24"/>
        </w:rPr>
        <w:t>i</w:t>
      </w:r>
      <w:r w:rsidRPr="00990EC3">
        <w:rPr>
          <w:rFonts w:ascii="Times New Roman" w:hAnsi="Times New Roman" w:cs="Times New Roman"/>
          <w:sz w:val="24"/>
          <w:szCs w:val="24"/>
        </w:rPr>
        <w:t>n Table A</w:t>
      </w:r>
      <w:r w:rsidR="00990EC3" w:rsidRPr="00990EC3">
        <w:rPr>
          <w:rFonts w:ascii="Times New Roman" w:hAnsi="Times New Roman" w:cs="Times New Roman"/>
          <w:sz w:val="24"/>
          <w:szCs w:val="24"/>
        </w:rPr>
        <w:t>3</w:t>
      </w:r>
      <w:r w:rsidRPr="00990EC3">
        <w:rPr>
          <w:rFonts w:ascii="Times New Roman" w:hAnsi="Times New Roman" w:cs="Times New Roman"/>
          <w:sz w:val="24"/>
          <w:szCs w:val="24"/>
        </w:rPr>
        <w:t>.</w:t>
      </w:r>
      <w:r>
        <w:rPr>
          <w:rFonts w:ascii="Times New Roman" w:hAnsi="Times New Roman" w:cs="Times New Roman"/>
          <w:sz w:val="24"/>
          <w:szCs w:val="24"/>
        </w:rPr>
        <w:t xml:space="preserve"> </w:t>
      </w:r>
      <w:bookmarkStart w:id="3" w:name="_Hlk91596326"/>
    </w:p>
    <w:bookmarkEnd w:id="3"/>
    <w:p w14:paraId="621A67D9"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Mixed Lists</w:t>
      </w:r>
    </w:p>
    <w:p w14:paraId="2A0EC900" w14:textId="75CD7406"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for pairs presented via mixed lists. </w:t>
      </w:r>
      <w:r w:rsidR="006D33CD">
        <w:rPr>
          <w:rFonts w:ascii="Times New Roman" w:hAnsi="Times New Roman" w:cs="Times New Roman"/>
          <w:sz w:val="24"/>
          <w:szCs w:val="24"/>
        </w:rPr>
        <w:t>A</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main effect of Pair Type was found, </w:t>
      </w:r>
      <w:r w:rsidRPr="00F22C7E">
        <w:rPr>
          <w:rFonts w:ascii="Times New Roman" w:hAnsi="Times New Roman" w:cs="Times New Roman"/>
          <w:i/>
          <w:iCs/>
          <w:sz w:val="24"/>
          <w:szCs w:val="24"/>
        </w:rPr>
        <w:t>F</w:t>
      </w:r>
      <w:r w:rsidRPr="00F22C7E">
        <w:rPr>
          <w:rFonts w:ascii="Times New Roman" w:hAnsi="Times New Roman" w:cs="Times New Roman"/>
          <w:sz w:val="24"/>
          <w:szCs w:val="24"/>
        </w:rPr>
        <w:t xml:space="preserve">(1, 102) = 1309.60, </w:t>
      </w:r>
      <w:r w:rsidRPr="00F22C7E">
        <w:rPr>
          <w:rFonts w:ascii="Times New Roman" w:hAnsi="Times New Roman" w:cs="Times New Roman"/>
          <w:i/>
          <w:iCs/>
          <w:sz w:val="24"/>
          <w:szCs w:val="24"/>
        </w:rPr>
        <w:t>MSE</w:t>
      </w:r>
      <w:r w:rsidRPr="00F22C7E">
        <w:rPr>
          <w:rFonts w:ascii="Times New Roman" w:hAnsi="Times New Roman" w:cs="Times New Roman"/>
          <w:sz w:val="24"/>
          <w:szCs w:val="24"/>
        </w:rPr>
        <w:t xml:space="preserve"> = </w:t>
      </w:r>
      <w:r>
        <w:rPr>
          <w:rFonts w:ascii="Times New Roman" w:hAnsi="Times New Roman" w:cs="Times New Roman"/>
          <w:sz w:val="24"/>
          <w:szCs w:val="24"/>
        </w:rPr>
        <w:t>99.84</w:t>
      </w:r>
      <w:r w:rsidRPr="00F22C7E">
        <w:rPr>
          <w:rFonts w:ascii="Times New Roman" w:hAnsi="Times New Roman" w:cs="Times New Roman"/>
          <w:sz w:val="24"/>
          <w:szCs w:val="24"/>
        </w:rPr>
        <w:t xml:space="preserve">,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.93</w:t>
      </w:r>
      <w:r>
        <w:rPr>
          <w:rFonts w:ascii="Times New Roman" w:hAnsi="Times New Roman" w:cs="Times New Roman"/>
          <w:sz w:val="24"/>
          <w:szCs w:val="24"/>
        </w:rPr>
        <w:t>, such that</w:t>
      </w:r>
      <w:r w:rsidR="006D33CD">
        <w:rPr>
          <w:rFonts w:ascii="Times New Roman" w:hAnsi="Times New Roman" w:cs="Times New Roman"/>
          <w:sz w:val="24"/>
          <w:szCs w:val="24"/>
        </w:rPr>
        <w:t>, when</w:t>
      </w:r>
      <w:r>
        <w:rPr>
          <w:rFonts w:ascii="Times New Roman" w:hAnsi="Times New Roman" w:cs="Times New Roman"/>
          <w:sz w:val="24"/>
          <w:szCs w:val="24"/>
        </w:rPr>
        <w:t xml:space="preserve"> collapsed across encoding tasks, mean recall was higher for forward pairs </w:t>
      </w:r>
      <w:r w:rsidRPr="00346788">
        <w:rPr>
          <w:rFonts w:ascii="Times New Roman" w:hAnsi="Times New Roman" w:cs="Times New Roman"/>
          <w:sz w:val="24"/>
          <w:szCs w:val="24"/>
        </w:rPr>
        <w:t>(</w:t>
      </w:r>
      <w:r>
        <w:rPr>
          <w:rFonts w:ascii="Times New Roman" w:hAnsi="Times New Roman" w:cs="Times New Roman"/>
          <w:sz w:val="24"/>
          <w:szCs w:val="24"/>
        </w:rPr>
        <w:t>71.74</w:t>
      </w:r>
      <w:r w:rsidRPr="00346788">
        <w:rPr>
          <w:rFonts w:ascii="Times New Roman" w:hAnsi="Times New Roman" w:cs="Times New Roman"/>
          <w:sz w:val="24"/>
          <w:szCs w:val="24"/>
        </w:rPr>
        <w:t>)</w:t>
      </w:r>
      <w:r>
        <w:rPr>
          <w:rFonts w:ascii="Times New Roman" w:hAnsi="Times New Roman" w:cs="Times New Roman"/>
          <w:sz w:val="24"/>
          <w:szCs w:val="24"/>
        </w:rPr>
        <w:t xml:space="preserve"> </w:t>
      </w:r>
      <w:r w:rsidR="006D33CD">
        <w:rPr>
          <w:rFonts w:ascii="Times New Roman" w:hAnsi="Times New Roman" w:cs="Times New Roman"/>
          <w:sz w:val="24"/>
          <w:szCs w:val="24"/>
        </w:rPr>
        <w:t>than</w:t>
      </w:r>
      <w:r>
        <w:rPr>
          <w:rFonts w:ascii="Times New Roman" w:hAnsi="Times New Roman" w:cs="Times New Roman"/>
          <w:sz w:val="24"/>
          <w:szCs w:val="24"/>
        </w:rPr>
        <w:t xml:space="preserve"> unrelated pairs </w:t>
      </w:r>
      <w:r w:rsidRPr="00346788">
        <w:rPr>
          <w:rFonts w:ascii="Times New Roman" w:hAnsi="Times New Roman" w:cs="Times New Roman"/>
          <w:sz w:val="24"/>
          <w:szCs w:val="24"/>
        </w:rPr>
        <w:t>(</w:t>
      </w:r>
      <w:r>
        <w:rPr>
          <w:rFonts w:ascii="Times New Roman" w:hAnsi="Times New Roman" w:cs="Times New Roman"/>
          <w:sz w:val="24"/>
          <w:szCs w:val="24"/>
        </w:rPr>
        <w:t>21.69</w:t>
      </w:r>
      <w:r w:rsidRPr="00346788">
        <w:rPr>
          <w:rFonts w:ascii="Times New Roman" w:hAnsi="Times New Roman" w:cs="Times New Roman"/>
          <w:sz w:val="24"/>
          <w:szCs w:val="24"/>
        </w:rPr>
        <w:t>)</w:t>
      </w:r>
      <w:r w:rsidRPr="00B64A0A">
        <w:rPr>
          <w:rFonts w:ascii="Times New Roman" w:hAnsi="Times New Roman" w:cs="Times New Roman"/>
          <w:sz w:val="24"/>
          <w:szCs w:val="24"/>
        </w:rPr>
        <w:t xml:space="preserve">. </w:t>
      </w:r>
      <w:r w:rsidR="006D33CD">
        <w:rPr>
          <w:rFonts w:ascii="Times New Roman" w:hAnsi="Times New Roman" w:cs="Times New Roman"/>
          <w:sz w:val="24"/>
          <w:szCs w:val="24"/>
        </w:rPr>
        <w:t>The</w:t>
      </w:r>
      <w:r>
        <w:rPr>
          <w:rFonts w:ascii="Times New Roman" w:hAnsi="Times New Roman" w:cs="Times New Roman"/>
          <w:sz w:val="24"/>
          <w:szCs w:val="24"/>
        </w:rPr>
        <w:t xml:space="preserve"> effect of Study Group was only marginally reliable,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2.64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485.32</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.08,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.88</w:t>
      </w:r>
      <w:r w:rsidR="006D33CD">
        <w:rPr>
          <w:rFonts w:ascii="Times New Roman" w:hAnsi="Times New Roman" w:cs="Times New Roman"/>
          <w:sz w:val="24"/>
          <w:szCs w:val="24"/>
        </w:rPr>
        <w:t xml:space="preserve">, but </w:t>
      </w:r>
      <w:r>
        <w:rPr>
          <w:rFonts w:ascii="Times New Roman" w:hAnsi="Times New Roman" w:cs="Times New Roman"/>
          <w:sz w:val="24"/>
          <w:szCs w:val="24"/>
        </w:rPr>
        <w:t xml:space="preserve">a significant interaction between Pair Type and Study Group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102</w:t>
      </w:r>
      <w:r w:rsidRPr="009E38B8">
        <w:rPr>
          <w:rFonts w:ascii="Times New Roman" w:hAnsi="Times New Roman" w:cs="Times New Roman"/>
          <w:sz w:val="24"/>
          <w:szCs w:val="24"/>
        </w:rPr>
        <w:t xml:space="preserve">) = </w:t>
      </w:r>
      <w:r>
        <w:rPr>
          <w:rFonts w:ascii="Times New Roman" w:hAnsi="Times New Roman" w:cs="Times New Roman"/>
          <w:sz w:val="24"/>
          <w:szCs w:val="24"/>
        </w:rPr>
        <w:t>12.41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99.84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.20.</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Post-hoc </w:t>
      </w:r>
      <w:r w:rsidRPr="003D3B34">
        <w:rPr>
          <w:rFonts w:ascii="Times New Roman" w:hAnsi="Times New Roman" w:cs="Times New Roman"/>
          <w:i/>
          <w:iCs/>
          <w:sz w:val="24"/>
          <w:szCs w:val="24"/>
        </w:rPr>
        <w:t>t</w:t>
      </w:r>
      <w:r>
        <w:rPr>
          <w:rFonts w:ascii="Times New Roman" w:hAnsi="Times New Roman" w:cs="Times New Roman"/>
          <w:sz w:val="24"/>
          <w:szCs w:val="24"/>
        </w:rPr>
        <w:t xml:space="preserve">-tests indicated that for forward pairs, correct recall in both the JOL (75.59) and frequency judgment (76.68) groups exceeded that of the no-JOL group (62.98).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3.30,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0.78, except for the difference in recall between the JOL and frequency judgment groups, </w:t>
      </w:r>
      <w:r w:rsidRPr="007877A9">
        <w:rPr>
          <w:rFonts w:ascii="Times New Roman" w:hAnsi="Times New Roman" w:cs="Times New Roman"/>
          <w:i/>
          <w:iCs/>
          <w:sz w:val="24"/>
          <w:szCs w:val="24"/>
        </w:rPr>
        <w:t>t</w:t>
      </w:r>
      <w:r w:rsidRPr="007877A9">
        <w:rPr>
          <w:rFonts w:ascii="Times New Roman" w:hAnsi="Times New Roman" w:cs="Times New Roman"/>
          <w:sz w:val="24"/>
          <w:szCs w:val="24"/>
        </w:rPr>
        <w:t xml:space="preserve"> &lt; </w:t>
      </w:r>
      <w:r>
        <w:rPr>
          <w:rFonts w:ascii="Times New Roman" w:hAnsi="Times New Roman" w:cs="Times New Roman"/>
          <w:sz w:val="24"/>
          <w:szCs w:val="24"/>
        </w:rPr>
        <w:t>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3.57</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74</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 xml:space="preserve">89. </w:t>
      </w:r>
      <w:r w:rsidR="006D33CD">
        <w:rPr>
          <w:rFonts w:ascii="Times New Roman" w:hAnsi="Times New Roman" w:cs="Times New Roman"/>
          <w:sz w:val="24"/>
          <w:szCs w:val="24"/>
        </w:rPr>
        <w:t xml:space="preserve">Importantly, </w:t>
      </w:r>
      <w:r>
        <w:rPr>
          <w:rFonts w:ascii="Times New Roman" w:hAnsi="Times New Roman" w:cs="Times New Roman"/>
          <w:sz w:val="24"/>
          <w:szCs w:val="24"/>
        </w:rPr>
        <w:t xml:space="preserve">for unrelated pairs, recall rates did not differ between the JOL </w:t>
      </w:r>
      <w:r w:rsidRPr="00182AAB">
        <w:rPr>
          <w:rFonts w:ascii="Times New Roman" w:hAnsi="Times New Roman" w:cs="Times New Roman"/>
          <w:sz w:val="24"/>
          <w:szCs w:val="24"/>
        </w:rPr>
        <w:t>(</w:t>
      </w:r>
      <w:r>
        <w:rPr>
          <w:rFonts w:ascii="Times New Roman" w:hAnsi="Times New Roman" w:cs="Times New Roman"/>
          <w:sz w:val="24"/>
          <w:szCs w:val="24"/>
        </w:rPr>
        <w:t>18.14</w:t>
      </w:r>
      <w:r w:rsidRPr="00182AAB">
        <w:rPr>
          <w:rFonts w:ascii="Times New Roman" w:hAnsi="Times New Roman" w:cs="Times New Roman"/>
          <w:sz w:val="24"/>
          <w:szCs w:val="24"/>
        </w:rPr>
        <w:t>)</w:t>
      </w:r>
      <w:r>
        <w:rPr>
          <w:rFonts w:ascii="Times New Roman" w:hAnsi="Times New Roman" w:cs="Times New Roman"/>
          <w:sz w:val="24"/>
          <w:szCs w:val="24"/>
        </w:rPr>
        <w:t xml:space="preserve"> and frequency judgment (25.27</w:t>
      </w:r>
      <w:r w:rsidRPr="00182AAB">
        <w:rPr>
          <w:rFonts w:ascii="Times New Roman" w:hAnsi="Times New Roman" w:cs="Times New Roman"/>
          <w:sz w:val="24"/>
          <w:szCs w:val="24"/>
        </w:rPr>
        <w:t xml:space="preserve">) and </w:t>
      </w:r>
      <w:r>
        <w:rPr>
          <w:rFonts w:ascii="Times New Roman" w:hAnsi="Times New Roman" w:cs="Times New Roman"/>
          <w:sz w:val="24"/>
          <w:szCs w:val="24"/>
        </w:rPr>
        <w:t xml:space="preserve">the </w:t>
      </w:r>
      <w:r w:rsidRPr="00182AAB">
        <w:rPr>
          <w:rFonts w:ascii="Times New Roman" w:hAnsi="Times New Roman" w:cs="Times New Roman"/>
          <w:sz w:val="24"/>
          <w:szCs w:val="24"/>
        </w:rPr>
        <w:t>no-JOL (</w:t>
      </w:r>
      <w:r>
        <w:rPr>
          <w:rFonts w:ascii="Times New Roman" w:hAnsi="Times New Roman" w:cs="Times New Roman"/>
          <w:sz w:val="24"/>
          <w:szCs w:val="24"/>
        </w:rPr>
        <w:t xml:space="preserve">21.86) group, </w:t>
      </w:r>
      <w:proofErr w:type="spellStart"/>
      <w:r w:rsidRPr="00A8604C">
        <w:rPr>
          <w:rFonts w:ascii="Times New Roman" w:hAnsi="Times New Roman" w:cs="Times New Roman"/>
          <w:i/>
          <w:iCs/>
          <w:sz w:val="24"/>
          <w:szCs w:val="24"/>
        </w:rPr>
        <w:t>t</w:t>
      </w:r>
      <w:r w:rsidRPr="00A8604C">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w:t>
      </w:r>
      <w:r>
        <w:rPr>
          <w:rFonts w:ascii="Times New Roman" w:hAnsi="Times New Roman" w:cs="Times New Roman"/>
          <w:sz w:val="24"/>
          <w:szCs w:val="24"/>
        </w:rPr>
        <w:t>&lt; 1</w:t>
      </w:r>
      <w:r w:rsidRPr="00A8604C">
        <w:rPr>
          <w:rFonts w:ascii="Times New Roman" w:hAnsi="Times New Roman" w:cs="Times New Roman"/>
          <w:sz w:val="24"/>
          <w:szCs w:val="24"/>
        </w:rPr>
        <w:t xml:space="preserve">, </w:t>
      </w:r>
      <w:proofErr w:type="spellStart"/>
      <w:r w:rsidRPr="00A8604C">
        <w:rPr>
          <w:rFonts w:ascii="Times New Roman" w:hAnsi="Times New Roman" w:cs="Times New Roman"/>
          <w:i/>
          <w:iCs/>
          <w:sz w:val="24"/>
          <w:szCs w:val="24"/>
        </w:rPr>
        <w:t>p</w:t>
      </w:r>
      <w:r w:rsidRPr="00A8604C">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 .</w:t>
      </w:r>
      <w:r>
        <w:rPr>
          <w:rFonts w:ascii="Times New Roman" w:hAnsi="Times New Roman" w:cs="Times New Roman"/>
          <w:sz w:val="24"/>
          <w:szCs w:val="24"/>
        </w:rPr>
        <w:t>38</w:t>
      </w:r>
      <w:r w:rsidRPr="00A8604C">
        <w:rPr>
          <w:rFonts w:ascii="Times New Roman" w:hAnsi="Times New Roman" w:cs="Times New Roman"/>
          <w:sz w:val="24"/>
          <w:szCs w:val="24"/>
        </w:rPr>
        <w:t xml:space="preserve">, </w:t>
      </w:r>
      <w:proofErr w:type="spellStart"/>
      <w:r w:rsidRPr="00A8604C">
        <w:rPr>
          <w:rFonts w:ascii="Times New Roman" w:hAnsi="Times New Roman" w:cs="Times New Roman"/>
          <w:i/>
          <w:iCs/>
          <w:sz w:val="24"/>
          <w:szCs w:val="24"/>
        </w:rPr>
        <w:t>p</w:t>
      </w:r>
      <w:r w:rsidRPr="00A8604C">
        <w:rPr>
          <w:rFonts w:ascii="Times New Roman" w:hAnsi="Times New Roman" w:cs="Times New Roman"/>
          <w:caps/>
          <w:sz w:val="24"/>
          <w:szCs w:val="24"/>
          <w:vertAlign w:val="subscript"/>
        </w:rPr>
        <w:t>bic</w:t>
      </w:r>
      <w:r w:rsidRPr="00F74C43">
        <w:rPr>
          <w:rFonts w:ascii="Times New Roman" w:hAnsi="Times New Roman" w:cs="Times New Roman"/>
          <w:sz w:val="24"/>
          <w:szCs w:val="24"/>
        </w:rPr>
        <w:t>s</w:t>
      </w:r>
      <w:proofErr w:type="spellEnd"/>
      <w:r w:rsidRPr="00A8604C">
        <w:rPr>
          <w:rFonts w:ascii="Times New Roman" w:hAnsi="Times New Roman" w:cs="Times New Roman"/>
          <w:sz w:val="24"/>
          <w:szCs w:val="24"/>
        </w:rPr>
        <w:t xml:space="preserve"> ≥ .</w:t>
      </w:r>
      <w:r>
        <w:rPr>
          <w:rFonts w:ascii="Times New Roman" w:hAnsi="Times New Roman" w:cs="Times New Roman"/>
          <w:sz w:val="24"/>
          <w:szCs w:val="24"/>
        </w:rPr>
        <w:t xml:space="preserve">85, though the comparison between the JOL and frequency judgment groups was marginal, </w:t>
      </w:r>
      <w:r w:rsidRPr="007877A9">
        <w:rPr>
          <w:rFonts w:ascii="Times New Roman" w:hAnsi="Times New Roman" w:cs="Times New Roman"/>
          <w:i/>
          <w:iCs/>
          <w:sz w:val="24"/>
          <w:szCs w:val="24"/>
        </w:rPr>
        <w:t>t</w:t>
      </w:r>
      <w:r w:rsidRPr="007877A9">
        <w:rPr>
          <w:rFonts w:ascii="Times New Roman" w:hAnsi="Times New Roman" w:cs="Times New Roman"/>
          <w:sz w:val="24"/>
          <w:szCs w:val="24"/>
        </w:rPr>
        <w:t>(</w:t>
      </w:r>
      <w:r>
        <w:rPr>
          <w:rFonts w:ascii="Times New Roman" w:hAnsi="Times New Roman" w:cs="Times New Roman"/>
          <w:sz w:val="24"/>
          <w:szCs w:val="24"/>
        </w:rPr>
        <w:t>68</w:t>
      </w:r>
      <w:r w:rsidRPr="007877A9">
        <w:rPr>
          <w:rFonts w:ascii="Times New Roman" w:hAnsi="Times New Roman" w:cs="Times New Roman"/>
          <w:sz w:val="24"/>
          <w:szCs w:val="24"/>
        </w:rPr>
        <w:t xml:space="preserve">) </w:t>
      </w:r>
      <w:r>
        <w:rPr>
          <w:rFonts w:ascii="Times New Roman" w:hAnsi="Times New Roman" w:cs="Times New Roman"/>
          <w:sz w:val="24"/>
          <w:szCs w:val="24"/>
        </w:rPr>
        <w:t>=</w:t>
      </w:r>
      <w:r w:rsidRPr="007877A9">
        <w:rPr>
          <w:rFonts w:ascii="Times New Roman" w:hAnsi="Times New Roman" w:cs="Times New Roman"/>
          <w:sz w:val="24"/>
          <w:szCs w:val="24"/>
        </w:rPr>
        <w:t xml:space="preserve"> </w:t>
      </w:r>
      <w:r>
        <w:rPr>
          <w:rFonts w:ascii="Times New Roman" w:hAnsi="Times New Roman" w:cs="Times New Roman"/>
          <w:sz w:val="24"/>
          <w:szCs w:val="24"/>
        </w:rPr>
        <w:t>1.91</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SEM</w:t>
      </w:r>
      <w:r w:rsidRPr="007877A9">
        <w:rPr>
          <w:rFonts w:ascii="Times New Roman" w:hAnsi="Times New Roman" w:cs="Times New Roman"/>
          <w:sz w:val="24"/>
          <w:szCs w:val="24"/>
        </w:rPr>
        <w:t xml:space="preserve"> = </w:t>
      </w:r>
      <w:r>
        <w:rPr>
          <w:rFonts w:ascii="Times New Roman" w:hAnsi="Times New Roman" w:cs="Times New Roman"/>
          <w:sz w:val="24"/>
          <w:szCs w:val="24"/>
        </w:rPr>
        <w:t>3.78</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 xml:space="preserve">= </w:t>
      </w:r>
      <w:r w:rsidRPr="007877A9">
        <w:rPr>
          <w:rFonts w:ascii="Times New Roman" w:hAnsi="Times New Roman" w:cs="Times New Roman"/>
          <w:sz w:val="24"/>
          <w:szCs w:val="24"/>
        </w:rPr>
        <w:t>.</w:t>
      </w:r>
      <w:r>
        <w:rPr>
          <w:rFonts w:ascii="Times New Roman" w:hAnsi="Times New Roman" w:cs="Times New Roman"/>
          <w:sz w:val="24"/>
          <w:szCs w:val="24"/>
        </w:rPr>
        <w:t>06</w:t>
      </w:r>
      <w:r w:rsidRPr="007877A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0.45,</w:t>
      </w:r>
      <w:r w:rsidRPr="007877A9">
        <w:rPr>
          <w:rFonts w:ascii="Times New Roman" w:hAnsi="Times New Roman" w:cs="Times New Roman"/>
          <w:sz w:val="24"/>
          <w:szCs w:val="24"/>
        </w:rPr>
        <w:t xml:space="preserve"> </w:t>
      </w:r>
      <w:r w:rsidRPr="007877A9">
        <w:rPr>
          <w:rFonts w:ascii="Times New Roman" w:hAnsi="Times New Roman" w:cs="Times New Roman"/>
          <w:i/>
          <w:iCs/>
          <w:sz w:val="24"/>
          <w:szCs w:val="24"/>
        </w:rPr>
        <w:t>p</w:t>
      </w:r>
      <w:r w:rsidRPr="007877A9">
        <w:rPr>
          <w:rFonts w:ascii="Times New Roman" w:hAnsi="Times New Roman" w:cs="Times New Roman"/>
          <w:caps/>
          <w:sz w:val="24"/>
          <w:szCs w:val="24"/>
          <w:vertAlign w:val="subscript"/>
        </w:rPr>
        <w:t>bic</w:t>
      </w:r>
      <w:r w:rsidRPr="007877A9">
        <w:rPr>
          <w:rFonts w:ascii="Times New Roman" w:hAnsi="Times New Roman" w:cs="Times New Roman"/>
          <w:sz w:val="24"/>
          <w:szCs w:val="24"/>
        </w:rPr>
        <w:t xml:space="preserve"> = .</w:t>
      </w:r>
      <w:r>
        <w:rPr>
          <w:rFonts w:ascii="Times New Roman" w:hAnsi="Times New Roman" w:cs="Times New Roman"/>
          <w:sz w:val="24"/>
          <w:szCs w:val="24"/>
        </w:rPr>
        <w:t xml:space="preserve">58. Thus, when pairs were </w:t>
      </w:r>
      <w:r>
        <w:rPr>
          <w:rFonts w:ascii="Times New Roman" w:hAnsi="Times New Roman" w:cs="Times New Roman"/>
          <w:sz w:val="24"/>
          <w:szCs w:val="24"/>
        </w:rPr>
        <w:lastRenderedPageBreak/>
        <w:t>presented using mixed lists, JOL ratings and frequency judgments produced equivalent reactivity patterns for related pairs but no reactivity on unrelated pairs.</w:t>
      </w:r>
    </w:p>
    <w:p w14:paraId="1441BE53" w14:textId="77777777" w:rsidR="00370B79" w:rsidRPr="00A90A04" w:rsidRDefault="00370B79" w:rsidP="00370B79">
      <w:pPr>
        <w:spacing w:after="0" w:line="480" w:lineRule="auto"/>
        <w:rPr>
          <w:rFonts w:ascii="Times New Roman" w:hAnsi="Times New Roman" w:cs="Times New Roman"/>
          <w:b/>
          <w:bCs/>
          <w:sz w:val="24"/>
          <w:szCs w:val="24"/>
        </w:rPr>
      </w:pPr>
      <w:r w:rsidRPr="00A90A04">
        <w:rPr>
          <w:rFonts w:ascii="Times New Roman" w:hAnsi="Times New Roman" w:cs="Times New Roman"/>
          <w:b/>
          <w:bCs/>
          <w:sz w:val="24"/>
          <w:szCs w:val="24"/>
        </w:rPr>
        <w:t>Pure Lists</w:t>
      </w:r>
    </w:p>
    <w:p w14:paraId="392F27E8" w14:textId="71C9120A"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Forward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between-subject ANOVA tested whether reactivity patterns observed for mixed lists would hold </w:t>
      </w:r>
      <w:r w:rsidR="006D33CD">
        <w:rPr>
          <w:rFonts w:ascii="Times New Roman" w:hAnsi="Times New Roman" w:cs="Times New Roman"/>
          <w:sz w:val="24"/>
          <w:szCs w:val="24"/>
        </w:rPr>
        <w:t>for pairs</w:t>
      </w:r>
      <w:r>
        <w:rPr>
          <w:rFonts w:ascii="Times New Roman" w:hAnsi="Times New Roman" w:cs="Times New Roman"/>
          <w:sz w:val="24"/>
          <w:szCs w:val="24"/>
        </w:rPr>
        <w:t xml:space="preserve"> in a pure-list context. Overall, this analysis yielded a</w:t>
      </w:r>
      <w:r w:rsidR="006D33CD">
        <w:rPr>
          <w:rFonts w:ascii="Times New Roman" w:hAnsi="Times New Roman" w:cs="Times New Roman"/>
          <w:sz w:val="24"/>
          <w:szCs w:val="24"/>
        </w:rPr>
        <w:t>n</w:t>
      </w:r>
      <w:r>
        <w:rPr>
          <w:rFonts w:ascii="Times New Roman" w:hAnsi="Times New Roman" w:cs="Times New Roman"/>
          <w:sz w:val="24"/>
          <w:szCs w:val="24"/>
        </w:rPr>
        <w:t xml:space="preserve"> effect of Pair Type,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468.13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.70. Collapsed across encoding tasks, mean recall was higher for forward pairs </w:t>
      </w:r>
      <w:r w:rsidRPr="00883F75">
        <w:rPr>
          <w:rFonts w:ascii="Times New Roman" w:hAnsi="Times New Roman" w:cs="Times New Roman"/>
          <w:sz w:val="24"/>
          <w:szCs w:val="24"/>
        </w:rPr>
        <w:t>(</w:t>
      </w:r>
      <w:r>
        <w:rPr>
          <w:rFonts w:ascii="Times New Roman" w:hAnsi="Times New Roman" w:cs="Times New Roman"/>
          <w:sz w:val="24"/>
          <w:szCs w:val="24"/>
        </w:rPr>
        <w:t>71.74</w:t>
      </w:r>
      <w:r w:rsidRPr="00883F75">
        <w:rPr>
          <w:rFonts w:ascii="Times New Roman" w:hAnsi="Times New Roman" w:cs="Times New Roman"/>
          <w:sz w:val="24"/>
          <w:szCs w:val="24"/>
        </w:rPr>
        <w:t>) versus unrelated pairs (</w:t>
      </w:r>
      <w:r>
        <w:rPr>
          <w:rFonts w:ascii="Times New Roman" w:hAnsi="Times New Roman" w:cs="Times New Roman"/>
          <w:sz w:val="24"/>
          <w:szCs w:val="24"/>
        </w:rPr>
        <w:t>21.69</w:t>
      </w:r>
      <w:r w:rsidRPr="00883F75">
        <w:rPr>
          <w:rFonts w:ascii="Times New Roman" w:hAnsi="Times New Roman" w:cs="Times New Roman"/>
          <w:sz w:val="24"/>
          <w:szCs w:val="24"/>
        </w:rPr>
        <w:t>).</w:t>
      </w:r>
      <w:r w:rsidRPr="00B64A0A">
        <w:rPr>
          <w:rFonts w:ascii="Times New Roman" w:hAnsi="Times New Roman" w:cs="Times New Roman"/>
          <w:sz w:val="24"/>
          <w:szCs w:val="24"/>
        </w:rPr>
        <w:t xml:space="preserve"> </w:t>
      </w:r>
      <w:r>
        <w:rPr>
          <w:rFonts w:ascii="Times New Roman" w:hAnsi="Times New Roman" w:cs="Times New Roman"/>
          <w:sz w:val="24"/>
          <w:szCs w:val="24"/>
        </w:rPr>
        <w:t xml:space="preserve">Next, a significant effect of Study Group emerged, </w:t>
      </w:r>
      <w:proofErr w:type="gramStart"/>
      <w:r w:rsidRPr="009E38B8">
        <w:rPr>
          <w:rFonts w:ascii="Times New Roman" w:hAnsi="Times New Roman" w:cs="Times New Roman"/>
          <w:i/>
          <w:iCs/>
          <w:sz w:val="24"/>
          <w:szCs w:val="24"/>
        </w:rPr>
        <w:t>F</w:t>
      </w:r>
      <w:r w:rsidRPr="009E38B8">
        <w:rPr>
          <w:rFonts w:ascii="Times New Roman" w:hAnsi="Times New Roman" w:cs="Times New Roman"/>
          <w:sz w:val="24"/>
          <w:szCs w:val="24"/>
        </w:rPr>
        <w:t>(</w:t>
      </w:r>
      <w:proofErr w:type="gramEnd"/>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3.52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.03, such that collapsed across pair type, mean recall was highest when participants made </w:t>
      </w:r>
      <w:r w:rsidR="00F40B11">
        <w:rPr>
          <w:rFonts w:ascii="Times New Roman" w:hAnsi="Times New Roman" w:cs="Times New Roman"/>
          <w:sz w:val="24"/>
          <w:szCs w:val="24"/>
        </w:rPr>
        <w:t>JOLs</w:t>
      </w:r>
      <w:r>
        <w:rPr>
          <w:rFonts w:ascii="Times New Roman" w:hAnsi="Times New Roman" w:cs="Times New Roman"/>
          <w:sz w:val="24"/>
          <w:szCs w:val="24"/>
        </w:rPr>
        <w:t xml:space="preserve"> </w:t>
      </w:r>
      <w:r w:rsidRPr="00883F75">
        <w:rPr>
          <w:rFonts w:ascii="Times New Roman" w:hAnsi="Times New Roman" w:cs="Times New Roman"/>
          <w:sz w:val="24"/>
          <w:szCs w:val="24"/>
        </w:rPr>
        <w:t>(</w:t>
      </w:r>
      <w:r w:rsidR="00F40B11">
        <w:rPr>
          <w:rFonts w:ascii="Times New Roman" w:hAnsi="Times New Roman" w:cs="Times New Roman"/>
          <w:sz w:val="24"/>
          <w:szCs w:val="24"/>
        </w:rPr>
        <w:t>51.40</w:t>
      </w:r>
      <w:r w:rsidRPr="00883F75">
        <w:rPr>
          <w:rFonts w:ascii="Times New Roman" w:hAnsi="Times New Roman" w:cs="Times New Roman"/>
          <w:sz w:val="24"/>
          <w:szCs w:val="24"/>
        </w:rPr>
        <w:t xml:space="preserve">), followed by </w:t>
      </w:r>
      <w:r w:rsidR="00F40B11">
        <w:rPr>
          <w:rFonts w:ascii="Times New Roman" w:hAnsi="Times New Roman" w:cs="Times New Roman"/>
          <w:sz w:val="24"/>
          <w:szCs w:val="24"/>
        </w:rPr>
        <w:t>the frequency judgment</w:t>
      </w:r>
      <w:r w:rsidRPr="00883F75">
        <w:rPr>
          <w:rFonts w:ascii="Times New Roman" w:hAnsi="Times New Roman" w:cs="Times New Roman"/>
          <w:sz w:val="24"/>
          <w:szCs w:val="24"/>
        </w:rPr>
        <w:t xml:space="preserve"> (</w:t>
      </w:r>
      <w:r w:rsidR="00F40B11">
        <w:rPr>
          <w:rFonts w:ascii="Times New Roman" w:hAnsi="Times New Roman" w:cs="Times New Roman"/>
          <w:sz w:val="24"/>
          <w:szCs w:val="24"/>
        </w:rPr>
        <w:t>50.70</w:t>
      </w:r>
      <w:r w:rsidRPr="00883F75">
        <w:rPr>
          <w:rFonts w:ascii="Times New Roman" w:hAnsi="Times New Roman" w:cs="Times New Roman"/>
          <w:sz w:val="24"/>
          <w:szCs w:val="24"/>
        </w:rPr>
        <w:t>) and No-JOL groups (</w:t>
      </w:r>
      <w:r>
        <w:rPr>
          <w:rFonts w:ascii="Times New Roman" w:hAnsi="Times New Roman" w:cs="Times New Roman"/>
          <w:sz w:val="24"/>
          <w:szCs w:val="24"/>
        </w:rPr>
        <w:t>46.65</w:t>
      </w:r>
      <w:r w:rsidRPr="00883F75">
        <w:rPr>
          <w:rFonts w:ascii="Times New Roman" w:hAnsi="Times New Roman" w:cs="Times New Roman"/>
          <w:sz w:val="24"/>
          <w:szCs w:val="24"/>
        </w:rPr>
        <w:t>)</w:t>
      </w:r>
      <w:r>
        <w:rPr>
          <w:rFonts w:ascii="Times New Roman" w:hAnsi="Times New Roman" w:cs="Times New Roman"/>
          <w:sz w:val="24"/>
          <w:szCs w:val="24"/>
        </w:rPr>
        <w:t xml:space="preserve">. Post-hoc testing, however, revealed no significant differences in recall between encoding groups, </w:t>
      </w:r>
      <w:proofErr w:type="spellStart"/>
      <w:r w:rsidRPr="00846997">
        <w:rPr>
          <w:rFonts w:ascii="Times New Roman" w:hAnsi="Times New Roman" w:cs="Times New Roman"/>
          <w:i/>
          <w:iCs/>
          <w:sz w:val="24"/>
          <w:szCs w:val="24"/>
        </w:rPr>
        <w:t>t</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&lt; 1, </w:t>
      </w:r>
      <w:proofErr w:type="spellStart"/>
      <w:r w:rsidRPr="00846997">
        <w:rPr>
          <w:rFonts w:ascii="Times New Roman" w:hAnsi="Times New Roman" w:cs="Times New Roman"/>
          <w:i/>
          <w:iCs/>
          <w:sz w:val="24"/>
          <w:szCs w:val="24"/>
        </w:rPr>
        <w:t>p</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 .36, </w:t>
      </w:r>
      <w:proofErr w:type="spellStart"/>
      <w:r w:rsidRPr="00846997">
        <w:rPr>
          <w:rFonts w:ascii="Times New Roman" w:hAnsi="Times New Roman" w:cs="Times New Roman"/>
          <w:i/>
          <w:iCs/>
          <w:sz w:val="24"/>
          <w:szCs w:val="24"/>
        </w:rPr>
        <w:t>p</w:t>
      </w:r>
      <w:r w:rsidRPr="00846997">
        <w:rPr>
          <w:rFonts w:ascii="Times New Roman" w:hAnsi="Times New Roman" w:cs="Times New Roman"/>
          <w:caps/>
          <w:sz w:val="24"/>
          <w:szCs w:val="24"/>
          <w:vertAlign w:val="subscript"/>
        </w:rPr>
        <w:t>bic</w:t>
      </w:r>
      <w:r w:rsidRPr="00846997">
        <w:rPr>
          <w:rFonts w:ascii="Times New Roman" w:hAnsi="Times New Roman" w:cs="Times New Roman"/>
          <w:sz w:val="24"/>
          <w:szCs w:val="24"/>
        </w:rPr>
        <w:t>s</w:t>
      </w:r>
      <w:proofErr w:type="spellEnd"/>
      <w:r w:rsidRPr="00846997">
        <w:rPr>
          <w:rFonts w:ascii="Times New Roman" w:hAnsi="Times New Roman" w:cs="Times New Roman"/>
          <w:sz w:val="24"/>
          <w:szCs w:val="24"/>
        </w:rPr>
        <w:t xml:space="preserve"> ≥ .88.</w:t>
      </w:r>
    </w:p>
    <w:p w14:paraId="611ABA22" w14:textId="77777777" w:rsidR="00370B79" w:rsidRPr="00DA4C36"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Critically</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a significant interaction emerged,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196</w:t>
      </w:r>
      <w:r w:rsidRPr="009E38B8">
        <w:rPr>
          <w:rFonts w:ascii="Times New Roman" w:hAnsi="Times New Roman" w:cs="Times New Roman"/>
          <w:sz w:val="24"/>
          <w:szCs w:val="24"/>
        </w:rPr>
        <w:t xml:space="preserve">) = </w:t>
      </w:r>
      <w:r>
        <w:rPr>
          <w:rFonts w:ascii="Times New Roman" w:hAnsi="Times New Roman" w:cs="Times New Roman"/>
          <w:sz w:val="24"/>
          <w:szCs w:val="24"/>
        </w:rPr>
        <w:t>7.37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262.08</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.07.</w:t>
      </w:r>
      <w:r w:rsidRPr="005226EA">
        <w:rPr>
          <w:rFonts w:ascii="Times New Roman" w:hAnsi="Times New Roman" w:cs="Times New Roman"/>
          <w:sz w:val="24"/>
          <w:szCs w:val="24"/>
        </w:rPr>
        <w:t xml:space="preserve"> </w:t>
      </w:r>
      <w:r>
        <w:rPr>
          <w:rFonts w:ascii="Times New Roman" w:hAnsi="Times New Roman" w:cs="Times New Roman"/>
          <w:sz w:val="24"/>
          <w:szCs w:val="24"/>
        </w:rPr>
        <w:t xml:space="preserve">Follow-up testing revealed that for forward pairs, correct recall was greater in the JOL (83.19) and frequency judgment (77.78) groups relative to the no-JOL group (65.88). All comparisons differed significantly,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2.62,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0.70, except for the difference between the JOL and frequency judgment groups, </w:t>
      </w:r>
      <w:r w:rsidRPr="00C130F9">
        <w:rPr>
          <w:rFonts w:ascii="Times New Roman" w:hAnsi="Times New Roman" w:cs="Times New Roman"/>
          <w:i/>
          <w:iCs/>
          <w:sz w:val="24"/>
          <w:szCs w:val="24"/>
        </w:rPr>
        <w:t>t</w:t>
      </w:r>
      <w:r w:rsidRPr="00C130F9">
        <w:rPr>
          <w:rFonts w:ascii="Times New Roman" w:hAnsi="Times New Roman" w:cs="Times New Roman"/>
          <w:sz w:val="24"/>
          <w:szCs w:val="24"/>
        </w:rPr>
        <w:t>(</w:t>
      </w:r>
      <w:r>
        <w:rPr>
          <w:rFonts w:ascii="Times New Roman" w:hAnsi="Times New Roman" w:cs="Times New Roman"/>
          <w:sz w:val="24"/>
          <w:szCs w:val="24"/>
        </w:rPr>
        <w:t>60</w:t>
      </w:r>
      <w:r w:rsidRPr="00C130F9">
        <w:rPr>
          <w:rFonts w:ascii="Times New Roman" w:hAnsi="Times New Roman" w:cs="Times New Roman"/>
          <w:sz w:val="24"/>
          <w:szCs w:val="24"/>
        </w:rPr>
        <w:t xml:space="preserve">) </w:t>
      </w:r>
      <w:r>
        <w:rPr>
          <w:rFonts w:ascii="Times New Roman" w:hAnsi="Times New Roman" w:cs="Times New Roman"/>
          <w:sz w:val="24"/>
          <w:szCs w:val="24"/>
        </w:rPr>
        <w:t>=</w:t>
      </w:r>
      <w:r w:rsidRPr="00C130F9">
        <w:rPr>
          <w:rFonts w:ascii="Times New Roman" w:hAnsi="Times New Roman" w:cs="Times New Roman"/>
          <w:sz w:val="24"/>
          <w:szCs w:val="24"/>
        </w:rPr>
        <w:t xml:space="preserve"> </w:t>
      </w:r>
      <w:r>
        <w:rPr>
          <w:rFonts w:ascii="Times New Roman" w:hAnsi="Times New Roman" w:cs="Times New Roman"/>
          <w:sz w:val="24"/>
          <w:szCs w:val="24"/>
        </w:rPr>
        <w:t>1.36</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SEM</w:t>
      </w:r>
      <w:r w:rsidRPr="00C130F9">
        <w:rPr>
          <w:rFonts w:ascii="Times New Roman" w:hAnsi="Times New Roman" w:cs="Times New Roman"/>
          <w:sz w:val="24"/>
          <w:szCs w:val="24"/>
        </w:rPr>
        <w:t xml:space="preserve"> = </w:t>
      </w:r>
      <w:r>
        <w:rPr>
          <w:rFonts w:ascii="Times New Roman" w:hAnsi="Times New Roman" w:cs="Times New Roman"/>
          <w:sz w:val="24"/>
          <w:szCs w:val="24"/>
        </w:rPr>
        <w:t>4.05</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 xml:space="preserve">= </w:t>
      </w:r>
      <w:r w:rsidRPr="00C130F9">
        <w:rPr>
          <w:rFonts w:ascii="Times New Roman" w:hAnsi="Times New Roman" w:cs="Times New Roman"/>
          <w:sz w:val="24"/>
          <w:szCs w:val="24"/>
        </w:rPr>
        <w:t>.</w:t>
      </w:r>
      <w:r>
        <w:rPr>
          <w:rFonts w:ascii="Times New Roman" w:hAnsi="Times New Roman" w:cs="Times New Roman"/>
          <w:sz w:val="24"/>
          <w:szCs w:val="24"/>
        </w:rPr>
        <w:t>18</w:t>
      </w:r>
      <w:r w:rsidRPr="00C130F9">
        <w:rPr>
          <w:rFonts w:ascii="Times New Roman" w:hAnsi="Times New Roman" w:cs="Times New Roman"/>
          <w:sz w:val="24"/>
          <w:szCs w:val="24"/>
        </w:rPr>
        <w:t xml:space="preserve">, </w:t>
      </w:r>
      <w:r w:rsidRPr="00C130F9">
        <w:rPr>
          <w:rFonts w:ascii="Times New Roman" w:hAnsi="Times New Roman" w:cs="Times New Roman"/>
          <w:i/>
          <w:iCs/>
          <w:sz w:val="24"/>
          <w:szCs w:val="24"/>
        </w:rPr>
        <w:t>p</w:t>
      </w:r>
      <w:r w:rsidRPr="00C130F9">
        <w:rPr>
          <w:rFonts w:ascii="Times New Roman" w:hAnsi="Times New Roman" w:cs="Times New Roman"/>
          <w:caps/>
          <w:sz w:val="24"/>
          <w:szCs w:val="24"/>
          <w:vertAlign w:val="subscript"/>
        </w:rPr>
        <w:t>bic</w:t>
      </w:r>
      <w:r w:rsidRPr="00C130F9">
        <w:rPr>
          <w:rFonts w:ascii="Times New Roman" w:hAnsi="Times New Roman" w:cs="Times New Roman"/>
          <w:sz w:val="24"/>
          <w:szCs w:val="24"/>
        </w:rPr>
        <w:t xml:space="preserve"> = </w:t>
      </w:r>
      <w:r w:rsidRPr="00641D45">
        <w:rPr>
          <w:rFonts w:ascii="Times New Roman" w:hAnsi="Times New Roman" w:cs="Times New Roman"/>
          <w:sz w:val="24"/>
          <w:szCs w:val="24"/>
        </w:rPr>
        <w:t>.</w:t>
      </w:r>
      <w:r>
        <w:rPr>
          <w:rFonts w:ascii="Times New Roman" w:hAnsi="Times New Roman" w:cs="Times New Roman"/>
          <w:sz w:val="24"/>
          <w:szCs w:val="24"/>
        </w:rPr>
        <w:t xml:space="preserve">76. For unrelated pairs, correct recall did not differ between the between the </w:t>
      </w:r>
      <w:r w:rsidRPr="00641D45">
        <w:rPr>
          <w:rFonts w:ascii="Times New Roman" w:hAnsi="Times New Roman" w:cs="Times New Roman"/>
          <w:sz w:val="24"/>
          <w:szCs w:val="24"/>
        </w:rPr>
        <w:t>JOL (</w:t>
      </w:r>
      <w:r>
        <w:rPr>
          <w:rFonts w:ascii="Times New Roman" w:hAnsi="Times New Roman" w:cs="Times New Roman"/>
          <w:sz w:val="24"/>
          <w:szCs w:val="24"/>
        </w:rPr>
        <w:t>23.25</w:t>
      </w:r>
      <w:r w:rsidRPr="00641D45">
        <w:rPr>
          <w:rFonts w:ascii="Times New Roman" w:hAnsi="Times New Roman" w:cs="Times New Roman"/>
          <w:sz w:val="24"/>
          <w:szCs w:val="24"/>
        </w:rPr>
        <w:t>)</w:t>
      </w:r>
      <w:r>
        <w:rPr>
          <w:rFonts w:ascii="Times New Roman" w:hAnsi="Times New Roman" w:cs="Times New Roman"/>
          <w:sz w:val="24"/>
          <w:szCs w:val="24"/>
        </w:rPr>
        <w:t xml:space="preserve">, </w:t>
      </w:r>
      <w:r w:rsidRPr="00641D45">
        <w:rPr>
          <w:rFonts w:ascii="Times New Roman" w:hAnsi="Times New Roman" w:cs="Times New Roman"/>
          <w:sz w:val="24"/>
          <w:szCs w:val="24"/>
        </w:rPr>
        <w:t>frequency judgment (</w:t>
      </w:r>
      <w:r>
        <w:rPr>
          <w:rFonts w:ascii="Times New Roman" w:hAnsi="Times New Roman" w:cs="Times New Roman"/>
          <w:sz w:val="24"/>
          <w:szCs w:val="24"/>
        </w:rPr>
        <w:t>28.01</w:t>
      </w:r>
      <w:r w:rsidRPr="00641D45">
        <w:rPr>
          <w:rFonts w:ascii="Times New Roman" w:hAnsi="Times New Roman" w:cs="Times New Roman"/>
          <w:sz w:val="24"/>
          <w:szCs w:val="24"/>
        </w:rPr>
        <w:t>)</w:t>
      </w:r>
      <w:r>
        <w:rPr>
          <w:rFonts w:ascii="Times New Roman" w:hAnsi="Times New Roman" w:cs="Times New Roman"/>
          <w:sz w:val="24"/>
          <w:szCs w:val="24"/>
        </w:rPr>
        <w:t>, or the</w:t>
      </w:r>
      <w:r w:rsidRPr="00641D45">
        <w:rPr>
          <w:rFonts w:ascii="Times New Roman" w:hAnsi="Times New Roman" w:cs="Times New Roman"/>
          <w:sz w:val="24"/>
          <w:szCs w:val="24"/>
        </w:rPr>
        <w:t xml:space="preserve"> No-JOL (</w:t>
      </w:r>
      <w:r>
        <w:rPr>
          <w:rFonts w:ascii="Times New Roman" w:hAnsi="Times New Roman" w:cs="Times New Roman"/>
          <w:sz w:val="24"/>
          <w:szCs w:val="24"/>
        </w:rPr>
        <w:t>27.45</w:t>
      </w:r>
      <w:r w:rsidRPr="00641D45">
        <w:rPr>
          <w:rFonts w:ascii="Times New Roman" w:hAnsi="Times New Roman" w:cs="Times New Roman"/>
          <w:sz w:val="24"/>
          <w:szCs w:val="24"/>
        </w:rPr>
        <w:t>)</w:t>
      </w:r>
      <w:r>
        <w:rPr>
          <w:rFonts w:ascii="Times New Roman" w:hAnsi="Times New Roman" w:cs="Times New Roman"/>
          <w:sz w:val="24"/>
          <w:szCs w:val="24"/>
        </w:rPr>
        <w:t xml:space="preserve"> groups, </w:t>
      </w:r>
      <w:proofErr w:type="spellStart"/>
      <w:r w:rsidRPr="004D14C2">
        <w:rPr>
          <w:rFonts w:ascii="Times New Roman" w:hAnsi="Times New Roman" w:cs="Times New Roman"/>
          <w:i/>
          <w:iCs/>
          <w:sz w:val="24"/>
          <w:szCs w:val="24"/>
        </w:rPr>
        <w:t>t</w:t>
      </w:r>
      <w:r w:rsidRPr="004D14C2">
        <w:rPr>
          <w:rFonts w:ascii="Times New Roman" w:hAnsi="Times New Roman" w:cs="Times New Roman"/>
          <w:sz w:val="24"/>
          <w:szCs w:val="24"/>
        </w:rPr>
        <w:t>s</w:t>
      </w:r>
      <w:proofErr w:type="spellEnd"/>
      <w:r>
        <w:rPr>
          <w:rFonts w:ascii="Times New Roman" w:hAnsi="Times New Roman" w:cs="Times New Roman"/>
          <w:sz w:val="24"/>
          <w:szCs w:val="24"/>
        </w:rPr>
        <w:t xml:space="preserve"> ≤ 1.42</w:t>
      </w:r>
      <w:r w:rsidRPr="004D14C2">
        <w:rPr>
          <w:rFonts w:ascii="Times New Roman" w:hAnsi="Times New Roman" w:cs="Times New Roman"/>
          <w:sz w:val="24"/>
          <w:szCs w:val="24"/>
        </w:rPr>
        <w:t xml:space="preserve">, </w:t>
      </w:r>
      <w:proofErr w:type="spellStart"/>
      <w:r w:rsidRPr="004D14C2">
        <w:rPr>
          <w:rFonts w:ascii="Times New Roman" w:hAnsi="Times New Roman" w:cs="Times New Roman"/>
          <w:i/>
          <w:iCs/>
          <w:sz w:val="24"/>
          <w:szCs w:val="24"/>
        </w:rPr>
        <w:t>p</w:t>
      </w:r>
      <w:r w:rsidRPr="004D14C2">
        <w:rPr>
          <w:rFonts w:ascii="Times New Roman" w:hAnsi="Times New Roman" w:cs="Times New Roman"/>
          <w:sz w:val="24"/>
          <w:szCs w:val="24"/>
        </w:rPr>
        <w:t>s</w:t>
      </w:r>
      <w:proofErr w:type="spellEnd"/>
      <w:r w:rsidRPr="004D14C2">
        <w:rPr>
          <w:rFonts w:ascii="Times New Roman" w:hAnsi="Times New Roman" w:cs="Times New Roman"/>
          <w:sz w:val="24"/>
          <w:szCs w:val="24"/>
        </w:rPr>
        <w:t xml:space="preserve"> ≥ .</w:t>
      </w:r>
      <w:r>
        <w:rPr>
          <w:rFonts w:ascii="Times New Roman" w:hAnsi="Times New Roman" w:cs="Times New Roman"/>
          <w:sz w:val="24"/>
          <w:szCs w:val="24"/>
        </w:rPr>
        <w:t>16</w:t>
      </w:r>
      <w:r w:rsidRPr="004D14C2">
        <w:rPr>
          <w:rFonts w:ascii="Times New Roman" w:hAnsi="Times New Roman" w:cs="Times New Roman"/>
          <w:sz w:val="24"/>
          <w:szCs w:val="24"/>
        </w:rPr>
        <w:t xml:space="preserve">, </w:t>
      </w:r>
      <w:r w:rsidRPr="004D14C2">
        <w:rPr>
          <w:rFonts w:ascii="Times New Roman" w:hAnsi="Times New Roman" w:cs="Times New Roman"/>
          <w:i/>
          <w:iCs/>
          <w:sz w:val="24"/>
          <w:szCs w:val="24"/>
        </w:rPr>
        <w:t>p</w:t>
      </w:r>
      <w:r w:rsidRPr="004D14C2">
        <w:rPr>
          <w:rFonts w:ascii="Times New Roman" w:hAnsi="Times New Roman" w:cs="Times New Roman"/>
          <w:caps/>
          <w:sz w:val="24"/>
          <w:szCs w:val="24"/>
          <w:vertAlign w:val="subscript"/>
        </w:rPr>
        <w:t>bic</w:t>
      </w:r>
      <w:r w:rsidRPr="004D14C2">
        <w:rPr>
          <w:rFonts w:ascii="Times New Roman" w:hAnsi="Times New Roman" w:cs="Times New Roman"/>
          <w:sz w:val="24"/>
          <w:szCs w:val="24"/>
        </w:rPr>
        <w:t xml:space="preserve"> ≥ .</w:t>
      </w:r>
      <w:r>
        <w:rPr>
          <w:rFonts w:ascii="Times New Roman" w:hAnsi="Times New Roman" w:cs="Times New Roman"/>
          <w:sz w:val="24"/>
          <w:szCs w:val="24"/>
        </w:rPr>
        <w:t>76</w:t>
      </w:r>
      <w:r w:rsidRPr="004D14C2">
        <w:rPr>
          <w:rFonts w:ascii="Times New Roman" w:hAnsi="Times New Roman" w:cs="Times New Roman"/>
          <w:sz w:val="24"/>
          <w:szCs w:val="24"/>
        </w:rPr>
        <w:t>.</w:t>
      </w:r>
      <w:r>
        <w:rPr>
          <w:rFonts w:ascii="Times New Roman" w:hAnsi="Times New Roman" w:cs="Times New Roman"/>
          <w:sz w:val="24"/>
          <w:szCs w:val="24"/>
        </w:rPr>
        <w:t xml:space="preserve"> Therefore, pure lists demonstrated similar reactivity patterns as mixed lists.</w:t>
      </w:r>
    </w:p>
    <w:p w14:paraId="596395CC" w14:textId="77777777" w:rsidR="00370B79" w:rsidRPr="00DA7450" w:rsidRDefault="00370B79" w:rsidP="00370B7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5C769F14" w14:textId="0CB80834" w:rsidR="00370B79" w:rsidRDefault="00370B79" w:rsidP="00370B79">
      <w:pPr>
        <w:spacing w:after="0" w:line="480" w:lineRule="auto"/>
        <w:rPr>
          <w:rFonts w:ascii="Times New Roman" w:hAnsi="Times New Roman" w:cs="Times New Roman"/>
          <w:sz w:val="24"/>
          <w:szCs w:val="24"/>
        </w:rPr>
      </w:pPr>
      <w:bookmarkStart w:id="4" w:name="_Hlk31990163"/>
      <w:r>
        <w:rPr>
          <w:rFonts w:ascii="Times New Roman" w:hAnsi="Times New Roman" w:cs="Times New Roman"/>
          <w:sz w:val="24"/>
          <w:szCs w:val="24"/>
        </w:rPr>
        <w:tab/>
      </w:r>
      <w:bookmarkEnd w:id="4"/>
      <w:r>
        <w:rPr>
          <w:rFonts w:ascii="Times New Roman" w:hAnsi="Times New Roman" w:cs="Times New Roman"/>
          <w:sz w:val="24"/>
          <w:szCs w:val="24"/>
        </w:rPr>
        <w:t xml:space="preserve">The primary goal of Experiment </w:t>
      </w:r>
      <w:r w:rsidR="00FA3902">
        <w:rPr>
          <w:rFonts w:ascii="Times New Roman" w:hAnsi="Times New Roman" w:cs="Times New Roman"/>
          <w:sz w:val="24"/>
          <w:szCs w:val="24"/>
        </w:rPr>
        <w:t>1</w:t>
      </w:r>
      <w:r>
        <w:rPr>
          <w:rFonts w:ascii="Times New Roman" w:hAnsi="Times New Roman" w:cs="Times New Roman"/>
          <w:sz w:val="24"/>
          <w:szCs w:val="24"/>
        </w:rPr>
        <w:t xml:space="preserve"> was to test the effect of list type on reactivity. In doing so, </w:t>
      </w:r>
      <w:r w:rsidR="00FA3902">
        <w:rPr>
          <w:rFonts w:ascii="Times New Roman" w:hAnsi="Times New Roman" w:cs="Times New Roman"/>
          <w:sz w:val="24"/>
          <w:szCs w:val="24"/>
        </w:rPr>
        <w:t>this experiment</w:t>
      </w:r>
      <w:r>
        <w:rPr>
          <w:rFonts w:ascii="Times New Roman" w:hAnsi="Times New Roman" w:cs="Times New Roman"/>
          <w:sz w:val="24"/>
          <w:szCs w:val="24"/>
        </w:rPr>
        <w:t xml:space="preserve"> assessed reactivity effects for a group of participants who studied a mixed list </w:t>
      </w:r>
      <w:r>
        <w:rPr>
          <w:rFonts w:ascii="Times New Roman" w:hAnsi="Times New Roman" w:cs="Times New Roman"/>
          <w:sz w:val="24"/>
          <w:szCs w:val="24"/>
        </w:rPr>
        <w:lastRenderedPageBreak/>
        <w:t xml:space="preserve">of forward and unrelated pairs and tested whether these effects would extend to pairs presented in a pure-list context in which only one pair type was studied. Starting with participants in the mixed-list group, the predicted pattern of reactivity emerged. </w:t>
      </w:r>
      <w:r w:rsidR="006D33CD">
        <w:rPr>
          <w:rFonts w:ascii="Times New Roman" w:hAnsi="Times New Roman" w:cs="Times New Roman"/>
          <w:sz w:val="24"/>
          <w:szCs w:val="24"/>
        </w:rPr>
        <w:t xml:space="preserve">Relative </w:t>
      </w:r>
      <w:r>
        <w:rPr>
          <w:rFonts w:ascii="Times New Roman" w:hAnsi="Times New Roman" w:cs="Times New Roman"/>
          <w:sz w:val="24"/>
          <w:szCs w:val="24"/>
        </w:rPr>
        <w:t>to the control group, making JOLs increased correct recall of forward pairs—a positive reactivity pattern—but produced no recall benefit for unrelated pairs. This finding replicates previous</w:t>
      </w:r>
      <w:r w:rsidRPr="00D06642">
        <w:rPr>
          <w:rFonts w:ascii="Times New Roman" w:hAnsi="Times New Roman" w:cs="Times New Roman"/>
          <w:sz w:val="24"/>
          <w:szCs w:val="24"/>
        </w:rPr>
        <w:t xml:space="preserve"> work on JOL reactivity (e.g., Janes et al., 2018; Soderstrom et al. 2015</w:t>
      </w:r>
      <w:r w:rsidR="00CF2B97">
        <w:rPr>
          <w:rFonts w:ascii="Times New Roman" w:hAnsi="Times New Roman" w:cs="Times New Roman"/>
          <w:sz w:val="24"/>
          <w:szCs w:val="24"/>
        </w:rPr>
        <w:t>).</w:t>
      </w:r>
      <w:r>
        <w:rPr>
          <w:rFonts w:ascii="Times New Roman" w:hAnsi="Times New Roman" w:cs="Times New Roman"/>
          <w:sz w:val="24"/>
          <w:szCs w:val="24"/>
        </w:rPr>
        <w:t xml:space="preserve"> Finally, reactivity patterns observed for JOLs again extended to frequency judgments,</w:t>
      </w:r>
      <w:r w:rsidR="00CF2B97">
        <w:rPr>
          <w:rFonts w:ascii="Times New Roman" w:hAnsi="Times New Roman" w:cs="Times New Roman"/>
          <w:sz w:val="24"/>
          <w:szCs w:val="24"/>
        </w:rPr>
        <w:t xml:space="preserve"> replicating findings by Maxwell and Huff (</w:t>
      </w:r>
      <w:r w:rsidR="0057500D">
        <w:rPr>
          <w:rFonts w:ascii="Times New Roman" w:hAnsi="Times New Roman" w:cs="Times New Roman"/>
          <w:sz w:val="24"/>
          <w:szCs w:val="24"/>
        </w:rPr>
        <w:t>2022</w:t>
      </w:r>
      <w:r w:rsidR="00CF2B97">
        <w:rPr>
          <w:rFonts w:ascii="Times New Roman" w:hAnsi="Times New Roman" w:cs="Times New Roman"/>
          <w:sz w:val="24"/>
          <w:szCs w:val="24"/>
        </w:rPr>
        <w:t>)</w:t>
      </w:r>
      <w:r w:rsidR="00F64BA1">
        <w:rPr>
          <w:rFonts w:ascii="Times New Roman" w:hAnsi="Times New Roman" w:cs="Times New Roman"/>
          <w:sz w:val="24"/>
          <w:szCs w:val="24"/>
        </w:rPr>
        <w:t xml:space="preserve">. </w:t>
      </w:r>
      <w:r w:rsidR="00F64BA1" w:rsidRPr="00F64BA1">
        <w:rPr>
          <w:rFonts w:ascii="Times New Roman" w:hAnsi="Times New Roman" w:cs="Times New Roman"/>
          <w:color w:val="0070C0"/>
          <w:sz w:val="24"/>
          <w:szCs w:val="24"/>
        </w:rPr>
        <w:t xml:space="preserve">Taken together, it is likely </w:t>
      </w:r>
      <w:r w:rsidRPr="00F64BA1">
        <w:rPr>
          <w:rFonts w:ascii="Times New Roman" w:hAnsi="Times New Roman" w:cs="Times New Roman"/>
          <w:color w:val="0070C0"/>
          <w:sz w:val="24"/>
          <w:szCs w:val="24"/>
        </w:rPr>
        <w:t>that</w:t>
      </w:r>
      <w:r w:rsidR="00F64BA1">
        <w:rPr>
          <w:rFonts w:ascii="Times New Roman" w:hAnsi="Times New Roman" w:cs="Times New Roman"/>
          <w:color w:val="0070C0"/>
          <w:sz w:val="24"/>
          <w:szCs w:val="24"/>
        </w:rPr>
        <w:t xml:space="preserve"> </w:t>
      </w:r>
      <w:r w:rsidRPr="00F64BA1">
        <w:rPr>
          <w:rFonts w:ascii="Times New Roman" w:hAnsi="Times New Roman" w:cs="Times New Roman"/>
          <w:color w:val="0070C0"/>
          <w:sz w:val="24"/>
          <w:szCs w:val="24"/>
        </w:rPr>
        <w:t xml:space="preserve">reactivity </w:t>
      </w:r>
      <w:r w:rsidR="00904CB5" w:rsidRPr="00F64BA1">
        <w:rPr>
          <w:rFonts w:ascii="Times New Roman" w:hAnsi="Times New Roman" w:cs="Times New Roman"/>
          <w:color w:val="0070C0"/>
          <w:sz w:val="24"/>
          <w:szCs w:val="24"/>
        </w:rPr>
        <w:t>results from strengthening</w:t>
      </w:r>
      <w:r w:rsidRPr="00F64BA1">
        <w:rPr>
          <w:rFonts w:ascii="Times New Roman" w:hAnsi="Times New Roman" w:cs="Times New Roman"/>
          <w:color w:val="0070C0"/>
          <w:sz w:val="24"/>
          <w:szCs w:val="24"/>
        </w:rPr>
        <w:t xml:space="preserve"> relational </w:t>
      </w:r>
      <w:r w:rsidR="00904CB5" w:rsidRPr="00F64BA1">
        <w:rPr>
          <w:rFonts w:ascii="Times New Roman" w:hAnsi="Times New Roman" w:cs="Times New Roman"/>
          <w:color w:val="0070C0"/>
          <w:sz w:val="24"/>
          <w:szCs w:val="24"/>
        </w:rPr>
        <w:t>cues</w:t>
      </w:r>
      <w:r w:rsidR="00F64BA1">
        <w:rPr>
          <w:rFonts w:ascii="Times New Roman" w:hAnsi="Times New Roman" w:cs="Times New Roman"/>
          <w:color w:val="0070C0"/>
          <w:sz w:val="24"/>
          <w:szCs w:val="24"/>
        </w:rPr>
        <w:t>, though we note that more work is needed to test the mechanisms underlying reactivity for different judgment types.</w:t>
      </w:r>
    </w:p>
    <w:p w14:paraId="4DC1B8A7" w14:textId="56259F5D"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Experiment </w:t>
      </w:r>
      <w:r w:rsidR="00CF2B97">
        <w:rPr>
          <w:rFonts w:ascii="Times New Roman" w:hAnsi="Times New Roman" w:cs="Times New Roman"/>
          <w:sz w:val="24"/>
          <w:szCs w:val="24"/>
        </w:rPr>
        <w:t>1</w:t>
      </w:r>
      <w:r>
        <w:rPr>
          <w:rFonts w:ascii="Times New Roman" w:hAnsi="Times New Roman" w:cs="Times New Roman"/>
          <w:sz w:val="24"/>
          <w:szCs w:val="24"/>
        </w:rPr>
        <w:t xml:space="preserve"> showed that </w:t>
      </w:r>
      <w:r w:rsidR="00785EF9">
        <w:rPr>
          <w:rFonts w:ascii="Times New Roman" w:hAnsi="Times New Roman" w:cs="Times New Roman"/>
          <w:sz w:val="24"/>
          <w:szCs w:val="24"/>
        </w:rPr>
        <w:t xml:space="preserve">previously reported </w:t>
      </w:r>
      <w:r>
        <w:rPr>
          <w:rFonts w:ascii="Times New Roman" w:hAnsi="Times New Roman" w:cs="Times New Roman"/>
          <w:sz w:val="24"/>
          <w:szCs w:val="24"/>
        </w:rPr>
        <w:t xml:space="preserve">reactivity effects are not </w:t>
      </w:r>
      <w:r w:rsidR="006378D9">
        <w:rPr>
          <w:rFonts w:ascii="Times New Roman" w:hAnsi="Times New Roman" w:cs="Times New Roman"/>
          <w:sz w:val="24"/>
          <w:szCs w:val="24"/>
        </w:rPr>
        <w:t xml:space="preserve">restricted </w:t>
      </w:r>
      <w:r>
        <w:rPr>
          <w:rFonts w:ascii="Times New Roman" w:hAnsi="Times New Roman" w:cs="Times New Roman"/>
          <w:sz w:val="24"/>
          <w:szCs w:val="24"/>
        </w:rPr>
        <w:t>to mixed-list design</w:t>
      </w:r>
      <w:r w:rsidR="00D64DE1">
        <w:rPr>
          <w:rFonts w:ascii="Times New Roman" w:hAnsi="Times New Roman" w:cs="Times New Roman"/>
          <w:sz w:val="24"/>
          <w:szCs w:val="24"/>
        </w:rPr>
        <w:t>s</w:t>
      </w:r>
      <w:r>
        <w:rPr>
          <w:rFonts w:ascii="Times New Roman" w:hAnsi="Times New Roman" w:cs="Times New Roman"/>
          <w:sz w:val="24"/>
          <w:szCs w:val="24"/>
        </w:rPr>
        <w:t>. P</w:t>
      </w:r>
      <w:r w:rsidRPr="00D45343">
        <w:rPr>
          <w:rFonts w:ascii="Times New Roman" w:hAnsi="Times New Roman" w:cs="Times New Roman"/>
          <w:sz w:val="24"/>
          <w:szCs w:val="24"/>
        </w:rPr>
        <w:t xml:space="preserve">ure lists </w:t>
      </w:r>
      <w:r>
        <w:rPr>
          <w:rFonts w:ascii="Times New Roman" w:hAnsi="Times New Roman" w:cs="Times New Roman"/>
          <w:sz w:val="24"/>
          <w:szCs w:val="24"/>
        </w:rPr>
        <w:t>showed</w:t>
      </w:r>
      <w:r w:rsidRPr="00D45343">
        <w:rPr>
          <w:rFonts w:ascii="Times New Roman" w:hAnsi="Times New Roman" w:cs="Times New Roman"/>
          <w:sz w:val="24"/>
          <w:szCs w:val="24"/>
        </w:rPr>
        <w:t xml:space="preserve"> </w:t>
      </w:r>
      <w:r>
        <w:rPr>
          <w:rFonts w:ascii="Times New Roman" w:hAnsi="Times New Roman" w:cs="Times New Roman"/>
          <w:sz w:val="24"/>
          <w:szCs w:val="24"/>
        </w:rPr>
        <w:t xml:space="preserve">positive JOL </w:t>
      </w:r>
      <w:r w:rsidRPr="00D45343">
        <w:rPr>
          <w:rFonts w:ascii="Times New Roman" w:hAnsi="Times New Roman" w:cs="Times New Roman"/>
          <w:sz w:val="24"/>
          <w:szCs w:val="24"/>
        </w:rPr>
        <w:t xml:space="preserve">reactivity </w:t>
      </w:r>
      <w:r>
        <w:rPr>
          <w:rFonts w:ascii="Times New Roman" w:hAnsi="Times New Roman" w:cs="Times New Roman"/>
          <w:sz w:val="24"/>
          <w:szCs w:val="24"/>
        </w:rPr>
        <w:t>patterns for related pairs</w:t>
      </w:r>
      <w:r w:rsidRPr="00D45343">
        <w:rPr>
          <w:rFonts w:ascii="Times New Roman" w:hAnsi="Times New Roman" w:cs="Times New Roman"/>
          <w:sz w:val="24"/>
          <w:szCs w:val="24"/>
        </w:rPr>
        <w:t xml:space="preserve"> </w:t>
      </w:r>
      <w:r>
        <w:rPr>
          <w:rFonts w:ascii="Times New Roman" w:hAnsi="Times New Roman" w:cs="Times New Roman"/>
          <w:sz w:val="24"/>
          <w:szCs w:val="24"/>
        </w:rPr>
        <w:t>that mirrored</w:t>
      </w:r>
      <w:r w:rsidRPr="00D45343">
        <w:rPr>
          <w:rFonts w:ascii="Times New Roman" w:hAnsi="Times New Roman" w:cs="Times New Roman"/>
          <w:sz w:val="24"/>
          <w:szCs w:val="24"/>
        </w:rPr>
        <w:t xml:space="preserve"> mixed lists, </w:t>
      </w:r>
      <w:r>
        <w:rPr>
          <w:rFonts w:ascii="Times New Roman" w:hAnsi="Times New Roman" w:cs="Times New Roman"/>
          <w:sz w:val="24"/>
          <w:szCs w:val="24"/>
        </w:rPr>
        <w:t>and again, this reactivity pattern extended to frequency judgments. Because reactivity extended to pure lists, these effects are not simply the result of a comparison process (i.e., participants prioritizing easy pairs at the expense of more difficult ones as predicted by the changed-goal hypothesis). Instead, reactivity appears driven almost exclusively by pair relatedness, which further supports a cue-strengthening account (Soderstrom et al., 2015). The cue-strengthening account, however, also posits that for reactivity to occur, cues used to inform JOL</w:t>
      </w:r>
      <w:r w:rsidR="006378D9">
        <w:rPr>
          <w:rFonts w:ascii="Times New Roman" w:hAnsi="Times New Roman" w:cs="Times New Roman"/>
          <w:sz w:val="24"/>
          <w:szCs w:val="24"/>
        </w:rPr>
        <w:t>s</w:t>
      </w:r>
      <w:r>
        <w:rPr>
          <w:rFonts w:ascii="Times New Roman" w:hAnsi="Times New Roman" w:cs="Times New Roman"/>
          <w:sz w:val="24"/>
          <w:szCs w:val="24"/>
        </w:rPr>
        <w:t xml:space="preserve"> (e.g., relatedness) must be made available at test. For backward pairs (e.g., card-credit), the cue and target are related, yet the target item is an uncommon response to the cue.</w:t>
      </w:r>
      <w:r w:rsidRPr="00C05D47">
        <w:rPr>
          <w:rFonts w:ascii="Times New Roman" w:hAnsi="Times New Roman" w:cs="Times New Roman"/>
          <w:color w:val="0070C0"/>
          <w:sz w:val="24"/>
          <w:szCs w:val="24"/>
        </w:rPr>
        <w:t xml:space="preserve"> Thus, while backward pairs are thematically related, relatedness cues</w:t>
      </w:r>
      <w:r w:rsidR="00C05D47" w:rsidRPr="00C05D47">
        <w:rPr>
          <w:rFonts w:ascii="Times New Roman" w:hAnsi="Times New Roman" w:cs="Times New Roman"/>
          <w:color w:val="0070C0"/>
          <w:sz w:val="24"/>
          <w:szCs w:val="24"/>
        </w:rPr>
        <w:t xml:space="preserve"> for this pair type</w:t>
      </w:r>
      <w:r w:rsidRPr="00C05D47">
        <w:rPr>
          <w:rFonts w:ascii="Times New Roman" w:hAnsi="Times New Roman" w:cs="Times New Roman"/>
          <w:color w:val="0070C0"/>
          <w:sz w:val="24"/>
          <w:szCs w:val="24"/>
        </w:rPr>
        <w:t xml:space="preserve"> </w:t>
      </w:r>
      <w:r w:rsidR="009D5397" w:rsidRPr="009D5397">
        <w:rPr>
          <w:rFonts w:ascii="Times New Roman" w:hAnsi="Times New Roman" w:cs="Times New Roman"/>
          <w:color w:val="0070C0"/>
          <w:sz w:val="24"/>
          <w:szCs w:val="24"/>
        </w:rPr>
        <w:t>are less likely to be available</w:t>
      </w:r>
      <w:r w:rsidRPr="009D5397">
        <w:rPr>
          <w:rFonts w:ascii="Times New Roman" w:hAnsi="Times New Roman" w:cs="Times New Roman"/>
          <w:color w:val="0070C0"/>
          <w:sz w:val="24"/>
          <w:szCs w:val="24"/>
        </w:rPr>
        <w:t xml:space="preserve"> at retrieval. </w:t>
      </w:r>
      <w:r w:rsidR="00F02657" w:rsidRPr="00F02657">
        <w:rPr>
          <w:rFonts w:ascii="Times New Roman" w:hAnsi="Times New Roman" w:cs="Times New Roman"/>
          <w:color w:val="0070C0"/>
          <w:sz w:val="24"/>
          <w:szCs w:val="24"/>
          <w:highlight w:val="yellow"/>
        </w:rPr>
        <w:t>Further, [RELATIONAL ENCODING ACCOUNT]</w:t>
      </w:r>
      <w:bookmarkStart w:id="5" w:name="_GoBack"/>
      <w:bookmarkEnd w:id="5"/>
      <w:r w:rsidR="00F02657">
        <w:rPr>
          <w:rFonts w:ascii="Times New Roman" w:hAnsi="Times New Roman" w:cs="Times New Roman"/>
          <w:color w:val="0070C0"/>
          <w:sz w:val="24"/>
          <w:szCs w:val="24"/>
        </w:rPr>
        <w:t xml:space="preserve"> </w:t>
      </w:r>
      <w:r w:rsidRPr="00C05D47">
        <w:rPr>
          <w:rFonts w:ascii="Times New Roman" w:hAnsi="Times New Roman" w:cs="Times New Roman"/>
          <w:sz w:val="24"/>
          <w:szCs w:val="24"/>
        </w:rPr>
        <w:t xml:space="preserve">As </w:t>
      </w:r>
      <w:r w:rsidRPr="00C05D47">
        <w:rPr>
          <w:rFonts w:ascii="Times New Roman" w:hAnsi="Times New Roman" w:cs="Times New Roman"/>
          <w:sz w:val="24"/>
          <w:szCs w:val="24"/>
        </w:rPr>
        <w:lastRenderedPageBreak/>
        <w:t>a result, it is unclear whether cue-strengthening can occur with backward pairs, given that the target item is a less obvious response to the cue.</w:t>
      </w:r>
    </w:p>
    <w:p w14:paraId="1BD5B836" w14:textId="0256EF91" w:rsidR="00370B79" w:rsidRDefault="00370B79" w:rsidP="00370B7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this possibility, Experiment </w:t>
      </w:r>
      <w:r w:rsidR="00CF2B97">
        <w:rPr>
          <w:rFonts w:ascii="Times New Roman" w:hAnsi="Times New Roman" w:cs="Times New Roman"/>
          <w:sz w:val="24"/>
          <w:szCs w:val="24"/>
        </w:rPr>
        <w:t>2</w:t>
      </w:r>
      <w:r>
        <w:rPr>
          <w:rFonts w:ascii="Times New Roman" w:hAnsi="Times New Roman" w:cs="Times New Roman"/>
          <w:sz w:val="24"/>
          <w:szCs w:val="24"/>
        </w:rPr>
        <w:t xml:space="preserve"> compared mixed- and pure-list reactivity patterns using backward and unrelated pairs. Like forward pairs, participants assign backward pairs high JOL ratings at study (indicating that participants perceive backward pairs as related), but at test, participants </w:t>
      </w:r>
      <w:r w:rsidR="006378D9">
        <w:rPr>
          <w:rFonts w:ascii="Times New Roman" w:hAnsi="Times New Roman" w:cs="Times New Roman"/>
          <w:sz w:val="24"/>
          <w:szCs w:val="24"/>
        </w:rPr>
        <w:t xml:space="preserve">often </w:t>
      </w:r>
      <w:r>
        <w:rPr>
          <w:rFonts w:ascii="Times New Roman" w:hAnsi="Times New Roman" w:cs="Times New Roman"/>
          <w:sz w:val="24"/>
          <w:szCs w:val="24"/>
        </w:rPr>
        <w:t xml:space="preserve">struggle to correctly retrieve the target (e.g., </w:t>
      </w:r>
      <w:r w:rsidRPr="00F52282">
        <w:rPr>
          <w:rFonts w:ascii="Times New Roman" w:hAnsi="Times New Roman" w:cs="Times New Roman"/>
          <w:i/>
          <w:iCs/>
          <w:sz w:val="24"/>
          <w:szCs w:val="24"/>
        </w:rPr>
        <w:t>the illusion of competence</w:t>
      </w:r>
      <w:r>
        <w:rPr>
          <w:rFonts w:ascii="Times New Roman" w:hAnsi="Times New Roman" w:cs="Times New Roman"/>
          <w:sz w:val="24"/>
          <w:szCs w:val="24"/>
        </w:rPr>
        <w:t xml:space="preserve">;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&amp; Bjork, 2005).</w:t>
      </w:r>
      <w:r w:rsidRPr="00CF11D1">
        <w:t xml:space="preserve"> </w:t>
      </w:r>
      <w:r>
        <w:rPr>
          <w:rFonts w:ascii="Times New Roman" w:hAnsi="Times New Roman" w:cs="Times New Roman"/>
          <w:sz w:val="24"/>
          <w:szCs w:val="24"/>
        </w:rPr>
        <w:t xml:space="preserve">Backward pairs therefore provide a situation in which the cue-target word pair appears strongly related at encoding, but cues used to inform the judgment are not readily available at test. Finally, Experiment </w:t>
      </w:r>
      <w:r w:rsidR="00CF2B97">
        <w:rPr>
          <w:rFonts w:ascii="Times New Roman" w:hAnsi="Times New Roman" w:cs="Times New Roman"/>
          <w:sz w:val="24"/>
          <w:szCs w:val="24"/>
        </w:rPr>
        <w:t>2</w:t>
      </w:r>
      <w:r>
        <w:rPr>
          <w:rFonts w:ascii="Times New Roman" w:hAnsi="Times New Roman" w:cs="Times New Roman"/>
          <w:sz w:val="24"/>
          <w:szCs w:val="24"/>
        </w:rPr>
        <w:t xml:space="preserve"> similarly included a frequency judgment group, which tested whether JOL reactivity patterns would continue to extend to this encoding task in the absence of forward pairs.</w:t>
      </w:r>
    </w:p>
    <w:p w14:paraId="034A7960" w14:textId="534E521E"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E02B50">
        <w:rPr>
          <w:rFonts w:ascii="Times New Roman" w:eastAsia="Calibri" w:hAnsi="Times New Roman" w:cs="Times New Roman"/>
          <w:b/>
          <w:sz w:val="24"/>
          <w:szCs w:val="24"/>
        </w:rPr>
        <w:t>2</w:t>
      </w:r>
      <w:r w:rsidRPr="00DA7450">
        <w:rPr>
          <w:rFonts w:ascii="Times New Roman" w:eastAsia="Calibri" w:hAnsi="Times New Roman" w:cs="Times New Roman"/>
          <w:b/>
          <w:sz w:val="24"/>
          <w:szCs w:val="24"/>
        </w:rPr>
        <w:t>: Backward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68A6F263" w14:textId="389A384B" w:rsidR="00063AE7" w:rsidRPr="00DA7450"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2 was to test whether pure-list reactivity effects observed for forward pairs in Experiment 1 would extend to backward pairs. Like the previous experiment, Experiment 2 provided another test of the changed-goal and cue-strengthening accounts of reactivity. Based on the changed-goal hypothesis, positive reactivity would be expected to occur for backward pairs presented in a mixed list, given that this pair type appears easier to encode relative to unrelated pairs. However, no reactivity would be expected for pure lists, regardless of pair type. Regarding the cue-strengthening account, the presence of relatedness cues at encoding should boost recall of backward pairs compared to unrelated pairs, regardless of list type. However, because relatedness cues for backward pairs </w:t>
      </w:r>
      <w:r w:rsidR="00C05D47">
        <w:rPr>
          <w:rFonts w:ascii="Times New Roman" w:hAnsi="Times New Roman" w:cs="Times New Roman"/>
          <w:sz w:val="24"/>
          <w:szCs w:val="24"/>
        </w:rPr>
        <w:t xml:space="preserve">are </w:t>
      </w:r>
      <w:r w:rsidR="00C05D47" w:rsidRPr="00C05D47">
        <w:rPr>
          <w:rFonts w:ascii="Times New Roman" w:hAnsi="Times New Roman" w:cs="Times New Roman"/>
          <w:color w:val="0070C0"/>
          <w:sz w:val="24"/>
          <w:szCs w:val="24"/>
        </w:rPr>
        <w:t>less likely</w:t>
      </w:r>
      <w:r w:rsidR="00C05D47">
        <w:rPr>
          <w:rFonts w:ascii="Times New Roman" w:hAnsi="Times New Roman" w:cs="Times New Roman"/>
          <w:sz w:val="24"/>
          <w:szCs w:val="24"/>
        </w:rPr>
        <w:t xml:space="preserve"> to be</w:t>
      </w:r>
      <w:r>
        <w:rPr>
          <w:rFonts w:ascii="Times New Roman" w:hAnsi="Times New Roman" w:cs="Times New Roman"/>
          <w:sz w:val="24"/>
          <w:szCs w:val="24"/>
        </w:rPr>
        <w:t xml:space="preserve"> available at retrieval (i.e., the target is a less common response to the cue), any reactivity effects for backward pairs </w:t>
      </w:r>
      <w:r>
        <w:rPr>
          <w:rFonts w:ascii="Times New Roman" w:hAnsi="Times New Roman" w:cs="Times New Roman"/>
          <w:sz w:val="24"/>
          <w:szCs w:val="24"/>
        </w:rPr>
        <w:lastRenderedPageBreak/>
        <w:t xml:space="preserve">should be reduced compared forward pairs an Experiment </w:t>
      </w:r>
      <w:r w:rsidR="00941CF8">
        <w:rPr>
          <w:rFonts w:ascii="Times New Roman" w:hAnsi="Times New Roman" w:cs="Times New Roman"/>
          <w:sz w:val="24"/>
          <w:szCs w:val="24"/>
        </w:rPr>
        <w:t>1</w:t>
      </w:r>
      <w:r>
        <w:rPr>
          <w:rFonts w:ascii="Times New Roman" w:hAnsi="Times New Roman" w:cs="Times New Roman"/>
          <w:sz w:val="24"/>
          <w:szCs w:val="24"/>
        </w:rPr>
        <w:t>. Finally, frequency judgments should again display reactivity patterns that mimic those found for JOLs</w:t>
      </w:r>
      <w:r w:rsidR="006378D9">
        <w:rPr>
          <w:rFonts w:ascii="Times New Roman" w:hAnsi="Times New Roman" w:cs="Times New Roman"/>
          <w:sz w:val="24"/>
          <w:szCs w:val="24"/>
        </w:rPr>
        <w:t xml:space="preserve"> in mixed and pure lists.</w:t>
      </w:r>
    </w:p>
    <w:p w14:paraId="67ADA4BE" w14:textId="77777777" w:rsidR="00063AE7" w:rsidRPr="00DA7450" w:rsidRDefault="00063AE7" w:rsidP="00063AE7">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t>Methods</w:t>
      </w:r>
    </w:p>
    <w:p w14:paraId="0B95F2A1"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1289C9A8" w14:textId="352727C7" w:rsidR="00063AE7"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t xml:space="preserve">Experiment </w:t>
      </w:r>
      <w:r w:rsidR="00941CF8">
        <w:rPr>
          <w:rFonts w:ascii="Times New Roman" w:hAnsi="Times New Roman" w:cs="Times New Roman"/>
          <w:sz w:val="24"/>
          <w:szCs w:val="24"/>
        </w:rPr>
        <w:t>2</w:t>
      </w:r>
      <w:r w:rsidRPr="00DA7450">
        <w:rPr>
          <w:rFonts w:ascii="Times New Roman" w:hAnsi="Times New Roman" w:cs="Times New Roman"/>
          <w:sz w:val="24"/>
          <w:szCs w:val="24"/>
        </w:rPr>
        <w:t xml:space="preserve"> </w:t>
      </w:r>
      <w:r>
        <w:rPr>
          <w:rFonts w:ascii="Times New Roman" w:hAnsi="Times New Roman" w:cs="Times New Roman"/>
          <w:sz w:val="24"/>
          <w:szCs w:val="24"/>
        </w:rPr>
        <w:t>followed</w:t>
      </w:r>
      <w:r w:rsidRPr="00DA7450">
        <w:rPr>
          <w:rFonts w:ascii="Times New Roman" w:hAnsi="Times New Roman" w:cs="Times New Roman"/>
          <w:sz w:val="24"/>
          <w:szCs w:val="24"/>
        </w:rPr>
        <w:t xml:space="preserve"> the same design </w:t>
      </w:r>
      <w:r>
        <w:rPr>
          <w:rFonts w:ascii="Times New Roman" w:hAnsi="Times New Roman" w:cs="Times New Roman"/>
          <w:sz w:val="24"/>
          <w:szCs w:val="24"/>
        </w:rPr>
        <w:t>as</w:t>
      </w:r>
      <w:r w:rsidRPr="00DA7450">
        <w:rPr>
          <w:rFonts w:ascii="Times New Roman" w:hAnsi="Times New Roman" w:cs="Times New Roman"/>
          <w:sz w:val="24"/>
          <w:szCs w:val="24"/>
        </w:rPr>
        <w:t xml:space="preserve"> Experiment </w:t>
      </w:r>
      <w:r w:rsidR="00941CF8">
        <w:rPr>
          <w:rFonts w:ascii="Times New Roman" w:hAnsi="Times New Roman" w:cs="Times New Roman"/>
          <w:sz w:val="24"/>
          <w:szCs w:val="24"/>
        </w:rPr>
        <w:t>1</w:t>
      </w:r>
      <w:r w:rsidRPr="00DA7450">
        <w:rPr>
          <w:rFonts w:ascii="Times New Roman" w:hAnsi="Times New Roman" w:cs="Times New Roman"/>
          <w:sz w:val="24"/>
          <w:szCs w:val="24"/>
        </w:rPr>
        <w:t xml:space="preserve">. A </w:t>
      </w:r>
      <w:r>
        <w:rPr>
          <w:rFonts w:ascii="Times New Roman" w:hAnsi="Times New Roman" w:cs="Times New Roman"/>
          <w:sz w:val="24"/>
          <w:szCs w:val="24"/>
        </w:rPr>
        <w:t>separate set of</w:t>
      </w:r>
      <w:r w:rsidRPr="00DA7450">
        <w:rPr>
          <w:rFonts w:ascii="Times New Roman" w:hAnsi="Times New Roman" w:cs="Times New Roman"/>
          <w:sz w:val="24"/>
          <w:szCs w:val="24"/>
        </w:rPr>
        <w:t xml:space="preserve"> </w:t>
      </w:r>
      <w:r>
        <w:rPr>
          <w:rFonts w:ascii="Times New Roman" w:hAnsi="Times New Roman" w:cs="Times New Roman"/>
          <w:sz w:val="24"/>
          <w:szCs w:val="24"/>
        </w:rPr>
        <w:t>253</w:t>
      </w:r>
      <w:r w:rsidRPr="00DA7450">
        <w:rPr>
          <w:rFonts w:ascii="Times New Roman" w:hAnsi="Times New Roman" w:cs="Times New Roman"/>
          <w:sz w:val="24"/>
          <w:szCs w:val="24"/>
        </w:rPr>
        <w:t xml:space="preserve"> participants </w:t>
      </w:r>
      <w:r>
        <w:rPr>
          <w:rFonts w:ascii="Times New Roman" w:hAnsi="Times New Roman" w:cs="Times New Roman"/>
          <w:sz w:val="24"/>
          <w:szCs w:val="24"/>
        </w:rPr>
        <w:t>were</w:t>
      </w:r>
      <w:r w:rsidRPr="00DA7450">
        <w:rPr>
          <w:rFonts w:ascii="Times New Roman" w:hAnsi="Times New Roman" w:cs="Times New Roman"/>
          <w:sz w:val="24"/>
          <w:szCs w:val="24"/>
        </w:rPr>
        <w:t xml:space="preserve"> recruited </w:t>
      </w:r>
      <w:r>
        <w:rPr>
          <w:rFonts w:ascii="Times New Roman" w:hAnsi="Times New Roman" w:cs="Times New Roman"/>
          <w:sz w:val="24"/>
          <w:szCs w:val="24"/>
        </w:rPr>
        <w:t xml:space="preserve">and completed the experiment online. Of these participants, 204 were undergraduate students </w:t>
      </w:r>
      <w:r w:rsidRPr="00DA7450">
        <w:rPr>
          <w:rFonts w:ascii="Times New Roman" w:hAnsi="Times New Roman" w:cs="Times New Roman"/>
          <w:sz w:val="24"/>
          <w:szCs w:val="24"/>
        </w:rPr>
        <w:t xml:space="preserve">from the University of Southern Mississippi </w:t>
      </w:r>
      <w:r>
        <w:rPr>
          <w:rFonts w:ascii="Times New Roman" w:hAnsi="Times New Roman" w:cs="Times New Roman"/>
          <w:sz w:val="24"/>
          <w:szCs w:val="24"/>
        </w:rPr>
        <w:t>who</w:t>
      </w:r>
      <w:r w:rsidRPr="00DA7450">
        <w:rPr>
          <w:rFonts w:ascii="Times New Roman" w:hAnsi="Times New Roman" w:cs="Times New Roman"/>
          <w:sz w:val="24"/>
          <w:szCs w:val="24"/>
        </w:rPr>
        <w:t xml:space="preserve"> </w:t>
      </w:r>
      <w:r>
        <w:rPr>
          <w:rFonts w:ascii="Times New Roman" w:hAnsi="Times New Roman" w:cs="Times New Roman"/>
          <w:sz w:val="24"/>
          <w:szCs w:val="24"/>
        </w:rPr>
        <w:t>completed the study online in exchange for course credit</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The remaining 49 participants were recruited via Prolific Academic and were paid $3.90 per half-hour of participation. Of the 253 participants recruited, 127 were randomly assigned to the mixed-list group, with the remaining 126 participants assigned to the pure related list group. </w:t>
      </w:r>
      <w:bookmarkStart w:id="6" w:name="_Hlk91685357"/>
      <w:r>
        <w:rPr>
          <w:rFonts w:ascii="Times New Roman" w:hAnsi="Times New Roman" w:cs="Times New Roman"/>
          <w:sz w:val="24"/>
          <w:szCs w:val="24"/>
        </w:rPr>
        <w:t xml:space="preserve">Finally, the 106 participants who were assigned to the </w:t>
      </w:r>
      <w:r w:rsidR="006378D9">
        <w:rPr>
          <w:rFonts w:ascii="Times New Roman" w:hAnsi="Times New Roman" w:cs="Times New Roman"/>
          <w:sz w:val="24"/>
          <w:szCs w:val="24"/>
        </w:rPr>
        <w:t>pure-</w:t>
      </w:r>
      <w:r>
        <w:rPr>
          <w:rFonts w:ascii="Times New Roman" w:hAnsi="Times New Roman" w:cs="Times New Roman"/>
          <w:sz w:val="24"/>
          <w:szCs w:val="24"/>
        </w:rPr>
        <w:t xml:space="preserve">unrelated group in Experiment </w:t>
      </w:r>
      <w:r w:rsidR="00941CF8">
        <w:rPr>
          <w:rFonts w:ascii="Times New Roman" w:hAnsi="Times New Roman" w:cs="Times New Roman"/>
          <w:sz w:val="24"/>
          <w:szCs w:val="24"/>
        </w:rPr>
        <w:t>1</w:t>
      </w:r>
      <w:r>
        <w:rPr>
          <w:rFonts w:ascii="Times New Roman" w:hAnsi="Times New Roman" w:cs="Times New Roman"/>
          <w:sz w:val="24"/>
          <w:szCs w:val="24"/>
        </w:rPr>
        <w:t xml:space="preserve"> served as the pure unrelated comparison group. Thus, the pure-list groups contained a total of 232 participants. For both groups, sample sizes were based on Experiment </w:t>
      </w:r>
      <w:r w:rsidR="005E419A">
        <w:rPr>
          <w:rFonts w:ascii="Times New Roman" w:hAnsi="Times New Roman" w:cs="Times New Roman"/>
          <w:sz w:val="24"/>
          <w:szCs w:val="24"/>
        </w:rPr>
        <w:t>1</w:t>
      </w:r>
      <w:r>
        <w:rPr>
          <w:rFonts w:ascii="Times New Roman" w:hAnsi="Times New Roman" w:cs="Times New Roman"/>
          <w:sz w:val="24"/>
          <w:szCs w:val="24"/>
        </w:rPr>
        <w:t>. A sensitivity</w:t>
      </w:r>
      <w:r w:rsidRPr="00DA7450">
        <w:rPr>
          <w:rFonts w:ascii="Times New Roman" w:hAnsi="Times New Roman" w:cs="Times New Roman"/>
          <w:sz w:val="24"/>
          <w:szCs w:val="24"/>
        </w:rPr>
        <w:t xml:space="preserve"> analysis conducted </w:t>
      </w:r>
      <w:r>
        <w:rPr>
          <w:rFonts w:ascii="Times New Roman" w:hAnsi="Times New Roman" w:cs="Times New Roman"/>
          <w:sz w:val="24"/>
          <w:szCs w:val="24"/>
        </w:rPr>
        <w:t>with</w:t>
      </w:r>
      <w:r w:rsidRPr="00DA7450">
        <w:rPr>
          <w:rFonts w:ascii="Times New Roman" w:hAnsi="Times New Roman" w:cs="Times New Roman"/>
          <w:sz w:val="24"/>
          <w:szCs w:val="24"/>
        </w:rPr>
        <w:t xml:space="preserve"> </w:t>
      </w:r>
      <w:r w:rsidRPr="00DA7450">
        <w:rPr>
          <w:rFonts w:ascii="Times New Roman" w:hAnsi="Times New Roman" w:cs="Times New Roman"/>
          <w:i/>
          <w:iCs/>
          <w:sz w:val="24"/>
          <w:szCs w:val="24"/>
        </w:rPr>
        <w:t>G*Power 3.1</w:t>
      </w:r>
      <w:r w:rsidRPr="00DA7450">
        <w:rPr>
          <w:rFonts w:ascii="Times New Roman" w:hAnsi="Times New Roman" w:cs="Times New Roman"/>
          <w:sz w:val="24"/>
          <w:szCs w:val="24"/>
        </w:rPr>
        <w:t xml:space="preserve"> indicated </w:t>
      </w:r>
      <w:r>
        <w:rPr>
          <w:rFonts w:ascii="Times New Roman" w:hAnsi="Times New Roman" w:cs="Times New Roman"/>
          <w:sz w:val="24"/>
          <w:szCs w:val="24"/>
        </w:rPr>
        <w:t xml:space="preserve">that both the mixed and pure list samples were </w:t>
      </w:r>
      <w:r w:rsidRPr="00DA7450">
        <w:rPr>
          <w:rFonts w:ascii="Times New Roman" w:hAnsi="Times New Roman" w:cs="Times New Roman"/>
          <w:sz w:val="24"/>
          <w:szCs w:val="24"/>
        </w:rPr>
        <w:t xml:space="preserve">sufficient </w:t>
      </w:r>
      <w:r>
        <w:rPr>
          <w:rFonts w:ascii="Times New Roman" w:hAnsi="Times New Roman" w:cs="Times New Roman"/>
          <w:sz w:val="24"/>
          <w:szCs w:val="24"/>
        </w:rPr>
        <w:t>for detecting</w:t>
      </w:r>
      <w:r w:rsidRPr="00DA7450">
        <w:rPr>
          <w:rFonts w:ascii="Times New Roman" w:hAnsi="Times New Roman" w:cs="Times New Roman"/>
          <w:sz w:val="24"/>
          <w:szCs w:val="24"/>
        </w:rPr>
        <w:t xml:space="preserve"> </w:t>
      </w:r>
      <w:r w:rsidRPr="00765988">
        <w:rPr>
          <w:rFonts w:ascii="Times New Roman" w:hAnsi="Times New Roman" w:cs="Times New Roman"/>
          <w:sz w:val="24"/>
          <w:szCs w:val="24"/>
        </w:rPr>
        <w:t>small-</w:t>
      </w:r>
      <w:r w:rsidR="006378D9">
        <w:rPr>
          <w:rFonts w:ascii="Times New Roman" w:hAnsi="Times New Roman" w:cs="Times New Roman"/>
          <w:sz w:val="24"/>
          <w:szCs w:val="24"/>
        </w:rPr>
        <w:t>to-</w:t>
      </w:r>
      <w:r>
        <w:rPr>
          <w:rFonts w:ascii="Times New Roman" w:hAnsi="Times New Roman" w:cs="Times New Roman"/>
          <w:sz w:val="24"/>
          <w:szCs w:val="24"/>
        </w:rPr>
        <w:t xml:space="preserve">medium </w:t>
      </w:r>
      <w:r w:rsidR="006378D9">
        <w:rPr>
          <w:rFonts w:ascii="Times New Roman" w:hAnsi="Times New Roman" w:cs="Times New Roman"/>
          <w:sz w:val="24"/>
          <w:szCs w:val="24"/>
        </w:rPr>
        <w:t xml:space="preserve">sized </w:t>
      </w:r>
      <w:r w:rsidRPr="00DA7450">
        <w:rPr>
          <w:rFonts w:ascii="Times New Roman" w:hAnsi="Times New Roman" w:cs="Times New Roman"/>
          <w:sz w:val="24"/>
          <w:szCs w:val="24"/>
        </w:rPr>
        <w:t xml:space="preserve">effects and interactions </w:t>
      </w:r>
      <w:r w:rsidRPr="00765988">
        <w:rPr>
          <w:rFonts w:ascii="Times New Roman" w:hAnsi="Times New Roman" w:cs="Times New Roman"/>
          <w:sz w:val="24"/>
          <w:szCs w:val="24"/>
        </w:rPr>
        <w:t>(</w:t>
      </w:r>
      <w:r w:rsidRPr="00765988">
        <w:rPr>
          <w:rFonts w:ascii="Times New Roman" w:hAnsi="Times New Roman" w:cs="Times New Roman"/>
          <w:i/>
          <w:iCs/>
          <w:sz w:val="24"/>
          <w:szCs w:val="24"/>
        </w:rPr>
        <w:t>ds</w:t>
      </w:r>
      <w:r w:rsidRPr="00765988">
        <w:rPr>
          <w:rFonts w:ascii="Times New Roman" w:hAnsi="Times New Roman" w:cs="Times New Roman"/>
          <w:sz w:val="24"/>
          <w:szCs w:val="24"/>
        </w:rPr>
        <w:t xml:space="preserve"> = 0.26</w:t>
      </w:r>
      <w:r>
        <w:rPr>
          <w:rFonts w:ascii="Times New Roman" w:hAnsi="Times New Roman" w:cs="Times New Roman"/>
          <w:sz w:val="24"/>
          <w:szCs w:val="24"/>
        </w:rPr>
        <w:t xml:space="preserve"> and 0.40 </w:t>
      </w:r>
      <w:r w:rsidR="00044807">
        <w:rPr>
          <w:rFonts w:ascii="Times New Roman" w:hAnsi="Times New Roman" w:cs="Times New Roman"/>
          <w:sz w:val="24"/>
          <w:szCs w:val="24"/>
        </w:rPr>
        <w:t xml:space="preserve">for mixed and pure groups, </w:t>
      </w:r>
      <w:r>
        <w:rPr>
          <w:rFonts w:ascii="Times New Roman" w:hAnsi="Times New Roman" w:cs="Times New Roman"/>
          <w:sz w:val="24"/>
          <w:szCs w:val="24"/>
        </w:rPr>
        <w:t>respectively).</w:t>
      </w:r>
    </w:p>
    <w:p w14:paraId="4B09EA3A" w14:textId="4C6449E2" w:rsidR="00063AE7" w:rsidRPr="00DA7450" w:rsidRDefault="00063AE7" w:rsidP="00063AE7">
      <w:pPr>
        <w:spacing w:after="0" w:line="480" w:lineRule="auto"/>
        <w:ind w:firstLine="720"/>
        <w:rPr>
          <w:rFonts w:ascii="Times New Roman" w:hAnsi="Times New Roman" w:cs="Times New Roman"/>
          <w:sz w:val="24"/>
          <w:szCs w:val="24"/>
        </w:rPr>
      </w:pPr>
      <w:bookmarkStart w:id="7" w:name="_Hlk91685452"/>
      <w:bookmarkEnd w:id="6"/>
      <w:r>
        <w:rPr>
          <w:rFonts w:ascii="Times New Roman" w:hAnsi="Times New Roman" w:cs="Times New Roman"/>
          <w:sz w:val="24"/>
          <w:szCs w:val="24"/>
        </w:rPr>
        <w:t xml:space="preserve">Like Experiment </w:t>
      </w:r>
      <w:r w:rsidR="005E419A">
        <w:rPr>
          <w:rFonts w:ascii="Times New Roman" w:hAnsi="Times New Roman" w:cs="Times New Roman"/>
          <w:sz w:val="24"/>
          <w:szCs w:val="24"/>
        </w:rPr>
        <w:t>1</w:t>
      </w:r>
      <w:r>
        <w:rPr>
          <w:rFonts w:ascii="Times New Roman" w:hAnsi="Times New Roman" w:cs="Times New Roman"/>
          <w:sz w:val="24"/>
          <w:szCs w:val="24"/>
        </w:rPr>
        <w:t>, participants in each list group were further</w:t>
      </w:r>
      <w:r w:rsidRPr="00DA7450">
        <w:rPr>
          <w:rFonts w:ascii="Times New Roman" w:hAnsi="Times New Roman" w:cs="Times New Roman"/>
          <w:sz w:val="24"/>
          <w:szCs w:val="24"/>
        </w:rPr>
        <w:t xml:space="preserve"> assigned to</w:t>
      </w:r>
      <w:r>
        <w:rPr>
          <w:rFonts w:ascii="Times New Roman" w:hAnsi="Times New Roman" w:cs="Times New Roman"/>
          <w:sz w:val="24"/>
          <w:szCs w:val="24"/>
        </w:rPr>
        <w:t xml:space="preserve"> randomly complete</w:t>
      </w:r>
      <w:r w:rsidRPr="00DA7450">
        <w:rPr>
          <w:rFonts w:ascii="Times New Roman" w:hAnsi="Times New Roman" w:cs="Times New Roman"/>
          <w:sz w:val="24"/>
          <w:szCs w:val="24"/>
        </w:rPr>
        <w:t xml:space="preserve"> one of </w:t>
      </w:r>
      <w:r>
        <w:rPr>
          <w:rFonts w:ascii="Times New Roman" w:hAnsi="Times New Roman" w:cs="Times New Roman"/>
          <w:sz w:val="24"/>
          <w:szCs w:val="24"/>
        </w:rPr>
        <w:t>the three</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encoding tasks (JOLs, frequency judgments, or silent reading). Therefore, the following analyses include a total of nine groups (see Table 1 for final group </w:t>
      </w:r>
      <w:r w:rsidRPr="00501360">
        <w:rPr>
          <w:rFonts w:ascii="Times New Roman" w:hAnsi="Times New Roman" w:cs="Times New Roman"/>
          <w:i/>
          <w:iCs/>
          <w:sz w:val="24"/>
          <w:szCs w:val="24"/>
        </w:rPr>
        <w:t>n</w:t>
      </w:r>
      <w:r>
        <w:rPr>
          <w:rFonts w:ascii="Times New Roman" w:hAnsi="Times New Roman" w:cs="Times New Roman"/>
          <w:sz w:val="24"/>
          <w:szCs w:val="24"/>
        </w:rPr>
        <w:t>s following data screening). All participants were native English speakers reporting normal or corrected vision.</w:t>
      </w:r>
    </w:p>
    <w:bookmarkEnd w:id="7"/>
    <w:p w14:paraId="566B95C0" w14:textId="77777777" w:rsidR="00063AE7" w:rsidRPr="00DA7450" w:rsidRDefault="00063AE7" w:rsidP="00063AE7">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785CC90E" w14:textId="3124C8B4" w:rsidR="00063AE7" w:rsidRPr="00DA7450" w:rsidRDefault="00063AE7" w:rsidP="00063AE7">
      <w:pPr>
        <w:spacing w:after="0" w:line="480" w:lineRule="auto"/>
        <w:ind w:firstLine="720"/>
        <w:rPr>
          <w:rFonts w:ascii="Times New Roman" w:hAnsi="Times New Roman" w:cs="Times New Roman"/>
          <w:sz w:val="24"/>
          <w:szCs w:val="24"/>
        </w:rPr>
      </w:pPr>
      <w:r w:rsidRPr="00DA7450">
        <w:rPr>
          <w:rFonts w:ascii="Times New Roman" w:hAnsi="Times New Roman" w:cs="Times New Roman"/>
          <w:sz w:val="24"/>
          <w:szCs w:val="24"/>
        </w:rPr>
        <w:lastRenderedPageBreak/>
        <w:t xml:space="preserve">Experiment </w:t>
      </w:r>
      <w:r w:rsidR="005E419A">
        <w:rPr>
          <w:rFonts w:ascii="Times New Roman" w:hAnsi="Times New Roman" w:cs="Times New Roman"/>
          <w:sz w:val="24"/>
          <w:szCs w:val="24"/>
        </w:rPr>
        <w:t>2</w:t>
      </w:r>
      <w:r>
        <w:rPr>
          <w:rFonts w:ascii="Times New Roman" w:hAnsi="Times New Roman" w:cs="Times New Roman"/>
          <w:sz w:val="24"/>
          <w:szCs w:val="24"/>
        </w:rPr>
        <w:t xml:space="preserve"> used the same study lists as the previous experiment</w:t>
      </w:r>
      <w:r w:rsidRPr="00DA7450">
        <w:rPr>
          <w:rFonts w:ascii="Times New Roman" w:hAnsi="Times New Roman" w:cs="Times New Roman"/>
          <w:sz w:val="24"/>
          <w:szCs w:val="24"/>
        </w:rPr>
        <w:t xml:space="preserve">, with the following modification. </w:t>
      </w:r>
      <w:r w:rsidR="0067723B">
        <w:rPr>
          <w:rFonts w:ascii="Times New Roman" w:hAnsi="Times New Roman" w:cs="Times New Roman"/>
          <w:sz w:val="24"/>
          <w:szCs w:val="24"/>
        </w:rPr>
        <w:t>W</w:t>
      </w:r>
      <w:r w:rsidRPr="00DA7450">
        <w:rPr>
          <w:rFonts w:ascii="Times New Roman" w:hAnsi="Times New Roman" w:cs="Times New Roman"/>
          <w:sz w:val="24"/>
          <w:szCs w:val="24"/>
        </w:rPr>
        <w:t xml:space="preserve">hile the same unrelated word pairs </w:t>
      </w:r>
      <w:r>
        <w:rPr>
          <w:rFonts w:ascii="Times New Roman" w:hAnsi="Times New Roman" w:cs="Times New Roman"/>
          <w:sz w:val="24"/>
          <w:szCs w:val="24"/>
        </w:rPr>
        <w:t xml:space="preserve">from Experiment </w:t>
      </w:r>
      <w:r w:rsidR="005E419A">
        <w:rPr>
          <w:rFonts w:ascii="Times New Roman" w:hAnsi="Times New Roman" w:cs="Times New Roman"/>
          <w:sz w:val="24"/>
          <w:szCs w:val="24"/>
        </w:rPr>
        <w:t>1</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retained, </w:t>
      </w:r>
      <w:r>
        <w:rPr>
          <w:rFonts w:ascii="Times New Roman" w:hAnsi="Times New Roman" w:cs="Times New Roman"/>
          <w:sz w:val="24"/>
          <w:szCs w:val="24"/>
        </w:rPr>
        <w:t xml:space="preserve">all </w:t>
      </w:r>
      <w:r w:rsidRPr="00DA7450">
        <w:rPr>
          <w:rFonts w:ascii="Times New Roman" w:hAnsi="Times New Roman" w:cs="Times New Roman"/>
          <w:sz w:val="24"/>
          <w:szCs w:val="24"/>
        </w:rPr>
        <w:t xml:space="preserve">forward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 xml:space="preserve">(e.g., </w:t>
      </w:r>
      <w:r w:rsidR="00DE2F9E">
        <w:rPr>
          <w:rFonts w:ascii="Times New Roman" w:hAnsi="Times New Roman" w:cs="Times New Roman"/>
          <w:sz w:val="24"/>
          <w:szCs w:val="24"/>
        </w:rPr>
        <w:t>trout</w:t>
      </w:r>
      <w:r>
        <w:rPr>
          <w:rFonts w:ascii="Times New Roman" w:hAnsi="Times New Roman" w:cs="Times New Roman"/>
          <w:sz w:val="24"/>
          <w:szCs w:val="24"/>
        </w:rPr>
        <w:t>-</w:t>
      </w:r>
      <w:r w:rsidR="00DE2F9E">
        <w:rPr>
          <w:rFonts w:ascii="Times New Roman" w:hAnsi="Times New Roman" w:cs="Times New Roman"/>
          <w:sz w:val="24"/>
          <w:szCs w:val="24"/>
        </w:rPr>
        <w:t>fish</w:t>
      </w:r>
      <w:r>
        <w:rPr>
          <w:rFonts w:ascii="Times New Roman" w:hAnsi="Times New Roman" w:cs="Times New Roman"/>
          <w:sz w:val="24"/>
          <w:szCs w:val="24"/>
        </w:rPr>
        <w:t>) were</w:t>
      </w:r>
      <w:r w:rsidRPr="00DA7450">
        <w:rPr>
          <w:rFonts w:ascii="Times New Roman" w:hAnsi="Times New Roman" w:cs="Times New Roman"/>
          <w:sz w:val="24"/>
          <w:szCs w:val="24"/>
        </w:rPr>
        <w:t xml:space="preserve"> replaced with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(e.g., </w:t>
      </w:r>
      <w:r w:rsidR="00DE2F9E">
        <w:rPr>
          <w:rFonts w:ascii="Times New Roman" w:hAnsi="Times New Roman" w:cs="Times New Roman"/>
          <w:sz w:val="24"/>
          <w:szCs w:val="24"/>
        </w:rPr>
        <w:t>fish</w:t>
      </w:r>
      <w:r w:rsidRPr="00DA7450">
        <w:rPr>
          <w:rFonts w:ascii="Times New Roman" w:hAnsi="Times New Roman" w:cs="Times New Roman"/>
          <w:sz w:val="24"/>
          <w:szCs w:val="24"/>
        </w:rPr>
        <w:t>-</w:t>
      </w:r>
      <w:r w:rsidR="00DE2F9E">
        <w:rPr>
          <w:rFonts w:ascii="Times New Roman" w:hAnsi="Times New Roman" w:cs="Times New Roman"/>
          <w:sz w:val="24"/>
          <w:szCs w:val="24"/>
        </w:rPr>
        <w:t>trout</w:t>
      </w:r>
      <w:r w:rsidRPr="00DA7450">
        <w:rPr>
          <w:rFonts w:ascii="Times New Roman" w:hAnsi="Times New Roman" w:cs="Times New Roman"/>
          <w:sz w:val="24"/>
          <w:szCs w:val="24"/>
        </w:rPr>
        <w:t xml:space="preserve">). </w:t>
      </w:r>
      <w:r w:rsidR="0067723B">
        <w:rPr>
          <w:rFonts w:ascii="Times New Roman" w:hAnsi="Times New Roman" w:cs="Times New Roman"/>
          <w:sz w:val="24"/>
          <w:szCs w:val="24"/>
        </w:rPr>
        <w:t>Additionally</w:t>
      </w:r>
      <w:r w:rsidRPr="00DA7450">
        <w:rPr>
          <w:rFonts w:ascii="Times New Roman" w:hAnsi="Times New Roman" w:cs="Times New Roman"/>
          <w:sz w:val="24"/>
          <w:szCs w:val="24"/>
        </w:rPr>
        <w:t xml:space="preserve">, two pure lists containing only backward </w:t>
      </w:r>
      <w:r>
        <w:rPr>
          <w:rFonts w:ascii="Times New Roman" w:hAnsi="Times New Roman" w:cs="Times New Roman"/>
          <w:sz w:val="24"/>
          <w:szCs w:val="24"/>
        </w:rPr>
        <w:t>pairs</w:t>
      </w:r>
      <w:r w:rsidRPr="00DA7450">
        <w:rPr>
          <w:rFonts w:ascii="Times New Roman" w:hAnsi="Times New Roman" w:cs="Times New Roman"/>
          <w:sz w:val="24"/>
          <w:szCs w:val="24"/>
        </w:rPr>
        <w:t xml:space="preserve"> </w:t>
      </w:r>
      <w:r>
        <w:rPr>
          <w:rFonts w:ascii="Times New Roman" w:hAnsi="Times New Roman" w:cs="Times New Roman"/>
          <w:sz w:val="24"/>
          <w:szCs w:val="24"/>
        </w:rPr>
        <w:t>were</w:t>
      </w:r>
      <w:r w:rsidRPr="00DA7450">
        <w:rPr>
          <w:rFonts w:ascii="Times New Roman" w:hAnsi="Times New Roman" w:cs="Times New Roman"/>
          <w:sz w:val="24"/>
          <w:szCs w:val="24"/>
        </w:rPr>
        <w:t xml:space="preserve"> created, </w:t>
      </w:r>
      <w:r>
        <w:rPr>
          <w:rFonts w:ascii="Times New Roman" w:hAnsi="Times New Roman" w:cs="Times New Roman"/>
          <w:sz w:val="24"/>
          <w:szCs w:val="24"/>
        </w:rPr>
        <w:t>which provided</w:t>
      </w:r>
      <w:r w:rsidRPr="00DA7450">
        <w:rPr>
          <w:rFonts w:ascii="Times New Roman" w:hAnsi="Times New Roman" w:cs="Times New Roman"/>
          <w:sz w:val="24"/>
          <w:szCs w:val="24"/>
        </w:rPr>
        <w:t xml:space="preserve"> a baseline for backward pair recall in the absence of unrelated study pairs. </w:t>
      </w:r>
      <w:r>
        <w:rPr>
          <w:rFonts w:ascii="Times New Roman" w:hAnsi="Times New Roman" w:cs="Times New Roman"/>
          <w:sz w:val="24"/>
          <w:szCs w:val="24"/>
        </w:rPr>
        <w:t xml:space="preserve">Study lists were identical to Experiment </w:t>
      </w:r>
      <w:r w:rsidR="005E419A">
        <w:rPr>
          <w:rFonts w:ascii="Times New Roman" w:hAnsi="Times New Roman" w:cs="Times New Roman"/>
          <w:sz w:val="24"/>
          <w:szCs w:val="24"/>
        </w:rPr>
        <w:t>1</w:t>
      </w:r>
      <w:r>
        <w:rPr>
          <w:rFonts w:ascii="Times New Roman" w:hAnsi="Times New Roman" w:cs="Times New Roman"/>
          <w:sz w:val="24"/>
          <w:szCs w:val="24"/>
        </w:rPr>
        <w:t xml:space="preserve"> in all other aspects including number of items, the inclusion of buffer pairs, and the study procedure</w:t>
      </w:r>
      <w:r w:rsidR="00543BB1">
        <w:rPr>
          <w:rFonts w:ascii="Times New Roman" w:hAnsi="Times New Roman" w:cs="Times New Roman"/>
          <w:sz w:val="24"/>
          <w:szCs w:val="24"/>
        </w:rPr>
        <w:t xml:space="preserve"> (see Tables A1 and </w:t>
      </w:r>
      <w:r w:rsidR="00543BB1" w:rsidRPr="00BA6769">
        <w:rPr>
          <w:rFonts w:ascii="Times New Roman" w:hAnsi="Times New Roman" w:cs="Times New Roman"/>
          <w:sz w:val="24"/>
          <w:szCs w:val="24"/>
        </w:rPr>
        <w:t>A</w:t>
      </w:r>
      <w:r w:rsidR="00BA6769" w:rsidRPr="00BA6769">
        <w:rPr>
          <w:rFonts w:ascii="Times New Roman" w:hAnsi="Times New Roman" w:cs="Times New Roman"/>
          <w:sz w:val="24"/>
          <w:szCs w:val="24"/>
        </w:rPr>
        <w:t>4</w:t>
      </w:r>
      <w:r w:rsidR="00543BB1">
        <w:rPr>
          <w:rFonts w:ascii="Times New Roman" w:hAnsi="Times New Roman" w:cs="Times New Roman"/>
          <w:sz w:val="24"/>
          <w:szCs w:val="24"/>
        </w:rPr>
        <w:t xml:space="preserve"> for stimuli properties).</w:t>
      </w:r>
    </w:p>
    <w:p w14:paraId="1A9A03EB" w14:textId="77777777" w:rsidR="00063AE7" w:rsidRPr="00705AEF" w:rsidRDefault="00063AE7" w:rsidP="00063AE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2194FC28" w14:textId="192473F5" w:rsidR="00063AE7" w:rsidRDefault="00063AE7" w:rsidP="00063AE7">
      <w:pPr>
        <w:spacing w:after="0" w:line="480" w:lineRule="auto"/>
        <w:ind w:firstLine="720"/>
        <w:rPr>
          <w:rFonts w:ascii="Times New Roman" w:hAnsi="Times New Roman" w:cs="Times New Roman"/>
          <w:sz w:val="24"/>
          <w:szCs w:val="24"/>
        </w:rPr>
      </w:pPr>
      <w:r w:rsidRPr="00543BB1">
        <w:rPr>
          <w:rFonts w:ascii="Times New Roman" w:hAnsi="Times New Roman" w:cs="Times New Roman"/>
          <w:sz w:val="24"/>
          <w:szCs w:val="24"/>
        </w:rPr>
        <w:t xml:space="preserve">Figure </w:t>
      </w:r>
      <w:r w:rsidR="005E419A" w:rsidRPr="00543BB1">
        <w:rPr>
          <w:rFonts w:ascii="Times New Roman" w:hAnsi="Times New Roman" w:cs="Times New Roman"/>
          <w:sz w:val="24"/>
          <w:szCs w:val="24"/>
        </w:rPr>
        <w:t>2</w:t>
      </w:r>
      <w:r w:rsidRPr="00C70800">
        <w:rPr>
          <w:rFonts w:ascii="Times New Roman" w:hAnsi="Times New Roman" w:cs="Times New Roman"/>
          <w:sz w:val="24"/>
          <w:szCs w:val="24"/>
        </w:rPr>
        <w:t xml:space="preserve"> (top panel) displays</w:t>
      </w:r>
      <w:r>
        <w:rPr>
          <w:rFonts w:ascii="Times New Roman" w:hAnsi="Times New Roman" w:cs="Times New Roman"/>
          <w:sz w:val="24"/>
          <w:szCs w:val="24"/>
        </w:rPr>
        <w:t xml:space="preserve"> mean recall rates as a function of encoding group for participants who studied mixed lists. The bottom panel compares mean recall for each of the </w:t>
      </w:r>
      <w:r w:rsidR="003C0C2F">
        <w:rPr>
          <w:rFonts w:ascii="Times New Roman" w:hAnsi="Times New Roman" w:cs="Times New Roman"/>
          <w:sz w:val="24"/>
          <w:szCs w:val="24"/>
        </w:rPr>
        <w:t>pure-</w:t>
      </w:r>
      <w:r>
        <w:rPr>
          <w:rFonts w:ascii="Times New Roman" w:hAnsi="Times New Roman" w:cs="Times New Roman"/>
          <w:sz w:val="24"/>
          <w:szCs w:val="24"/>
        </w:rPr>
        <w:t>list groups. For completeness, comparisons between pair types mixed and pure lists are provided in the Table A</w:t>
      </w:r>
      <w:r w:rsidR="00BA6769">
        <w:rPr>
          <w:rFonts w:ascii="Times New Roman" w:hAnsi="Times New Roman" w:cs="Times New Roman"/>
          <w:sz w:val="24"/>
          <w:szCs w:val="24"/>
        </w:rPr>
        <w:t>5</w:t>
      </w:r>
      <w:r>
        <w:rPr>
          <w:rFonts w:ascii="Times New Roman" w:hAnsi="Times New Roman" w:cs="Times New Roman"/>
          <w:sz w:val="24"/>
          <w:szCs w:val="24"/>
        </w:rPr>
        <w:t xml:space="preserve">. </w:t>
      </w:r>
      <w:r w:rsidR="0046367F" w:rsidRPr="0046367F">
        <w:rPr>
          <w:rFonts w:ascii="Times New Roman" w:hAnsi="Times New Roman" w:cs="Times New Roman"/>
          <w:sz w:val="24"/>
          <w:szCs w:val="24"/>
        </w:rPr>
        <w:t>Data screening followed the same criteria used in Experiment 1, and across groups, responses from 13 participants were omitted. As a result, 120 participants were included in the mixed-list analyses, and 226 participants in the pure-list analyses (see Table 1 for final group ns).</w:t>
      </w:r>
    </w:p>
    <w:p w14:paraId="6B9A3D55"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Mixed Lists</w:t>
      </w:r>
    </w:p>
    <w:p w14:paraId="172FC591" w14:textId="3203A627" w:rsidR="00063AE7"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within mixed lists. This analysis yielded a main effect of Pair Type, </w:t>
      </w:r>
      <w:bookmarkStart w:id="8" w:name="_Hlk91600060"/>
      <w:r w:rsidRPr="0022701D">
        <w:rPr>
          <w:rFonts w:ascii="Times New Roman" w:hAnsi="Times New Roman" w:cs="Times New Roman"/>
          <w:i/>
          <w:iCs/>
          <w:sz w:val="24"/>
          <w:szCs w:val="24"/>
        </w:rPr>
        <w:t>F</w:t>
      </w:r>
      <w:r>
        <w:rPr>
          <w:rFonts w:ascii="Times New Roman" w:hAnsi="Times New Roman" w:cs="Times New Roman"/>
          <w:sz w:val="24"/>
          <w:szCs w:val="24"/>
        </w:rPr>
        <w:t xml:space="preserve">(1, 117) = 246.79,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68</w:t>
      </w:r>
      <w:bookmarkEnd w:id="8"/>
      <w:r>
        <w:rPr>
          <w:rFonts w:ascii="Times New Roman" w:hAnsi="Times New Roman" w:cs="Times New Roman"/>
          <w:sz w:val="24"/>
          <w:szCs w:val="24"/>
        </w:rPr>
        <w:t xml:space="preserve">. Collapsed across encoding groups, cued-recall was higher for backward pairs (43.90) than unrelated pairs (24.43). The main effect of Encoding Group, however, was non-significant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1.90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600.55</w:t>
      </w:r>
      <w:r w:rsidRPr="009E38B8">
        <w:rPr>
          <w:rFonts w:ascii="Times New Roman" w:hAnsi="Times New Roman" w:cs="Times New Roman"/>
          <w:sz w:val="24"/>
          <w:szCs w:val="24"/>
        </w:rPr>
        <w:t xml:space="preserve">, </w:t>
      </w:r>
      <w:r w:rsidRPr="00C43ECC">
        <w:rPr>
          <w:rFonts w:ascii="Times New Roman" w:hAnsi="Times New Roman" w:cs="Times New Roman"/>
          <w:i/>
          <w:iCs/>
          <w:sz w:val="24"/>
          <w:szCs w:val="24"/>
        </w:rPr>
        <w:t>p</w:t>
      </w:r>
      <w:r>
        <w:rPr>
          <w:rFonts w:ascii="Times New Roman" w:hAnsi="Times New Roman" w:cs="Times New Roman"/>
          <w:sz w:val="24"/>
          <w:szCs w:val="24"/>
        </w:rPr>
        <w:t xml:space="preserve"> = .15, </w:t>
      </w:r>
      <w:r>
        <w:rPr>
          <w:rFonts w:ascii="Times New Roman" w:hAnsi="Times New Roman" w:cs="Times New Roman"/>
          <w:i/>
          <w:iCs/>
          <w:sz w:val="24"/>
          <w:szCs w:val="24"/>
        </w:rPr>
        <w:t>p</w:t>
      </w:r>
      <w:r w:rsidRPr="000D279F">
        <w:rPr>
          <w:rFonts w:ascii="Times New Roman" w:hAnsi="Times New Roman" w:cs="Times New Roman"/>
          <w:i/>
          <w:iCs/>
          <w:sz w:val="24"/>
          <w:szCs w:val="24"/>
          <w:vertAlign w:val="subscript"/>
        </w:rPr>
        <w:t>BIC</w:t>
      </w:r>
      <w:r>
        <w:rPr>
          <w:rFonts w:ascii="Times New Roman" w:hAnsi="Times New Roman" w:cs="Times New Roman"/>
          <w:i/>
          <w:iCs/>
          <w:sz w:val="24"/>
          <w:szCs w:val="24"/>
        </w:rPr>
        <w:t xml:space="preserve"> </w:t>
      </w:r>
      <w:r>
        <w:rPr>
          <w:rFonts w:ascii="Times New Roman" w:hAnsi="Times New Roman" w:cs="Times New Roman"/>
          <w:sz w:val="24"/>
          <w:szCs w:val="24"/>
        </w:rPr>
        <w:t xml:space="preserve">= .62, but the interaction was reliable, </w:t>
      </w:r>
      <w:r w:rsidRPr="0022701D">
        <w:rPr>
          <w:rFonts w:ascii="Times New Roman" w:hAnsi="Times New Roman" w:cs="Times New Roman"/>
          <w:i/>
          <w:iCs/>
          <w:sz w:val="24"/>
          <w:szCs w:val="24"/>
        </w:rPr>
        <w:t>F</w:t>
      </w:r>
      <w:r>
        <w:rPr>
          <w:rFonts w:ascii="Times New Roman" w:hAnsi="Times New Roman" w:cs="Times New Roman"/>
          <w:sz w:val="24"/>
          <w:szCs w:val="24"/>
        </w:rPr>
        <w:t xml:space="preserve">(2, 117) = 15.83, </w:t>
      </w:r>
      <w:r w:rsidRPr="0022701D">
        <w:rPr>
          <w:rFonts w:ascii="Times New Roman" w:hAnsi="Times New Roman" w:cs="Times New Roman"/>
          <w:i/>
          <w:iCs/>
          <w:sz w:val="24"/>
          <w:szCs w:val="24"/>
        </w:rPr>
        <w:t>MSE</w:t>
      </w:r>
      <w:r>
        <w:rPr>
          <w:rFonts w:ascii="Times New Roman" w:hAnsi="Times New Roman" w:cs="Times New Roman"/>
          <w:sz w:val="24"/>
          <w:szCs w:val="24"/>
        </w:rPr>
        <w:t xml:space="preserve"> = 87.63,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22. Post-hoc testing confirmed the presence of positive reactivity for backward pairs, as recall </w:t>
      </w:r>
      <w:r>
        <w:rPr>
          <w:rFonts w:ascii="Times New Roman" w:hAnsi="Times New Roman" w:cs="Times New Roman"/>
          <w:sz w:val="24"/>
          <w:szCs w:val="24"/>
        </w:rPr>
        <w:lastRenderedPageBreak/>
        <w:t xml:space="preserve">was greatest for participants making frequency judgments (48.90), followed by participants in the JOL (46.84) and no-JOL groups (34.85). All comparisons differed significantly </w:t>
      </w:r>
      <w:r w:rsidRPr="00D90A4E">
        <w:rPr>
          <w:rFonts w:ascii="Times New Roman" w:hAnsi="Times New Roman" w:cs="Times New Roman"/>
          <w:sz w:val="24"/>
          <w:szCs w:val="24"/>
        </w:rPr>
        <w:t>(</w:t>
      </w:r>
      <w:proofErr w:type="spellStart"/>
      <w:r w:rsidRPr="00D90A4E">
        <w:rPr>
          <w:rFonts w:ascii="Times New Roman" w:hAnsi="Times New Roman" w:cs="Times New Roman"/>
          <w:i/>
          <w:iCs/>
          <w:sz w:val="24"/>
          <w:szCs w:val="24"/>
        </w:rPr>
        <w:t>t</w:t>
      </w:r>
      <w:r w:rsidRPr="00D90A4E">
        <w:rPr>
          <w:rFonts w:ascii="Times New Roman" w:hAnsi="Times New Roman" w:cs="Times New Roman"/>
          <w:sz w:val="24"/>
          <w:szCs w:val="24"/>
        </w:rPr>
        <w:t>s</w:t>
      </w:r>
      <w:proofErr w:type="spellEnd"/>
      <w:r w:rsidRPr="00D90A4E">
        <w:rPr>
          <w:rFonts w:ascii="Times New Roman" w:hAnsi="Times New Roman" w:cs="Times New Roman"/>
          <w:sz w:val="24"/>
          <w:szCs w:val="24"/>
        </w:rPr>
        <w:t xml:space="preserve"> ≥ 2.72, </w:t>
      </w:r>
      <w:r w:rsidRPr="00D90A4E">
        <w:rPr>
          <w:rFonts w:ascii="Times New Roman" w:hAnsi="Times New Roman" w:cs="Times New Roman"/>
          <w:i/>
          <w:iCs/>
          <w:sz w:val="24"/>
          <w:szCs w:val="24"/>
        </w:rPr>
        <w:t>d</w:t>
      </w:r>
      <w:r w:rsidRPr="00D90A4E">
        <w:rPr>
          <w:rFonts w:ascii="Times New Roman" w:hAnsi="Times New Roman" w:cs="Times New Roman"/>
          <w:sz w:val="24"/>
          <w:szCs w:val="24"/>
        </w:rPr>
        <w:t>s ≥ 0.62),</w:t>
      </w:r>
      <w:r>
        <w:rPr>
          <w:rFonts w:ascii="Times New Roman" w:hAnsi="Times New Roman" w:cs="Times New Roman"/>
          <w:sz w:val="24"/>
          <w:szCs w:val="24"/>
        </w:rPr>
        <w:t xml:space="preserve"> except between the JOL and frequency judgment groups, </w:t>
      </w:r>
      <w:r w:rsidRPr="00004913">
        <w:rPr>
          <w:rFonts w:ascii="Times New Roman" w:hAnsi="Times New Roman" w:cs="Times New Roman"/>
          <w:i/>
          <w:iCs/>
          <w:sz w:val="24"/>
          <w:szCs w:val="24"/>
        </w:rPr>
        <w:t>t</w:t>
      </w:r>
      <w:r>
        <w:rPr>
          <w:rFonts w:ascii="Times New Roman" w:hAnsi="Times New Roman" w:cs="Times New Roman"/>
          <w:sz w:val="24"/>
          <w:szCs w:val="24"/>
        </w:rPr>
        <w:t xml:space="preserve"> &lt; 1, </w:t>
      </w:r>
      <w:r w:rsidRPr="00004913">
        <w:rPr>
          <w:rFonts w:ascii="Times New Roman" w:hAnsi="Times New Roman" w:cs="Times New Roman"/>
          <w:i/>
          <w:iCs/>
          <w:sz w:val="24"/>
          <w:szCs w:val="24"/>
        </w:rPr>
        <w:t>p</w:t>
      </w:r>
      <w:r>
        <w:rPr>
          <w:rFonts w:ascii="Times New Roman" w:hAnsi="Times New Roman" w:cs="Times New Roman"/>
          <w:sz w:val="24"/>
          <w:szCs w:val="24"/>
        </w:rPr>
        <w:t xml:space="preserve"> = .66, </w:t>
      </w:r>
      <w:r w:rsidRPr="00004913">
        <w:rPr>
          <w:rFonts w:ascii="Times New Roman" w:hAnsi="Times New Roman" w:cs="Times New Roman"/>
          <w:i/>
          <w:iCs/>
          <w:sz w:val="24"/>
          <w:szCs w:val="24"/>
        </w:rPr>
        <w:t>p</w:t>
      </w:r>
      <w:r w:rsidRPr="00004913">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For unrelated pairs, recall rates were statistically equivalent between the frequency (26.75), JOL (20.98), and no-JOL groups (25.45; </w:t>
      </w:r>
      <w:proofErr w:type="spellStart"/>
      <w:r w:rsidRPr="00D90A4E">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1.68, </w:t>
      </w:r>
      <w:proofErr w:type="spellStart"/>
      <w:r w:rsidRPr="00D90A4E">
        <w:rPr>
          <w:rFonts w:ascii="Times New Roman" w:hAnsi="Times New Roman" w:cs="Times New Roman"/>
          <w:i/>
          <w:iCs/>
          <w:sz w:val="24"/>
          <w:szCs w:val="24"/>
        </w:rPr>
        <w:t>p</w:t>
      </w:r>
      <w:r w:rsidRPr="00D90A4E">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.69)</w:t>
      </w:r>
      <w:r w:rsidR="00782F85">
        <w:rPr>
          <w:rFonts w:ascii="Times New Roman" w:hAnsi="Times New Roman" w:cs="Times New Roman"/>
          <w:sz w:val="24"/>
          <w:szCs w:val="24"/>
        </w:rPr>
        <w:t>, indicating no reactivity</w:t>
      </w:r>
      <w:r>
        <w:rPr>
          <w:rFonts w:ascii="Times New Roman" w:hAnsi="Times New Roman" w:cs="Times New Roman"/>
          <w:sz w:val="24"/>
          <w:szCs w:val="24"/>
        </w:rPr>
        <w:t xml:space="preserve">. </w:t>
      </w:r>
      <w:r w:rsidR="00782F85">
        <w:rPr>
          <w:rFonts w:ascii="Times New Roman" w:hAnsi="Times New Roman" w:cs="Times New Roman"/>
          <w:sz w:val="24"/>
          <w:szCs w:val="24"/>
        </w:rPr>
        <w:t>R</w:t>
      </w:r>
      <w:r>
        <w:rPr>
          <w:rFonts w:ascii="Times New Roman" w:hAnsi="Times New Roman" w:cs="Times New Roman"/>
          <w:sz w:val="24"/>
          <w:szCs w:val="24"/>
        </w:rPr>
        <w:t>eactivity patterns observed with forward pairs in mixed lists</w:t>
      </w:r>
      <w:r w:rsidR="00782F85">
        <w:rPr>
          <w:rFonts w:ascii="Times New Roman" w:hAnsi="Times New Roman" w:cs="Times New Roman"/>
          <w:sz w:val="24"/>
          <w:szCs w:val="24"/>
        </w:rPr>
        <w:t xml:space="preserve"> therefore</w:t>
      </w:r>
      <w:r>
        <w:rPr>
          <w:rFonts w:ascii="Times New Roman" w:hAnsi="Times New Roman" w:cs="Times New Roman"/>
          <w:sz w:val="24"/>
          <w:szCs w:val="24"/>
        </w:rPr>
        <w:t xml:space="preserve"> extend</w:t>
      </w:r>
      <w:r w:rsidR="00901344">
        <w:rPr>
          <w:rFonts w:ascii="Times New Roman" w:hAnsi="Times New Roman" w:cs="Times New Roman"/>
          <w:sz w:val="24"/>
          <w:szCs w:val="24"/>
        </w:rPr>
        <w:t>ed</w:t>
      </w:r>
      <w:r>
        <w:rPr>
          <w:rFonts w:ascii="Times New Roman" w:hAnsi="Times New Roman" w:cs="Times New Roman"/>
          <w:sz w:val="24"/>
          <w:szCs w:val="24"/>
        </w:rPr>
        <w:t xml:space="preserve"> to backward pairs.</w:t>
      </w:r>
    </w:p>
    <w:p w14:paraId="1EBAFD81" w14:textId="77777777" w:rsidR="00063AE7" w:rsidRPr="00E36219" w:rsidRDefault="00063AE7" w:rsidP="00063AE7">
      <w:pPr>
        <w:spacing w:after="0" w:line="480" w:lineRule="auto"/>
        <w:rPr>
          <w:rFonts w:ascii="Times New Roman" w:hAnsi="Times New Roman" w:cs="Times New Roman"/>
          <w:b/>
          <w:bCs/>
          <w:sz w:val="24"/>
          <w:szCs w:val="24"/>
        </w:rPr>
      </w:pPr>
      <w:r w:rsidRPr="00E36219">
        <w:rPr>
          <w:rFonts w:ascii="Times New Roman" w:hAnsi="Times New Roman" w:cs="Times New Roman"/>
          <w:b/>
          <w:bCs/>
          <w:sz w:val="24"/>
          <w:szCs w:val="24"/>
        </w:rPr>
        <w:t>Pure Lists</w:t>
      </w:r>
    </w:p>
    <w:p w14:paraId="069C0FB0" w14:textId="36E8C035" w:rsidR="00063AE7" w:rsidRPr="00DA4C36" w:rsidRDefault="00063AE7" w:rsidP="00063A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a 2 (Pair Type: Backward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w:t>
      </w:r>
      <w:r w:rsidR="003C0C2F">
        <w:rPr>
          <w:rFonts w:ascii="Times New Roman" w:hAnsi="Times New Roman" w:cs="Times New Roman"/>
          <w:sz w:val="24"/>
          <w:szCs w:val="24"/>
        </w:rPr>
        <w:t>between-</w:t>
      </w:r>
      <w:r>
        <w:rPr>
          <w:rFonts w:ascii="Times New Roman" w:hAnsi="Times New Roman" w:cs="Times New Roman"/>
          <w:sz w:val="24"/>
          <w:szCs w:val="24"/>
        </w:rPr>
        <w:t>subject ANOVA tested whether reactivity occurred for pairs presented within pure lists</w:t>
      </w:r>
      <w:r w:rsidRPr="008004F3">
        <w:rPr>
          <w:rFonts w:ascii="Times New Roman" w:hAnsi="Times New Roman" w:cs="Times New Roman"/>
          <w:sz w:val="24"/>
          <w:szCs w:val="24"/>
        </w:rPr>
        <w:t xml:space="preserve">. Consistent with the previous analyses, a significant </w:t>
      </w:r>
      <w:r>
        <w:rPr>
          <w:rFonts w:ascii="Times New Roman" w:hAnsi="Times New Roman" w:cs="Times New Roman"/>
          <w:sz w:val="24"/>
          <w:szCs w:val="24"/>
        </w:rPr>
        <w:t xml:space="preserve">effect of pair type emerged, </w:t>
      </w:r>
      <w:r w:rsidRPr="008004F3">
        <w:rPr>
          <w:rFonts w:ascii="Times New Roman" w:hAnsi="Times New Roman" w:cs="Times New Roman"/>
          <w:i/>
          <w:iCs/>
          <w:sz w:val="24"/>
          <w:szCs w:val="24"/>
        </w:rPr>
        <w:t>F</w:t>
      </w:r>
      <w:r>
        <w:rPr>
          <w:rFonts w:ascii="Times New Roman" w:hAnsi="Times New Roman" w:cs="Times New Roman"/>
          <w:sz w:val="24"/>
          <w:szCs w:val="24"/>
        </w:rPr>
        <w:t xml:space="preserve">(1, 220) = 42.91, </w:t>
      </w:r>
      <w:r w:rsidRPr="008004F3">
        <w:rPr>
          <w:rFonts w:ascii="Times New Roman" w:hAnsi="Times New Roman" w:cs="Times New Roman"/>
          <w:i/>
          <w:iCs/>
          <w:sz w:val="24"/>
          <w:szCs w:val="24"/>
        </w:rPr>
        <w:t>MSE</w:t>
      </w:r>
      <w:r>
        <w:rPr>
          <w:rFonts w:ascii="Times New Roman" w:hAnsi="Times New Roman" w:cs="Times New Roman"/>
          <w:sz w:val="24"/>
          <w:szCs w:val="24"/>
        </w:rPr>
        <w:t xml:space="preserve"> = 312.67, </w:t>
      </w:r>
      <w:bookmarkStart w:id="9" w:name="_Hlk91662087"/>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16</w:t>
      </w:r>
      <w:bookmarkEnd w:id="9"/>
      <w:r>
        <w:rPr>
          <w:rFonts w:ascii="Times New Roman" w:hAnsi="Times New Roman" w:cs="Times New Roman"/>
          <w:sz w:val="24"/>
          <w:szCs w:val="24"/>
        </w:rPr>
        <w:t>, such that recall of backward pairs (41.95) exceeded recall of unrelated pairs (26.25) when collapsing across encoding groups</w:t>
      </w:r>
      <w:r w:rsidRPr="00982370">
        <w:rPr>
          <w:rFonts w:ascii="Times New Roman" w:hAnsi="Times New Roman" w:cs="Times New Roman"/>
          <w:sz w:val="24"/>
          <w:szCs w:val="24"/>
        </w:rPr>
        <w:t xml:space="preserve">. </w:t>
      </w:r>
      <w:r>
        <w:rPr>
          <w:rFonts w:ascii="Times New Roman" w:hAnsi="Times New Roman" w:cs="Times New Roman"/>
          <w:sz w:val="24"/>
          <w:szCs w:val="24"/>
        </w:rPr>
        <w:t>However, t</w:t>
      </w:r>
      <w:r w:rsidRPr="00982370">
        <w:rPr>
          <w:rFonts w:ascii="Times New Roman" w:hAnsi="Times New Roman" w:cs="Times New Roman"/>
          <w:sz w:val="24"/>
          <w:szCs w:val="24"/>
        </w:rPr>
        <w:t xml:space="preserve">he effect of </w:t>
      </w:r>
      <w:r>
        <w:rPr>
          <w:rFonts w:ascii="Times New Roman" w:hAnsi="Times New Roman" w:cs="Times New Roman"/>
          <w:sz w:val="24"/>
          <w:szCs w:val="24"/>
        </w:rPr>
        <w:t>E</w:t>
      </w:r>
      <w:r w:rsidRPr="00982370">
        <w:rPr>
          <w:rFonts w:ascii="Times New Roman" w:hAnsi="Times New Roman" w:cs="Times New Roman"/>
          <w:sz w:val="24"/>
          <w:szCs w:val="24"/>
        </w:rPr>
        <w:t xml:space="preserve">ncoding </w:t>
      </w:r>
      <w:r>
        <w:rPr>
          <w:rFonts w:ascii="Times New Roman" w:hAnsi="Times New Roman" w:cs="Times New Roman"/>
          <w:sz w:val="24"/>
          <w:szCs w:val="24"/>
        </w:rPr>
        <w:t>G</w:t>
      </w:r>
      <w:r w:rsidRPr="00982370">
        <w:rPr>
          <w:rFonts w:ascii="Times New Roman" w:hAnsi="Times New Roman" w:cs="Times New Roman"/>
          <w:sz w:val="24"/>
          <w:szCs w:val="24"/>
        </w:rPr>
        <w:t xml:space="preserve">roup was non-significant, </w:t>
      </w:r>
      <w:r w:rsidRPr="00982370">
        <w:rPr>
          <w:rFonts w:ascii="Times New Roman" w:hAnsi="Times New Roman" w:cs="Times New Roman"/>
          <w:i/>
          <w:iCs/>
          <w:sz w:val="24"/>
          <w:szCs w:val="24"/>
        </w:rPr>
        <w:t>F</w:t>
      </w:r>
      <w:r w:rsidRPr="00982370">
        <w:rPr>
          <w:rFonts w:ascii="Times New Roman" w:hAnsi="Times New Roman" w:cs="Times New Roman"/>
          <w:sz w:val="24"/>
          <w:szCs w:val="24"/>
        </w:rPr>
        <w:t xml:space="preserve">(2, 220) = 2.08, </w:t>
      </w:r>
      <w:r w:rsidRPr="00982370">
        <w:rPr>
          <w:rFonts w:ascii="Times New Roman" w:hAnsi="Times New Roman" w:cs="Times New Roman"/>
          <w:i/>
          <w:iCs/>
          <w:sz w:val="24"/>
          <w:szCs w:val="24"/>
        </w:rPr>
        <w:t>MSE</w:t>
      </w:r>
      <w:r w:rsidRPr="00982370">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sidRPr="00982370">
        <w:rPr>
          <w:rFonts w:ascii="Times New Roman" w:hAnsi="Times New Roman" w:cs="Times New Roman"/>
          <w:sz w:val="24"/>
          <w:szCs w:val="24"/>
        </w:rPr>
        <w:t xml:space="preserve"> = .13,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sidRPr="00982370">
        <w:rPr>
          <w:rFonts w:ascii="Times New Roman" w:hAnsi="Times New Roman" w:cs="Times New Roman"/>
          <w:sz w:val="24"/>
          <w:szCs w:val="24"/>
        </w:rPr>
        <w:t xml:space="preserve"> = .65. </w:t>
      </w:r>
      <w:r>
        <w:rPr>
          <w:rFonts w:ascii="Times New Roman" w:hAnsi="Times New Roman" w:cs="Times New Roman"/>
          <w:sz w:val="24"/>
          <w:szCs w:val="24"/>
        </w:rPr>
        <w:t xml:space="preserve">Finally, the interaction between Pair Type and Encoding Group was right at the conventional level of significance, </w:t>
      </w:r>
      <w:r w:rsidRPr="00982370">
        <w:rPr>
          <w:rFonts w:ascii="Times New Roman" w:hAnsi="Times New Roman" w:cs="Times New Roman"/>
          <w:i/>
          <w:iCs/>
          <w:sz w:val="24"/>
          <w:szCs w:val="24"/>
        </w:rPr>
        <w:t>F</w:t>
      </w:r>
      <w:r>
        <w:rPr>
          <w:rFonts w:ascii="Times New Roman" w:hAnsi="Times New Roman" w:cs="Times New Roman"/>
          <w:sz w:val="24"/>
          <w:szCs w:val="24"/>
        </w:rPr>
        <w:t xml:space="preserve">(2, 220) = 2.95, </w:t>
      </w:r>
      <w:r w:rsidRPr="00982370">
        <w:rPr>
          <w:rFonts w:ascii="Times New Roman" w:hAnsi="Times New Roman" w:cs="Times New Roman"/>
          <w:i/>
          <w:iCs/>
          <w:sz w:val="24"/>
          <w:szCs w:val="24"/>
        </w:rPr>
        <w:t>MSE</w:t>
      </w:r>
      <w:r>
        <w:rPr>
          <w:rFonts w:ascii="Times New Roman" w:hAnsi="Times New Roman" w:cs="Times New Roman"/>
          <w:sz w:val="24"/>
          <w:szCs w:val="24"/>
        </w:rPr>
        <w:t xml:space="preserve"> = 312.67, </w:t>
      </w:r>
      <w:r w:rsidRPr="00982370">
        <w:rPr>
          <w:rFonts w:ascii="Times New Roman" w:hAnsi="Times New Roman" w:cs="Times New Roman"/>
          <w:i/>
          <w:iCs/>
          <w:sz w:val="24"/>
          <w:szCs w:val="24"/>
        </w:rPr>
        <w:t>p</w:t>
      </w:r>
      <w:r>
        <w:rPr>
          <w:rFonts w:ascii="Times New Roman" w:hAnsi="Times New Roman" w:cs="Times New Roman"/>
          <w:sz w:val="24"/>
          <w:szCs w:val="24"/>
        </w:rPr>
        <w:t xml:space="preserve"> = .05, </w:t>
      </w:r>
      <w:r w:rsidRPr="00982370">
        <w:rPr>
          <w:rFonts w:ascii="Times New Roman" w:hAnsi="Times New Roman" w:cs="Times New Roman"/>
          <w:i/>
          <w:iCs/>
          <w:sz w:val="24"/>
          <w:szCs w:val="24"/>
        </w:rPr>
        <w:t>p</w:t>
      </w:r>
      <w:r w:rsidRPr="00982370">
        <w:rPr>
          <w:rFonts w:ascii="Times New Roman" w:hAnsi="Times New Roman" w:cs="Times New Roman"/>
          <w:caps/>
          <w:sz w:val="24"/>
          <w:szCs w:val="24"/>
          <w:vertAlign w:val="subscript"/>
        </w:rPr>
        <w:t>bic</w:t>
      </w:r>
      <w:r>
        <w:rPr>
          <w:rFonts w:ascii="Times New Roman" w:hAnsi="Times New Roman" w:cs="Times New Roman"/>
          <w:sz w:val="24"/>
          <w:szCs w:val="24"/>
        </w:rPr>
        <w:t xml:space="preserve"> = .44,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03, and post-hoc comparisons were carried out as originally planned. Starting with backward pairs, correct recall was highest for participants in the frequency judgment group (46.01), followed by participants in the JOL (44.21), and no-JOL groups (34.83). Post-hoc </w:t>
      </w:r>
      <w:r w:rsidRPr="009755C2">
        <w:rPr>
          <w:rFonts w:ascii="Times New Roman" w:hAnsi="Times New Roman" w:cs="Times New Roman"/>
          <w:i/>
          <w:iCs/>
          <w:sz w:val="24"/>
          <w:szCs w:val="24"/>
        </w:rPr>
        <w:t>t</w:t>
      </w:r>
      <w:r>
        <w:rPr>
          <w:rFonts w:ascii="Times New Roman" w:hAnsi="Times New Roman" w:cs="Times New Roman"/>
          <w:sz w:val="24"/>
          <w:szCs w:val="24"/>
        </w:rPr>
        <w:t xml:space="preserve">-tests confirmed that all comparisons differed significantly, </w:t>
      </w:r>
      <w:proofErr w:type="spellStart"/>
      <w:r w:rsidRPr="00836D3A">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2.08, </w:t>
      </w:r>
      <w:r w:rsidRPr="00836D3A">
        <w:rPr>
          <w:rFonts w:ascii="Times New Roman" w:hAnsi="Times New Roman" w:cs="Times New Roman"/>
          <w:i/>
          <w:iCs/>
          <w:sz w:val="24"/>
          <w:szCs w:val="24"/>
        </w:rPr>
        <w:t>d</w:t>
      </w:r>
      <w:r>
        <w:rPr>
          <w:rFonts w:ascii="Times New Roman" w:hAnsi="Times New Roman" w:cs="Times New Roman"/>
          <w:sz w:val="24"/>
          <w:szCs w:val="24"/>
        </w:rPr>
        <w:t xml:space="preserve">s ≥ 0.47, except for the comparison between JOLs and frequency judgments, </w:t>
      </w:r>
      <w:r w:rsidRPr="009755C2">
        <w:rPr>
          <w:rFonts w:ascii="Times New Roman" w:hAnsi="Times New Roman" w:cs="Times New Roman"/>
          <w:i/>
          <w:iCs/>
          <w:sz w:val="24"/>
          <w:szCs w:val="24"/>
        </w:rPr>
        <w:t>t</w:t>
      </w:r>
      <w:r>
        <w:rPr>
          <w:rFonts w:ascii="Times New Roman" w:hAnsi="Times New Roman" w:cs="Times New Roman"/>
          <w:sz w:val="24"/>
          <w:szCs w:val="24"/>
        </w:rPr>
        <w:t xml:space="preserve">(81) &lt; 1, </w:t>
      </w:r>
      <w:r w:rsidRPr="009755C2">
        <w:rPr>
          <w:rFonts w:ascii="Times New Roman" w:hAnsi="Times New Roman" w:cs="Times New Roman"/>
          <w:i/>
          <w:iCs/>
          <w:sz w:val="24"/>
          <w:szCs w:val="24"/>
        </w:rPr>
        <w:t>SEM</w:t>
      </w:r>
      <w:r>
        <w:rPr>
          <w:rFonts w:ascii="Times New Roman" w:hAnsi="Times New Roman" w:cs="Times New Roman"/>
          <w:sz w:val="24"/>
          <w:szCs w:val="24"/>
        </w:rPr>
        <w:t xml:space="preserve"> = 4.39, </w:t>
      </w:r>
      <w:r w:rsidRPr="009755C2">
        <w:rPr>
          <w:rFonts w:ascii="Times New Roman" w:hAnsi="Times New Roman" w:cs="Times New Roman"/>
          <w:i/>
          <w:iCs/>
          <w:sz w:val="24"/>
          <w:szCs w:val="24"/>
        </w:rPr>
        <w:t>p</w:t>
      </w:r>
      <w:r>
        <w:rPr>
          <w:rFonts w:ascii="Times New Roman" w:hAnsi="Times New Roman" w:cs="Times New Roman"/>
          <w:sz w:val="24"/>
          <w:szCs w:val="24"/>
        </w:rPr>
        <w:t xml:space="preserve"> = .67, </w:t>
      </w:r>
      <w:r w:rsidRPr="009755C2">
        <w:rPr>
          <w:rFonts w:ascii="Times New Roman" w:hAnsi="Times New Roman" w:cs="Times New Roman"/>
          <w:i/>
          <w:iCs/>
          <w:sz w:val="24"/>
          <w:szCs w:val="24"/>
        </w:rPr>
        <w:t>p</w:t>
      </w:r>
      <w:r w:rsidRPr="009755C2">
        <w:rPr>
          <w:rFonts w:ascii="Times New Roman" w:hAnsi="Times New Roman" w:cs="Times New Roman"/>
          <w:caps/>
          <w:sz w:val="24"/>
          <w:szCs w:val="24"/>
          <w:vertAlign w:val="subscript"/>
        </w:rPr>
        <w:t>bic</w:t>
      </w:r>
      <w:r>
        <w:rPr>
          <w:rFonts w:ascii="Times New Roman" w:hAnsi="Times New Roman" w:cs="Times New Roman"/>
          <w:sz w:val="24"/>
          <w:szCs w:val="24"/>
        </w:rPr>
        <w:t xml:space="preserve"> = .89. Recall of unrelated pairs did not differ as a function of encoding group</w:t>
      </w:r>
      <w:r w:rsidR="007075FB">
        <w:rPr>
          <w:rFonts w:ascii="Times New Roman" w:hAnsi="Times New Roman" w:cs="Times New Roman"/>
          <w:sz w:val="24"/>
          <w:szCs w:val="24"/>
        </w:rPr>
        <w:t xml:space="preserve">, </w:t>
      </w:r>
      <w:bookmarkStart w:id="10" w:name="_Hlk103842276"/>
      <w:proofErr w:type="spellStart"/>
      <w:r w:rsidR="007075FB" w:rsidRPr="004D14C2">
        <w:rPr>
          <w:rFonts w:ascii="Times New Roman" w:hAnsi="Times New Roman" w:cs="Times New Roman"/>
          <w:i/>
          <w:iCs/>
          <w:sz w:val="24"/>
          <w:szCs w:val="24"/>
        </w:rPr>
        <w:t>t</w:t>
      </w:r>
      <w:r w:rsidR="007075FB" w:rsidRPr="004D14C2">
        <w:rPr>
          <w:rFonts w:ascii="Times New Roman" w:hAnsi="Times New Roman" w:cs="Times New Roman"/>
          <w:sz w:val="24"/>
          <w:szCs w:val="24"/>
        </w:rPr>
        <w:t>s</w:t>
      </w:r>
      <w:proofErr w:type="spellEnd"/>
      <w:r w:rsidR="007075FB">
        <w:rPr>
          <w:rFonts w:ascii="Times New Roman" w:hAnsi="Times New Roman" w:cs="Times New Roman"/>
          <w:sz w:val="24"/>
          <w:szCs w:val="24"/>
        </w:rPr>
        <w:t xml:space="preserve"> ≤ 1.42</w:t>
      </w:r>
      <w:r w:rsidR="007075FB" w:rsidRPr="004D14C2">
        <w:rPr>
          <w:rFonts w:ascii="Times New Roman" w:hAnsi="Times New Roman" w:cs="Times New Roman"/>
          <w:sz w:val="24"/>
          <w:szCs w:val="24"/>
        </w:rPr>
        <w:t xml:space="preserve">, </w:t>
      </w:r>
      <w:proofErr w:type="spellStart"/>
      <w:r w:rsidR="007075FB" w:rsidRPr="004D14C2">
        <w:rPr>
          <w:rFonts w:ascii="Times New Roman" w:hAnsi="Times New Roman" w:cs="Times New Roman"/>
          <w:i/>
          <w:iCs/>
          <w:sz w:val="24"/>
          <w:szCs w:val="24"/>
        </w:rPr>
        <w:t>p</w:t>
      </w:r>
      <w:r w:rsidR="007075FB" w:rsidRPr="004D14C2">
        <w:rPr>
          <w:rFonts w:ascii="Times New Roman" w:hAnsi="Times New Roman" w:cs="Times New Roman"/>
          <w:sz w:val="24"/>
          <w:szCs w:val="24"/>
        </w:rPr>
        <w:t>s</w:t>
      </w:r>
      <w:proofErr w:type="spellEnd"/>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16</w:t>
      </w:r>
      <w:r w:rsidR="007075FB" w:rsidRPr="004D14C2">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p</w:t>
      </w:r>
      <w:r w:rsidR="007075FB" w:rsidRPr="004D14C2">
        <w:rPr>
          <w:rFonts w:ascii="Times New Roman" w:hAnsi="Times New Roman" w:cs="Times New Roman"/>
          <w:caps/>
          <w:sz w:val="24"/>
          <w:szCs w:val="24"/>
          <w:vertAlign w:val="subscript"/>
        </w:rPr>
        <w:t>bic</w:t>
      </w:r>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76 (</w:t>
      </w:r>
      <w:r>
        <w:rPr>
          <w:rFonts w:ascii="Times New Roman" w:hAnsi="Times New Roman" w:cs="Times New Roman"/>
          <w:sz w:val="24"/>
          <w:szCs w:val="24"/>
        </w:rPr>
        <w:t xml:space="preserve">see Experiment </w:t>
      </w:r>
      <w:r w:rsidR="003C0C2F">
        <w:rPr>
          <w:rFonts w:ascii="Times New Roman" w:hAnsi="Times New Roman" w:cs="Times New Roman"/>
          <w:sz w:val="24"/>
          <w:szCs w:val="24"/>
        </w:rPr>
        <w:t>1</w:t>
      </w:r>
      <w:bookmarkEnd w:id="10"/>
      <w:r>
        <w:rPr>
          <w:rFonts w:ascii="Times New Roman" w:hAnsi="Times New Roman" w:cs="Times New Roman"/>
          <w:sz w:val="24"/>
          <w:szCs w:val="24"/>
        </w:rPr>
        <w:t>). Thus, positive reactivity patterns observed for backward pairs in mixed lists extend</w:t>
      </w:r>
      <w:r w:rsidR="003C0C2F">
        <w:rPr>
          <w:rFonts w:ascii="Times New Roman" w:hAnsi="Times New Roman" w:cs="Times New Roman"/>
          <w:sz w:val="24"/>
          <w:szCs w:val="24"/>
        </w:rPr>
        <w:t>ed</w:t>
      </w:r>
      <w:r>
        <w:rPr>
          <w:rFonts w:ascii="Times New Roman" w:hAnsi="Times New Roman" w:cs="Times New Roman"/>
          <w:sz w:val="24"/>
          <w:szCs w:val="24"/>
        </w:rPr>
        <w:t xml:space="preserve"> to pure lists.</w:t>
      </w:r>
    </w:p>
    <w:p w14:paraId="2C1293E7" w14:textId="77777777" w:rsidR="00063AE7" w:rsidRDefault="00063AE7" w:rsidP="00063AE7">
      <w:pPr>
        <w:spacing w:after="0"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Discussion</w:t>
      </w:r>
    </w:p>
    <w:p w14:paraId="5FC0CAE6" w14:textId="7A53C462" w:rsidR="00063AE7"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lastRenderedPageBreak/>
        <w:tab/>
        <w:t xml:space="preserve">Experiment </w:t>
      </w:r>
      <w:r w:rsidR="00BD0A73">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tested whether reactivity patterns observed for forward pairs in Experiment </w:t>
      </w:r>
      <w:r w:rsidR="00BD0A73">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would occur </w:t>
      </w:r>
      <w:r w:rsidR="0002054D">
        <w:rPr>
          <w:rFonts w:ascii="Times New Roman" w:eastAsia="Calibri" w:hAnsi="Times New Roman" w:cs="Times New Roman"/>
          <w:bCs/>
          <w:sz w:val="24"/>
          <w:szCs w:val="24"/>
        </w:rPr>
        <w:t>using</w:t>
      </w:r>
      <w:r>
        <w:rPr>
          <w:rFonts w:ascii="Times New Roman" w:eastAsia="Calibri" w:hAnsi="Times New Roman" w:cs="Times New Roman"/>
          <w:bCs/>
          <w:sz w:val="24"/>
          <w:szCs w:val="24"/>
        </w:rPr>
        <w:t xml:space="preserve"> backward pairs in which the target was less predictive </w:t>
      </w:r>
      <w:r w:rsidR="0046367F">
        <w:rPr>
          <w:rFonts w:ascii="Times New Roman" w:eastAsia="Calibri" w:hAnsi="Times New Roman" w:cs="Times New Roman"/>
          <w:bCs/>
          <w:sz w:val="24"/>
          <w:szCs w:val="24"/>
        </w:rPr>
        <w:t>of</w:t>
      </w:r>
      <w:r w:rsidR="003C0C2F">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 xml:space="preserve">the cue at test. In doing so, this experiment provided an additional test of the cue-strengthening account of reactivity, as backward pairs provide a situation in which cues used to inform the JOL are less likely to be available at test. Furthermore, the inclusion of </w:t>
      </w:r>
      <w:r w:rsidR="00C16FC2">
        <w:rPr>
          <w:rFonts w:ascii="Times New Roman" w:eastAsia="Calibri" w:hAnsi="Times New Roman" w:cs="Times New Roman"/>
          <w:bCs/>
          <w:sz w:val="24"/>
          <w:szCs w:val="24"/>
        </w:rPr>
        <w:t xml:space="preserve">both </w:t>
      </w:r>
      <w:r>
        <w:rPr>
          <w:rFonts w:ascii="Times New Roman" w:eastAsia="Calibri" w:hAnsi="Times New Roman" w:cs="Times New Roman"/>
          <w:bCs/>
          <w:sz w:val="24"/>
          <w:szCs w:val="24"/>
        </w:rPr>
        <w:t xml:space="preserve">mixed </w:t>
      </w:r>
      <w:r w:rsidR="00C16FC2">
        <w:rPr>
          <w:rFonts w:ascii="Times New Roman" w:eastAsia="Calibri" w:hAnsi="Times New Roman" w:cs="Times New Roman"/>
          <w:bCs/>
          <w:sz w:val="24"/>
          <w:szCs w:val="24"/>
        </w:rPr>
        <w:t>and</w:t>
      </w:r>
      <w:r>
        <w:rPr>
          <w:rFonts w:ascii="Times New Roman" w:eastAsia="Calibri" w:hAnsi="Times New Roman" w:cs="Times New Roman"/>
          <w:bCs/>
          <w:sz w:val="24"/>
          <w:szCs w:val="24"/>
        </w:rPr>
        <w:t xml:space="preserve"> pure lists allowed for an additional test of the changed-goal hypothesis. Overall, JOLs and frequency judgments each produced reactivity on backward pairs, regardless of list type. For unrelated pairs, however, no reactivity occurred. </w:t>
      </w:r>
      <w:commentRangeStart w:id="11"/>
      <w:commentRangeStart w:id="12"/>
      <w:r w:rsidRPr="009D0186">
        <w:rPr>
          <w:rFonts w:ascii="Times New Roman" w:eastAsia="Calibri" w:hAnsi="Times New Roman" w:cs="Times New Roman"/>
          <w:bCs/>
          <w:sz w:val="24"/>
          <w:szCs w:val="24"/>
          <w:highlight w:val="yellow"/>
        </w:rPr>
        <w:t>These findings are consistent with the previous experiments and provide additional support for the cue-strengthening account, as reactivity was again not limited to mixed in lists in which participants could distinguish between related and unrelated pairs.</w:t>
      </w:r>
      <w:commentRangeEnd w:id="11"/>
      <w:r w:rsidR="009D0186">
        <w:rPr>
          <w:rStyle w:val="CommentReference"/>
        </w:rPr>
        <w:commentReference w:id="11"/>
      </w:r>
      <w:commentRangeEnd w:id="12"/>
      <w:r w:rsidR="009D0186">
        <w:rPr>
          <w:rStyle w:val="CommentReference"/>
        </w:rPr>
        <w:commentReference w:id="12"/>
      </w:r>
    </w:p>
    <w:p w14:paraId="09EC3B32" w14:textId="0FB2836B" w:rsidR="00D10EED" w:rsidRDefault="00063AE7" w:rsidP="00063AE7">
      <w:pPr>
        <w:spacing w:after="0" w:line="48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ab/>
      </w:r>
      <w:r w:rsidRPr="005A652D">
        <w:rPr>
          <w:rFonts w:ascii="Times New Roman" w:eastAsia="Calibri" w:hAnsi="Times New Roman" w:cs="Times New Roman"/>
          <w:bCs/>
          <w:color w:val="0070C0"/>
          <w:sz w:val="24"/>
          <w:szCs w:val="24"/>
        </w:rPr>
        <w:t xml:space="preserve">In addition to </w:t>
      </w:r>
      <w:r w:rsidR="006256D3" w:rsidRPr="005A652D">
        <w:rPr>
          <w:rFonts w:ascii="Times New Roman" w:eastAsia="Calibri" w:hAnsi="Times New Roman" w:cs="Times New Roman"/>
          <w:bCs/>
          <w:color w:val="0070C0"/>
          <w:sz w:val="24"/>
          <w:szCs w:val="24"/>
        </w:rPr>
        <w:t>testing</w:t>
      </w:r>
      <w:r w:rsidRPr="005A652D">
        <w:rPr>
          <w:rFonts w:ascii="Times New Roman" w:eastAsia="Calibri" w:hAnsi="Times New Roman" w:cs="Times New Roman"/>
          <w:bCs/>
          <w:color w:val="0070C0"/>
          <w:sz w:val="24"/>
          <w:szCs w:val="24"/>
        </w:rPr>
        <w:t xml:space="preserve"> the changed-goal and cue-strengthening accounts of JOL reactivity, Experiment </w:t>
      </w:r>
      <w:r w:rsidR="00BD0A73" w:rsidRPr="005A652D">
        <w:rPr>
          <w:rFonts w:ascii="Times New Roman" w:eastAsia="Calibri" w:hAnsi="Times New Roman" w:cs="Times New Roman"/>
          <w:bCs/>
          <w:color w:val="0070C0"/>
          <w:sz w:val="24"/>
          <w:szCs w:val="24"/>
        </w:rPr>
        <w:t>2</w:t>
      </w:r>
      <w:r w:rsidRPr="005A652D">
        <w:rPr>
          <w:rFonts w:ascii="Times New Roman" w:eastAsia="Calibri" w:hAnsi="Times New Roman" w:cs="Times New Roman"/>
          <w:bCs/>
          <w:color w:val="0070C0"/>
          <w:sz w:val="24"/>
          <w:szCs w:val="24"/>
        </w:rPr>
        <w:t xml:space="preserve"> provided a novel contribution to the reactivity literature by omitting the forward associate comparison group in favor of backward pairs. Studies investigating reactivity have largely focused on comparisons between forward and unrelated pairs</w:t>
      </w:r>
      <w:r w:rsidR="0086145F" w:rsidRPr="005A652D">
        <w:rPr>
          <w:rFonts w:ascii="Times New Roman" w:eastAsia="Calibri" w:hAnsi="Times New Roman" w:cs="Times New Roman"/>
          <w:bCs/>
          <w:color w:val="0070C0"/>
          <w:sz w:val="24"/>
          <w:szCs w:val="24"/>
        </w:rPr>
        <w:t xml:space="preserve">, though </w:t>
      </w:r>
      <w:r w:rsidR="00FD7BBA" w:rsidRPr="005A652D">
        <w:rPr>
          <w:rFonts w:ascii="Times New Roman" w:eastAsia="Calibri" w:hAnsi="Times New Roman" w:cs="Times New Roman"/>
          <w:bCs/>
          <w:color w:val="0070C0"/>
          <w:sz w:val="24"/>
          <w:szCs w:val="24"/>
        </w:rPr>
        <w:t xml:space="preserve">we note that both </w:t>
      </w:r>
      <w:proofErr w:type="spellStart"/>
      <w:r w:rsidR="00FD7BBA" w:rsidRPr="005A652D">
        <w:rPr>
          <w:rFonts w:ascii="Times New Roman" w:eastAsia="Calibri" w:hAnsi="Times New Roman" w:cs="Times New Roman"/>
          <w:bCs/>
          <w:color w:val="0070C0"/>
          <w:sz w:val="24"/>
          <w:szCs w:val="24"/>
        </w:rPr>
        <w:t>Mitchum</w:t>
      </w:r>
      <w:proofErr w:type="spellEnd"/>
      <w:r w:rsidR="00FD7BBA" w:rsidRPr="005A652D">
        <w:rPr>
          <w:rFonts w:ascii="Times New Roman" w:eastAsia="Calibri" w:hAnsi="Times New Roman" w:cs="Times New Roman"/>
          <w:bCs/>
          <w:color w:val="0070C0"/>
          <w:sz w:val="24"/>
          <w:szCs w:val="24"/>
        </w:rPr>
        <w:t xml:space="preserve"> et al. (2016) and Maxwell and Huff (2022) each included backward pair</w:t>
      </w:r>
      <w:r w:rsidR="0086145F" w:rsidRPr="005A652D">
        <w:rPr>
          <w:rFonts w:ascii="Times New Roman" w:eastAsia="Calibri" w:hAnsi="Times New Roman" w:cs="Times New Roman"/>
          <w:bCs/>
          <w:color w:val="0070C0"/>
          <w:sz w:val="24"/>
          <w:szCs w:val="24"/>
        </w:rPr>
        <w:t>s alongside standard forward and unrelated pairs.</w:t>
      </w:r>
      <w:r w:rsidR="005A652D" w:rsidRPr="005A652D">
        <w:rPr>
          <w:rFonts w:ascii="Times New Roman" w:eastAsia="Calibri" w:hAnsi="Times New Roman" w:cs="Times New Roman"/>
          <w:bCs/>
          <w:color w:val="0070C0"/>
          <w:sz w:val="24"/>
          <w:szCs w:val="24"/>
        </w:rPr>
        <w:t xml:space="preserve"> </w:t>
      </w:r>
      <w:proofErr w:type="spellStart"/>
      <w:r w:rsidR="0086145F" w:rsidRPr="005A652D">
        <w:rPr>
          <w:rFonts w:ascii="Times New Roman" w:eastAsia="Calibri" w:hAnsi="Times New Roman" w:cs="Times New Roman"/>
          <w:bCs/>
          <w:color w:val="0070C0"/>
          <w:sz w:val="24"/>
          <w:szCs w:val="24"/>
        </w:rPr>
        <w:t>Mitchum</w:t>
      </w:r>
      <w:proofErr w:type="spellEnd"/>
      <w:r w:rsidR="0086145F" w:rsidRPr="005A652D">
        <w:rPr>
          <w:rFonts w:ascii="Times New Roman" w:eastAsia="Calibri" w:hAnsi="Times New Roman" w:cs="Times New Roman"/>
          <w:bCs/>
          <w:color w:val="0070C0"/>
          <w:sz w:val="24"/>
          <w:szCs w:val="24"/>
        </w:rPr>
        <w:t xml:space="preserve"> et al. showed that </w:t>
      </w:r>
      <w:r w:rsidR="001B59D8" w:rsidRPr="005A652D">
        <w:rPr>
          <w:rFonts w:ascii="Times New Roman" w:eastAsia="Calibri" w:hAnsi="Times New Roman" w:cs="Times New Roman"/>
          <w:bCs/>
          <w:color w:val="0070C0"/>
          <w:sz w:val="24"/>
          <w:szCs w:val="24"/>
        </w:rPr>
        <w:t xml:space="preserve">JOLs produced no reactivity on </w:t>
      </w:r>
      <w:r w:rsidR="0086145F" w:rsidRPr="005A652D">
        <w:rPr>
          <w:rFonts w:ascii="Times New Roman" w:eastAsia="Calibri" w:hAnsi="Times New Roman" w:cs="Times New Roman"/>
          <w:bCs/>
          <w:color w:val="0070C0"/>
          <w:sz w:val="24"/>
          <w:szCs w:val="24"/>
        </w:rPr>
        <w:t>backward pairs</w:t>
      </w:r>
      <w:r w:rsidR="001B59D8" w:rsidRPr="005A652D">
        <w:rPr>
          <w:rFonts w:ascii="Times New Roman" w:eastAsia="Calibri" w:hAnsi="Times New Roman" w:cs="Times New Roman"/>
          <w:bCs/>
          <w:color w:val="0070C0"/>
          <w:sz w:val="24"/>
          <w:szCs w:val="24"/>
        </w:rPr>
        <w:t>,</w:t>
      </w:r>
      <w:r w:rsidR="0086145F" w:rsidRPr="005A652D">
        <w:rPr>
          <w:rFonts w:ascii="Times New Roman" w:eastAsia="Calibri" w:hAnsi="Times New Roman" w:cs="Times New Roman"/>
          <w:bCs/>
          <w:color w:val="0070C0"/>
          <w:sz w:val="24"/>
          <w:szCs w:val="24"/>
        </w:rPr>
        <w:t xml:space="preserve"> mimicking their findings for forward pairs. </w:t>
      </w:r>
      <w:r w:rsidR="001B59D8" w:rsidRPr="005A652D">
        <w:rPr>
          <w:rFonts w:ascii="Times New Roman" w:eastAsia="Calibri" w:hAnsi="Times New Roman" w:cs="Times New Roman"/>
          <w:bCs/>
          <w:color w:val="0070C0"/>
          <w:sz w:val="24"/>
          <w:szCs w:val="24"/>
        </w:rPr>
        <w:t xml:space="preserve">Maxwell and Huff, however, showed that backward pairs received a memorial benefit, </w:t>
      </w:r>
      <w:r w:rsidR="005A652D" w:rsidRPr="005A652D">
        <w:rPr>
          <w:rFonts w:ascii="Times New Roman" w:eastAsia="Calibri" w:hAnsi="Times New Roman" w:cs="Times New Roman"/>
          <w:bCs/>
          <w:color w:val="0070C0"/>
          <w:sz w:val="24"/>
          <w:szCs w:val="24"/>
        </w:rPr>
        <w:t>a finding consistent with the positive reactivity patterns they observed on forward and symmetrical pairs.</w:t>
      </w:r>
      <w:r w:rsidR="0086145F" w:rsidRPr="005A652D">
        <w:rPr>
          <w:rFonts w:ascii="Times New Roman" w:eastAsia="Calibri" w:hAnsi="Times New Roman" w:cs="Times New Roman"/>
          <w:bCs/>
          <w:color w:val="0070C0"/>
          <w:sz w:val="24"/>
          <w:szCs w:val="24"/>
        </w:rPr>
        <w:t xml:space="preserve"> </w:t>
      </w:r>
      <w:r w:rsidR="005A652D" w:rsidRPr="005A652D">
        <w:rPr>
          <w:rFonts w:ascii="Times New Roman" w:eastAsia="Calibri" w:hAnsi="Times New Roman" w:cs="Times New Roman"/>
          <w:bCs/>
          <w:color w:val="0070C0"/>
          <w:sz w:val="24"/>
          <w:szCs w:val="24"/>
        </w:rPr>
        <w:t>Further, they showed that backward pair reactivity extended to other types of judgments, including frequency judgments. Thus, our findings in Experiment 2 are in-line with Maxwell and Huff while also demonstrating that reactivity can occur in the absence of traditional forward associates.</w:t>
      </w:r>
    </w:p>
    <w:p w14:paraId="0234CC6D" w14:textId="7E65293E" w:rsidR="00063AE7" w:rsidRPr="00B2182E" w:rsidRDefault="00063AE7" w:rsidP="00FD7BBA">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lastRenderedPageBreak/>
        <w:t>Given the focus in the literature on forward</w:t>
      </w:r>
      <w:r w:rsidR="00A03E2F">
        <w:rPr>
          <w:rFonts w:ascii="Times New Roman" w:eastAsia="Calibri" w:hAnsi="Times New Roman" w:cs="Times New Roman"/>
          <w:bCs/>
          <w:sz w:val="24"/>
          <w:szCs w:val="24"/>
        </w:rPr>
        <w:t xml:space="preserve"> associative</w:t>
      </w:r>
      <w:r>
        <w:rPr>
          <w:rFonts w:ascii="Times New Roman" w:eastAsia="Calibri" w:hAnsi="Times New Roman" w:cs="Times New Roman"/>
          <w:bCs/>
          <w:sz w:val="24"/>
          <w:szCs w:val="24"/>
        </w:rPr>
        <w:t xml:space="preserve"> pairs</w:t>
      </w:r>
      <w:r w:rsidRPr="00712353">
        <w:rPr>
          <w:rFonts w:ascii="Times New Roman" w:eastAsia="Calibri" w:hAnsi="Times New Roman" w:cs="Times New Roman"/>
          <w:bCs/>
          <w:sz w:val="24"/>
          <w:szCs w:val="24"/>
        </w:rPr>
        <w:t xml:space="preserve">, Experiment </w:t>
      </w:r>
      <w:r w:rsidR="00A03E2F">
        <w:rPr>
          <w:rFonts w:ascii="Times New Roman" w:eastAsia="Calibri" w:hAnsi="Times New Roman" w:cs="Times New Roman"/>
          <w:bCs/>
          <w:sz w:val="24"/>
          <w:szCs w:val="24"/>
        </w:rPr>
        <w:t xml:space="preserve">3 </w:t>
      </w:r>
      <w:r w:rsidR="00712353">
        <w:rPr>
          <w:rFonts w:ascii="Times New Roman" w:eastAsia="Calibri" w:hAnsi="Times New Roman" w:cs="Times New Roman"/>
          <w:bCs/>
          <w:sz w:val="24"/>
          <w:szCs w:val="24"/>
        </w:rPr>
        <w:t xml:space="preserve">tested </w:t>
      </w:r>
      <w:r>
        <w:rPr>
          <w:rFonts w:ascii="Times New Roman" w:eastAsia="Calibri" w:hAnsi="Times New Roman" w:cs="Times New Roman"/>
          <w:bCs/>
          <w:sz w:val="24"/>
          <w:szCs w:val="24"/>
        </w:rPr>
        <w:t>for reactivity on symmetrical</w:t>
      </w:r>
      <w:r w:rsidR="00A03E2F">
        <w:rPr>
          <w:rFonts w:ascii="Times New Roman" w:eastAsia="Calibri" w:hAnsi="Times New Roman" w:cs="Times New Roman"/>
          <w:bCs/>
          <w:sz w:val="24"/>
          <w:szCs w:val="24"/>
        </w:rPr>
        <w:t xml:space="preserve"> associative</w:t>
      </w:r>
      <w:r>
        <w:rPr>
          <w:rFonts w:ascii="Times New Roman" w:eastAsia="Calibri" w:hAnsi="Times New Roman" w:cs="Times New Roman"/>
          <w:bCs/>
          <w:sz w:val="24"/>
          <w:szCs w:val="24"/>
        </w:rPr>
        <w:t xml:space="preserve"> pairs (e.g., king-queen) </w:t>
      </w:r>
      <w:r w:rsidR="00A03E2F">
        <w:rPr>
          <w:rFonts w:ascii="Times New Roman" w:eastAsia="Calibri" w:hAnsi="Times New Roman" w:cs="Times New Roman"/>
          <w:bCs/>
          <w:sz w:val="24"/>
          <w:szCs w:val="24"/>
        </w:rPr>
        <w:t>versus</w:t>
      </w:r>
      <w:r>
        <w:rPr>
          <w:rFonts w:ascii="Times New Roman" w:eastAsia="Calibri" w:hAnsi="Times New Roman" w:cs="Times New Roman"/>
          <w:bCs/>
          <w:sz w:val="24"/>
          <w:szCs w:val="24"/>
        </w:rPr>
        <w:t xml:space="preserve"> unrelated pairs. While backward pairs have been used in studies investigating the accuracy of JOLs (e.g., </w:t>
      </w:r>
      <w:proofErr w:type="spellStart"/>
      <w:r>
        <w:rPr>
          <w:rFonts w:ascii="Times New Roman" w:eastAsia="Calibri" w:hAnsi="Times New Roman" w:cs="Times New Roman"/>
          <w:bCs/>
          <w:sz w:val="24"/>
          <w:szCs w:val="24"/>
        </w:rPr>
        <w:t>Koriat</w:t>
      </w:r>
      <w:proofErr w:type="spellEnd"/>
      <w:r>
        <w:rPr>
          <w:rFonts w:ascii="Times New Roman" w:eastAsia="Calibri" w:hAnsi="Times New Roman" w:cs="Times New Roman"/>
          <w:bCs/>
          <w:sz w:val="24"/>
          <w:szCs w:val="24"/>
        </w:rPr>
        <w:t xml:space="preserve"> &amp; Bjork, 2005), to date, little work on JOLs has </w:t>
      </w:r>
      <w:r w:rsidR="00A03E2F">
        <w:rPr>
          <w:rFonts w:ascii="Times New Roman" w:eastAsia="Calibri" w:hAnsi="Times New Roman" w:cs="Times New Roman"/>
          <w:bCs/>
          <w:sz w:val="24"/>
          <w:szCs w:val="24"/>
        </w:rPr>
        <w:t xml:space="preserve">used </w:t>
      </w:r>
      <w:r>
        <w:rPr>
          <w:rFonts w:ascii="Times New Roman" w:eastAsia="Calibri" w:hAnsi="Times New Roman" w:cs="Times New Roman"/>
          <w:bCs/>
          <w:sz w:val="24"/>
          <w:szCs w:val="24"/>
        </w:rPr>
        <w:t>symmetrical pairs (</w:t>
      </w:r>
      <w:r w:rsidR="00A03E2F">
        <w:rPr>
          <w:rFonts w:ascii="Times New Roman" w:eastAsia="Calibri" w:hAnsi="Times New Roman" w:cs="Times New Roman"/>
          <w:bCs/>
          <w:sz w:val="24"/>
          <w:szCs w:val="24"/>
        </w:rPr>
        <w:t xml:space="preserve">cf. </w:t>
      </w:r>
      <w:r>
        <w:rPr>
          <w:rFonts w:ascii="Times New Roman" w:eastAsia="Calibri" w:hAnsi="Times New Roman" w:cs="Times New Roman"/>
          <w:bCs/>
          <w:sz w:val="24"/>
          <w:szCs w:val="24"/>
        </w:rPr>
        <w:t xml:space="preserve">Maxwell &amp; Huff, 2021). Furthermore, apart from </w:t>
      </w:r>
      <w:r w:rsidR="00BD0A73">
        <w:rPr>
          <w:rFonts w:ascii="Times New Roman" w:eastAsia="Calibri" w:hAnsi="Times New Roman" w:cs="Times New Roman"/>
          <w:bCs/>
          <w:sz w:val="24"/>
          <w:szCs w:val="24"/>
        </w:rPr>
        <w:t>Maxwell and Huff (</w:t>
      </w:r>
      <w:r w:rsidR="0057500D">
        <w:rPr>
          <w:rFonts w:ascii="Times New Roman" w:eastAsia="Calibri" w:hAnsi="Times New Roman" w:cs="Times New Roman"/>
          <w:bCs/>
          <w:sz w:val="24"/>
          <w:szCs w:val="24"/>
        </w:rPr>
        <w:t>2022</w:t>
      </w:r>
      <w:r w:rsidR="00BD0A73">
        <w:rPr>
          <w:rFonts w:ascii="Times New Roman" w:eastAsia="Calibri" w:hAnsi="Times New Roman" w:cs="Times New Roman"/>
          <w:bCs/>
          <w:sz w:val="24"/>
          <w:szCs w:val="24"/>
        </w:rPr>
        <w:t>)</w:t>
      </w:r>
      <w:r>
        <w:rPr>
          <w:rFonts w:ascii="Times New Roman" w:eastAsia="Calibri" w:hAnsi="Times New Roman" w:cs="Times New Roman"/>
          <w:bCs/>
          <w:sz w:val="24"/>
          <w:szCs w:val="24"/>
        </w:rPr>
        <w:t xml:space="preserve">, no study has investigated JOL reactivity effects using symmetrical paired associates. </w:t>
      </w:r>
      <w:r w:rsidR="00BD0A73">
        <w:rPr>
          <w:rFonts w:ascii="Times New Roman" w:eastAsia="Calibri" w:hAnsi="Times New Roman" w:cs="Times New Roman"/>
          <w:bCs/>
          <w:sz w:val="24"/>
          <w:szCs w:val="24"/>
        </w:rPr>
        <w:t>E</w:t>
      </w:r>
      <w:r>
        <w:rPr>
          <w:rFonts w:ascii="Times New Roman" w:eastAsia="Calibri" w:hAnsi="Times New Roman" w:cs="Times New Roman"/>
          <w:bCs/>
          <w:sz w:val="24"/>
          <w:szCs w:val="24"/>
        </w:rPr>
        <w:t xml:space="preserve">xperiment </w:t>
      </w:r>
      <w:r w:rsidR="00BD0A73">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t>
      </w:r>
      <w:r w:rsidR="00A03E2F">
        <w:rPr>
          <w:rFonts w:ascii="Times New Roman" w:eastAsia="Calibri" w:hAnsi="Times New Roman" w:cs="Times New Roman"/>
          <w:bCs/>
          <w:sz w:val="24"/>
          <w:szCs w:val="24"/>
        </w:rPr>
        <w:t>therefore examined</w:t>
      </w:r>
      <w:r>
        <w:rPr>
          <w:rFonts w:ascii="Times New Roman" w:eastAsia="Calibri" w:hAnsi="Times New Roman" w:cs="Times New Roman"/>
          <w:bCs/>
          <w:sz w:val="24"/>
          <w:szCs w:val="24"/>
        </w:rPr>
        <w:t xml:space="preserve"> reactivity effects </w:t>
      </w:r>
      <w:r w:rsidR="00A03E2F">
        <w:rPr>
          <w:rFonts w:ascii="Times New Roman" w:eastAsia="Calibri" w:hAnsi="Times New Roman" w:cs="Times New Roman"/>
          <w:bCs/>
          <w:sz w:val="24"/>
          <w:szCs w:val="24"/>
        </w:rPr>
        <w:t xml:space="preserve">in </w:t>
      </w:r>
      <w:r>
        <w:rPr>
          <w:rFonts w:ascii="Times New Roman" w:eastAsia="Calibri" w:hAnsi="Times New Roman" w:cs="Times New Roman"/>
          <w:bCs/>
          <w:sz w:val="24"/>
          <w:szCs w:val="24"/>
        </w:rPr>
        <w:t xml:space="preserve">mixed and pure lists using symmetrical pairs. In doing so, this experiment provided an additional opportunity to test whether reactivity effects would </w:t>
      </w:r>
      <w:r w:rsidR="00A03E2F">
        <w:rPr>
          <w:rFonts w:ascii="Times New Roman" w:eastAsia="Calibri" w:hAnsi="Times New Roman" w:cs="Times New Roman"/>
          <w:bCs/>
          <w:sz w:val="24"/>
          <w:szCs w:val="24"/>
        </w:rPr>
        <w:t xml:space="preserve">emerge </w:t>
      </w:r>
      <w:r>
        <w:rPr>
          <w:rFonts w:ascii="Times New Roman" w:eastAsia="Calibri" w:hAnsi="Times New Roman" w:cs="Times New Roman"/>
          <w:bCs/>
          <w:sz w:val="24"/>
          <w:szCs w:val="24"/>
        </w:rPr>
        <w:t xml:space="preserve">on pure lists while further testing </w:t>
      </w:r>
      <w:r w:rsidR="00A03E2F">
        <w:rPr>
          <w:rFonts w:ascii="Times New Roman" w:eastAsia="Calibri" w:hAnsi="Times New Roman" w:cs="Times New Roman"/>
          <w:bCs/>
          <w:sz w:val="24"/>
          <w:szCs w:val="24"/>
        </w:rPr>
        <w:t>JOL reactivity accounts</w:t>
      </w:r>
      <w:r>
        <w:rPr>
          <w:rFonts w:ascii="Times New Roman" w:eastAsia="Calibri" w:hAnsi="Times New Roman" w:cs="Times New Roman"/>
          <w:bCs/>
          <w:sz w:val="24"/>
          <w:szCs w:val="24"/>
        </w:rPr>
        <w:t>.</w:t>
      </w:r>
    </w:p>
    <w:p w14:paraId="33164D4D" w14:textId="7EB1225C" w:rsidR="00B8548C" w:rsidRPr="00DA7450" w:rsidRDefault="00B8548C" w:rsidP="00B8548C">
      <w:pPr>
        <w:spacing w:after="0" w:line="480" w:lineRule="auto"/>
        <w:jc w:val="center"/>
        <w:rPr>
          <w:rFonts w:ascii="Times New Roman" w:eastAsia="Calibri" w:hAnsi="Times New Roman" w:cs="Times New Roman"/>
          <w:b/>
          <w:sz w:val="24"/>
          <w:szCs w:val="24"/>
        </w:rPr>
      </w:pPr>
      <w:r w:rsidRPr="00DA7450">
        <w:rPr>
          <w:rFonts w:ascii="Times New Roman" w:eastAsia="Calibri" w:hAnsi="Times New Roman" w:cs="Times New Roman"/>
          <w:b/>
          <w:sz w:val="24"/>
          <w:szCs w:val="24"/>
        </w:rPr>
        <w:t xml:space="preserve">Experiment </w:t>
      </w:r>
      <w:r w:rsidR="00D937F8">
        <w:rPr>
          <w:rFonts w:ascii="Times New Roman" w:eastAsia="Calibri" w:hAnsi="Times New Roman" w:cs="Times New Roman"/>
          <w:b/>
          <w:sz w:val="24"/>
          <w:szCs w:val="24"/>
        </w:rPr>
        <w:t>3</w:t>
      </w:r>
      <w:r w:rsidRPr="00DA7450">
        <w:rPr>
          <w:rFonts w:ascii="Times New Roman" w:eastAsia="Calibri" w:hAnsi="Times New Roman" w:cs="Times New Roman"/>
          <w:b/>
          <w:sz w:val="24"/>
          <w:szCs w:val="24"/>
        </w:rPr>
        <w:t>: Symmetrical vs</w:t>
      </w:r>
      <w:r w:rsidR="00045FED">
        <w:rPr>
          <w:rFonts w:ascii="Times New Roman" w:eastAsia="Calibri" w:hAnsi="Times New Roman" w:cs="Times New Roman"/>
          <w:b/>
          <w:sz w:val="24"/>
          <w:szCs w:val="24"/>
        </w:rPr>
        <w:t>.</w:t>
      </w:r>
      <w:r w:rsidRPr="00DA7450">
        <w:rPr>
          <w:rFonts w:ascii="Times New Roman" w:eastAsia="Calibri" w:hAnsi="Times New Roman" w:cs="Times New Roman"/>
          <w:b/>
          <w:sz w:val="24"/>
          <w:szCs w:val="24"/>
        </w:rPr>
        <w:t xml:space="preserve"> Unrelated Pairs</w:t>
      </w:r>
    </w:p>
    <w:p w14:paraId="79F6CABD" w14:textId="773012B8" w:rsidR="00BD0A73" w:rsidRPr="00DA7450" w:rsidRDefault="00B8548C" w:rsidP="00BD0A73">
      <w:pPr>
        <w:spacing w:after="0" w:line="480" w:lineRule="auto"/>
        <w:rPr>
          <w:rFonts w:ascii="Times New Roman" w:hAnsi="Times New Roman" w:cs="Times New Roman"/>
          <w:sz w:val="24"/>
          <w:szCs w:val="24"/>
        </w:rPr>
      </w:pPr>
      <w:r w:rsidRPr="00DA7450">
        <w:rPr>
          <w:rFonts w:ascii="Times New Roman" w:eastAsia="Calibri" w:hAnsi="Times New Roman" w:cs="Times New Roman"/>
          <w:b/>
          <w:sz w:val="24"/>
          <w:szCs w:val="24"/>
        </w:rPr>
        <w:t xml:space="preserve"> </w:t>
      </w:r>
      <w:r w:rsidRPr="00DA7450">
        <w:rPr>
          <w:rFonts w:ascii="Times New Roman" w:eastAsia="Calibri" w:hAnsi="Times New Roman" w:cs="Times New Roman"/>
          <w:b/>
          <w:sz w:val="24"/>
          <w:szCs w:val="24"/>
        </w:rPr>
        <w:tab/>
      </w:r>
      <w:r w:rsidR="00BD0A73" w:rsidRPr="00DA7450">
        <w:rPr>
          <w:rFonts w:ascii="Times New Roman" w:hAnsi="Times New Roman" w:cs="Times New Roman"/>
          <w:sz w:val="24"/>
          <w:szCs w:val="24"/>
        </w:rPr>
        <w:t xml:space="preserve">Experiment </w:t>
      </w:r>
      <w:r w:rsidR="00BD0A73">
        <w:rPr>
          <w:rFonts w:ascii="Times New Roman" w:hAnsi="Times New Roman" w:cs="Times New Roman"/>
          <w:sz w:val="24"/>
          <w:szCs w:val="24"/>
        </w:rPr>
        <w:t>3</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tested </w:t>
      </w:r>
      <w:r w:rsidR="00BD0A73" w:rsidRPr="00DA7450">
        <w:rPr>
          <w:rFonts w:ascii="Times New Roman" w:hAnsi="Times New Roman" w:cs="Times New Roman"/>
          <w:sz w:val="24"/>
          <w:szCs w:val="24"/>
        </w:rPr>
        <w:t xml:space="preserve">whether JOL reactivity </w:t>
      </w:r>
      <w:r w:rsidR="00BD0A73">
        <w:rPr>
          <w:rFonts w:ascii="Times New Roman" w:hAnsi="Times New Roman" w:cs="Times New Roman"/>
          <w:sz w:val="24"/>
          <w:szCs w:val="24"/>
        </w:rPr>
        <w:t>would extend to</w:t>
      </w:r>
      <w:r w:rsidR="00BD0A73" w:rsidRPr="00DA7450">
        <w:rPr>
          <w:rFonts w:ascii="Times New Roman" w:hAnsi="Times New Roman" w:cs="Times New Roman"/>
          <w:sz w:val="24"/>
          <w:szCs w:val="24"/>
        </w:rPr>
        <w:t xml:space="preserve"> symmetrical pairs (e.g., salt-pepper) </w:t>
      </w:r>
      <w:r w:rsidR="00BD0A73">
        <w:rPr>
          <w:rFonts w:ascii="Times New Roman" w:hAnsi="Times New Roman" w:cs="Times New Roman"/>
          <w:sz w:val="24"/>
          <w:szCs w:val="24"/>
        </w:rPr>
        <w:t xml:space="preserve">when presented in mixed lists with </w:t>
      </w:r>
      <w:r w:rsidR="00BD0A73" w:rsidRPr="00DA7450">
        <w:rPr>
          <w:rFonts w:ascii="Times New Roman" w:hAnsi="Times New Roman" w:cs="Times New Roman"/>
          <w:sz w:val="24"/>
          <w:szCs w:val="24"/>
        </w:rPr>
        <w:t>unrelated pairs</w:t>
      </w:r>
      <w:r w:rsidR="00BD0A73">
        <w:rPr>
          <w:rFonts w:ascii="Times New Roman" w:hAnsi="Times New Roman" w:cs="Times New Roman"/>
          <w:sz w:val="24"/>
          <w:szCs w:val="24"/>
        </w:rPr>
        <w:t xml:space="preserve"> or when presented in isolation via pure lists.</w:t>
      </w:r>
      <w:r w:rsidR="00BD0A73" w:rsidRPr="00DA7450">
        <w:rPr>
          <w:rFonts w:ascii="Times New Roman" w:hAnsi="Times New Roman" w:cs="Times New Roman"/>
          <w:sz w:val="24"/>
          <w:szCs w:val="24"/>
        </w:rPr>
        <w:t xml:space="preserve"> Like backward pairs, symmetrical pairs can be deceptive as they contain strong backward associations. However, these pairs also contain strong forward associations, which should make them easier to learn relative to backward pairs (Maxwell </w:t>
      </w:r>
      <w:r w:rsidR="00BD0A73">
        <w:rPr>
          <w:rFonts w:ascii="Times New Roman" w:hAnsi="Times New Roman" w:cs="Times New Roman"/>
          <w:sz w:val="24"/>
          <w:szCs w:val="24"/>
        </w:rPr>
        <w:t>&amp;</w:t>
      </w:r>
      <w:r w:rsidR="00BD0A73" w:rsidRPr="00DA7450">
        <w:rPr>
          <w:rFonts w:ascii="Times New Roman" w:hAnsi="Times New Roman" w:cs="Times New Roman"/>
          <w:sz w:val="24"/>
          <w:szCs w:val="24"/>
        </w:rPr>
        <w:t xml:space="preserve"> Huff, </w:t>
      </w:r>
      <w:r w:rsidR="00BD0A73">
        <w:rPr>
          <w:rFonts w:ascii="Times New Roman" w:hAnsi="Times New Roman" w:cs="Times New Roman"/>
          <w:sz w:val="24"/>
          <w:szCs w:val="24"/>
        </w:rPr>
        <w:t>2021</w:t>
      </w:r>
      <w:r w:rsidR="00BD0A73" w:rsidRPr="00DA7450">
        <w:rPr>
          <w:rFonts w:ascii="Times New Roman" w:hAnsi="Times New Roman" w:cs="Times New Roman"/>
          <w:sz w:val="24"/>
          <w:szCs w:val="24"/>
        </w:rPr>
        <w:t xml:space="preserve">). </w:t>
      </w:r>
      <w:r w:rsidR="00D62543">
        <w:rPr>
          <w:rFonts w:ascii="Times New Roman" w:hAnsi="Times New Roman" w:cs="Times New Roman"/>
          <w:sz w:val="24"/>
          <w:szCs w:val="24"/>
        </w:rPr>
        <w:t>The use</w:t>
      </w:r>
      <w:r w:rsidR="00BD0A73" w:rsidRPr="00DA7450">
        <w:rPr>
          <w:rFonts w:ascii="Times New Roman" w:hAnsi="Times New Roman" w:cs="Times New Roman"/>
          <w:sz w:val="24"/>
          <w:szCs w:val="24"/>
        </w:rPr>
        <w:t xml:space="preserve"> </w:t>
      </w:r>
      <w:r w:rsidR="0002054D">
        <w:rPr>
          <w:rFonts w:ascii="Times New Roman" w:hAnsi="Times New Roman" w:cs="Times New Roman"/>
          <w:sz w:val="24"/>
          <w:szCs w:val="24"/>
        </w:rPr>
        <w:t xml:space="preserve">of </w:t>
      </w:r>
      <w:r w:rsidR="00BD0A73" w:rsidRPr="00DA7450">
        <w:rPr>
          <w:rFonts w:ascii="Times New Roman" w:hAnsi="Times New Roman" w:cs="Times New Roman"/>
          <w:sz w:val="24"/>
          <w:szCs w:val="24"/>
        </w:rPr>
        <w:t xml:space="preserve">symmetrical pairs in Experiment </w:t>
      </w:r>
      <w:r w:rsidR="00D62543">
        <w:rPr>
          <w:rFonts w:ascii="Times New Roman" w:hAnsi="Times New Roman" w:cs="Times New Roman"/>
          <w:sz w:val="24"/>
          <w:szCs w:val="24"/>
        </w:rPr>
        <w:t>3</w:t>
      </w:r>
      <w:r w:rsidR="00BD0A73" w:rsidRPr="00DA7450">
        <w:rPr>
          <w:rFonts w:ascii="Times New Roman" w:hAnsi="Times New Roman" w:cs="Times New Roman"/>
          <w:sz w:val="24"/>
          <w:szCs w:val="24"/>
        </w:rPr>
        <w:t xml:space="preserve"> is important, as it provides a novel pair type with which to test for reactivity effects</w:t>
      </w:r>
      <w:r w:rsidR="00BD0A73">
        <w:rPr>
          <w:rFonts w:ascii="Times New Roman" w:hAnsi="Times New Roman" w:cs="Times New Roman"/>
          <w:sz w:val="24"/>
          <w:szCs w:val="24"/>
        </w:rPr>
        <w:t>. Therefore</w:t>
      </w:r>
      <w:r w:rsidR="00BD0A73" w:rsidRPr="00DA7450">
        <w:rPr>
          <w:rFonts w:ascii="Times New Roman" w:hAnsi="Times New Roman" w:cs="Times New Roman"/>
          <w:sz w:val="24"/>
          <w:szCs w:val="24"/>
        </w:rPr>
        <w:t xml:space="preserve">, </w:t>
      </w:r>
      <w:r w:rsidR="00C63122">
        <w:rPr>
          <w:rFonts w:ascii="Times New Roman" w:hAnsi="Times New Roman" w:cs="Times New Roman"/>
          <w:sz w:val="24"/>
          <w:szCs w:val="24"/>
        </w:rPr>
        <w:t>our</w:t>
      </w:r>
      <w:r w:rsidR="00BD0A73" w:rsidRPr="00DA7450">
        <w:rPr>
          <w:rFonts w:ascii="Times New Roman" w:hAnsi="Times New Roman" w:cs="Times New Roman"/>
          <w:sz w:val="24"/>
          <w:szCs w:val="24"/>
        </w:rPr>
        <w:t xml:space="preserve"> use of symmetrical pairs provides </w:t>
      </w:r>
      <w:r w:rsidR="00BD0A73">
        <w:rPr>
          <w:rFonts w:ascii="Times New Roman" w:hAnsi="Times New Roman" w:cs="Times New Roman"/>
          <w:sz w:val="24"/>
          <w:szCs w:val="24"/>
        </w:rPr>
        <w:t xml:space="preserve">a </w:t>
      </w:r>
      <w:r w:rsidR="00BD0A73" w:rsidRPr="00DA7450">
        <w:rPr>
          <w:rFonts w:ascii="Times New Roman" w:hAnsi="Times New Roman" w:cs="Times New Roman"/>
          <w:sz w:val="24"/>
          <w:szCs w:val="24"/>
        </w:rPr>
        <w:t>further test of the changed-goal</w:t>
      </w:r>
      <w:r w:rsidR="00BD0A73">
        <w:rPr>
          <w:rFonts w:ascii="Times New Roman" w:hAnsi="Times New Roman" w:cs="Times New Roman"/>
          <w:sz w:val="24"/>
          <w:szCs w:val="24"/>
        </w:rPr>
        <w:t xml:space="preserve"> and cue-strengthening accounts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while also testing</w:t>
      </w:r>
      <w:r w:rsidR="00BD0A73" w:rsidRPr="00DA7450">
        <w:rPr>
          <w:rFonts w:ascii="Times New Roman" w:hAnsi="Times New Roman" w:cs="Times New Roman"/>
          <w:sz w:val="24"/>
          <w:szCs w:val="24"/>
        </w:rPr>
        <w:t xml:space="preserve"> the generality of JOL reactivity effects.</w:t>
      </w:r>
      <w:r w:rsidR="00BD0A73">
        <w:rPr>
          <w:rFonts w:ascii="Times New Roman" w:hAnsi="Times New Roman" w:cs="Times New Roman"/>
          <w:sz w:val="24"/>
          <w:szCs w:val="24"/>
        </w:rPr>
        <w:t xml:space="preserve"> Based on the previous experiments, findings were expected to conform to </w:t>
      </w:r>
      <w:r w:rsidR="009D5201">
        <w:rPr>
          <w:rFonts w:ascii="Times New Roman" w:hAnsi="Times New Roman" w:cs="Times New Roman"/>
          <w:sz w:val="24"/>
          <w:szCs w:val="24"/>
        </w:rPr>
        <w:t xml:space="preserve">a </w:t>
      </w:r>
      <w:r w:rsidR="00BD0A73">
        <w:rPr>
          <w:rFonts w:ascii="Times New Roman" w:hAnsi="Times New Roman" w:cs="Times New Roman"/>
          <w:sz w:val="24"/>
          <w:szCs w:val="24"/>
        </w:rPr>
        <w:t>cue-strengthening account, with positive reactivity occurring for symmetrical pairs and no reactivity for unrelated pairs. Furthermore, this pattern was expected to occur regardless of whether participants studied mixed or pure lists. Finally, frequency judgments were again expected to produce reactivity patterns mirroring JOLs.</w:t>
      </w:r>
    </w:p>
    <w:p w14:paraId="0BCCA761" w14:textId="77777777" w:rsidR="00BD0A73" w:rsidRPr="00DA7450" w:rsidRDefault="00BD0A73" w:rsidP="00BD0A73">
      <w:pPr>
        <w:spacing w:after="0" w:line="480" w:lineRule="auto"/>
        <w:jc w:val="center"/>
        <w:rPr>
          <w:rFonts w:ascii="Times New Roman" w:hAnsi="Times New Roman" w:cs="Times New Roman"/>
          <w:b/>
          <w:bCs/>
          <w:sz w:val="24"/>
          <w:szCs w:val="24"/>
        </w:rPr>
      </w:pPr>
      <w:r w:rsidRPr="00DA7450">
        <w:rPr>
          <w:rFonts w:ascii="Times New Roman" w:hAnsi="Times New Roman" w:cs="Times New Roman"/>
          <w:b/>
          <w:bCs/>
          <w:sz w:val="24"/>
          <w:szCs w:val="24"/>
        </w:rPr>
        <w:lastRenderedPageBreak/>
        <w:t>Methods</w:t>
      </w:r>
    </w:p>
    <w:p w14:paraId="453DEB50" w14:textId="77777777" w:rsidR="00BD0A73" w:rsidRPr="00DA7450" w:rsidRDefault="00BD0A73" w:rsidP="00BD0A73">
      <w:pPr>
        <w:spacing w:after="0" w:line="480" w:lineRule="auto"/>
        <w:rPr>
          <w:rFonts w:ascii="Times New Roman" w:hAnsi="Times New Roman" w:cs="Times New Roman"/>
          <w:b/>
          <w:bCs/>
          <w:sz w:val="24"/>
          <w:szCs w:val="24"/>
        </w:rPr>
      </w:pPr>
      <w:r w:rsidRPr="00DA7450">
        <w:rPr>
          <w:rFonts w:ascii="Times New Roman" w:hAnsi="Times New Roman" w:cs="Times New Roman"/>
          <w:b/>
          <w:bCs/>
          <w:sz w:val="24"/>
          <w:szCs w:val="24"/>
        </w:rPr>
        <w:t>Participants</w:t>
      </w:r>
    </w:p>
    <w:p w14:paraId="093E7150" w14:textId="3E3A8B83" w:rsidR="00BD0A73" w:rsidRPr="00DA7450" w:rsidRDefault="009D5201" w:rsidP="009D520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total of 227</w:t>
      </w:r>
      <w:r w:rsidR="00BD0A73" w:rsidRPr="00DA7450">
        <w:rPr>
          <w:rFonts w:ascii="Times New Roman" w:hAnsi="Times New Roman" w:cs="Times New Roman"/>
          <w:sz w:val="24"/>
          <w:szCs w:val="24"/>
        </w:rPr>
        <w:t xml:space="preserve"> participants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recruited </w:t>
      </w:r>
      <w:r w:rsidR="00BD0A73">
        <w:rPr>
          <w:rFonts w:ascii="Times New Roman" w:hAnsi="Times New Roman" w:cs="Times New Roman"/>
          <w:sz w:val="24"/>
          <w:szCs w:val="24"/>
        </w:rPr>
        <w:t>to complete Experiment 3. Like the previous experiments, participants were either undergraduates recruited from</w:t>
      </w:r>
      <w:r w:rsidR="00BD0A73" w:rsidRPr="00DA7450">
        <w:rPr>
          <w:rFonts w:ascii="Times New Roman" w:hAnsi="Times New Roman" w:cs="Times New Roman"/>
          <w:sz w:val="24"/>
          <w:szCs w:val="24"/>
        </w:rPr>
        <w:t xml:space="preserve"> the University of Southern Mississippi</w:t>
      </w:r>
      <w:r w:rsidR="00BD0A73">
        <w:rPr>
          <w:rFonts w:ascii="Times New Roman" w:hAnsi="Times New Roman" w:cs="Times New Roman"/>
          <w:sz w:val="24"/>
          <w:szCs w:val="24"/>
        </w:rPr>
        <w:t xml:space="preserve">’s </w:t>
      </w:r>
      <w:r w:rsidR="00BD0A73" w:rsidRPr="00DA7450">
        <w:rPr>
          <w:rFonts w:ascii="Times New Roman" w:hAnsi="Times New Roman" w:cs="Times New Roman"/>
          <w:sz w:val="24"/>
          <w:szCs w:val="24"/>
        </w:rPr>
        <w:t>psychology research pool</w:t>
      </w:r>
      <w:r w:rsidR="00BD0A73">
        <w:rPr>
          <w:rFonts w:ascii="Times New Roman" w:hAnsi="Times New Roman" w:cs="Times New Roman"/>
          <w:sz w:val="24"/>
          <w:szCs w:val="24"/>
        </w:rPr>
        <w:t xml:space="preserve"> (</w:t>
      </w:r>
      <w:r w:rsidR="00BD0A73" w:rsidRPr="00831940">
        <w:rPr>
          <w:rFonts w:ascii="Times New Roman" w:hAnsi="Times New Roman" w:cs="Times New Roman"/>
          <w:i/>
          <w:iCs/>
          <w:sz w:val="24"/>
          <w:szCs w:val="24"/>
        </w:rPr>
        <w:t>n</w:t>
      </w:r>
      <w:r w:rsidR="00BD0A73">
        <w:rPr>
          <w:rFonts w:ascii="Times New Roman" w:hAnsi="Times New Roman" w:cs="Times New Roman"/>
          <w:sz w:val="24"/>
          <w:szCs w:val="24"/>
        </w:rPr>
        <w:t xml:space="preserve"> = 187) who completed the study online in exchange for course credit or individuals recruited through Prolific Academic who completed the study online at a rate of $3.90/half hour (</w:t>
      </w:r>
      <w:r w:rsidR="00BD0A73" w:rsidRPr="00831940">
        <w:rPr>
          <w:rFonts w:ascii="Times New Roman" w:hAnsi="Times New Roman" w:cs="Times New Roman"/>
          <w:i/>
          <w:iCs/>
          <w:sz w:val="24"/>
          <w:szCs w:val="24"/>
        </w:rPr>
        <w:t>n</w:t>
      </w:r>
      <w:r w:rsidR="00BD0A73">
        <w:rPr>
          <w:rFonts w:ascii="Times New Roman" w:hAnsi="Times New Roman" w:cs="Times New Roman"/>
          <w:sz w:val="24"/>
          <w:szCs w:val="24"/>
        </w:rPr>
        <w:t xml:space="preserve"> = 40)</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Of these participants, 113 were randomly assigned to the mixed-list group, with the remainder randomly assigned to the </w:t>
      </w:r>
      <w:r>
        <w:rPr>
          <w:rFonts w:ascii="Times New Roman" w:hAnsi="Times New Roman" w:cs="Times New Roman"/>
          <w:sz w:val="24"/>
          <w:szCs w:val="24"/>
        </w:rPr>
        <w:t>pure-</w:t>
      </w:r>
      <w:r w:rsidR="00BD0A73">
        <w:rPr>
          <w:rFonts w:ascii="Times New Roman" w:hAnsi="Times New Roman" w:cs="Times New Roman"/>
          <w:sz w:val="24"/>
          <w:szCs w:val="24"/>
        </w:rPr>
        <w:t>symmetrical group (</w:t>
      </w:r>
      <w:r w:rsidR="00BD0A73" w:rsidRPr="00501360">
        <w:rPr>
          <w:rFonts w:ascii="Times New Roman" w:hAnsi="Times New Roman" w:cs="Times New Roman"/>
          <w:i/>
          <w:iCs/>
          <w:sz w:val="24"/>
          <w:szCs w:val="24"/>
        </w:rPr>
        <w:t>n</w:t>
      </w:r>
      <w:r w:rsidR="00BD0A73">
        <w:rPr>
          <w:rFonts w:ascii="Times New Roman" w:hAnsi="Times New Roman" w:cs="Times New Roman"/>
          <w:sz w:val="24"/>
          <w:szCs w:val="24"/>
        </w:rPr>
        <w:t xml:space="preserve"> = 114). Like Experiment 2, the 106 participants who studied pure unrelated lists in Experiment 1 again served as the pure unrelated comparison group. Therefore, the pure-list group contained a total of 220 participants. Group sizes were informed by the sample used in Experiment 1, and a sensitivity</w:t>
      </w:r>
      <w:r w:rsidR="00BD0A73" w:rsidRPr="00DA7450">
        <w:rPr>
          <w:rFonts w:ascii="Times New Roman" w:hAnsi="Times New Roman" w:cs="Times New Roman"/>
          <w:sz w:val="24"/>
          <w:szCs w:val="24"/>
        </w:rPr>
        <w:t xml:space="preserve"> analysis </w:t>
      </w:r>
      <w:r w:rsidR="00BD0A73">
        <w:rPr>
          <w:rFonts w:ascii="Times New Roman" w:hAnsi="Times New Roman" w:cs="Times New Roman"/>
          <w:sz w:val="24"/>
          <w:szCs w:val="24"/>
        </w:rPr>
        <w:t>via</w:t>
      </w:r>
      <w:r w:rsidR="00BD0A73" w:rsidRPr="00DA7450">
        <w:rPr>
          <w:rFonts w:ascii="Times New Roman" w:hAnsi="Times New Roman" w:cs="Times New Roman"/>
          <w:sz w:val="24"/>
          <w:szCs w:val="24"/>
        </w:rPr>
        <w:t xml:space="preserve"> </w:t>
      </w:r>
      <w:r w:rsidR="00BD0A73" w:rsidRPr="00DA7450">
        <w:rPr>
          <w:rFonts w:ascii="Times New Roman" w:hAnsi="Times New Roman" w:cs="Times New Roman"/>
          <w:i/>
          <w:iCs/>
          <w:sz w:val="24"/>
          <w:szCs w:val="24"/>
        </w:rPr>
        <w:t>G*Power 3.1</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confirmed that the mixed- and pure-list groups were </w:t>
      </w:r>
      <w:r w:rsidR="00BD0A73" w:rsidRPr="00DA7450">
        <w:rPr>
          <w:rFonts w:ascii="Times New Roman" w:hAnsi="Times New Roman" w:cs="Times New Roman"/>
          <w:sz w:val="24"/>
          <w:szCs w:val="24"/>
        </w:rPr>
        <w:t xml:space="preserve">sufficient </w:t>
      </w:r>
      <w:r w:rsidR="00BD0A73">
        <w:rPr>
          <w:rFonts w:ascii="Times New Roman" w:hAnsi="Times New Roman" w:cs="Times New Roman"/>
          <w:sz w:val="24"/>
          <w:szCs w:val="24"/>
        </w:rPr>
        <w:t>for detecting</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small-</w:t>
      </w:r>
      <w:r>
        <w:rPr>
          <w:rFonts w:ascii="Times New Roman" w:hAnsi="Times New Roman" w:cs="Times New Roman"/>
          <w:sz w:val="24"/>
          <w:szCs w:val="24"/>
        </w:rPr>
        <w:t>to-</w:t>
      </w:r>
      <w:r w:rsidR="00BD0A73">
        <w:rPr>
          <w:rFonts w:ascii="Times New Roman" w:hAnsi="Times New Roman" w:cs="Times New Roman"/>
          <w:sz w:val="24"/>
          <w:szCs w:val="24"/>
        </w:rPr>
        <w:t xml:space="preserve">medium main </w:t>
      </w:r>
      <w:r w:rsidR="00BD0A73" w:rsidRPr="00DA7450">
        <w:rPr>
          <w:rFonts w:ascii="Times New Roman" w:hAnsi="Times New Roman" w:cs="Times New Roman"/>
          <w:sz w:val="24"/>
          <w:szCs w:val="24"/>
        </w:rPr>
        <w:t xml:space="preserve">effects and interactions </w:t>
      </w:r>
      <w:r w:rsidR="00BD0A73" w:rsidRPr="00765988">
        <w:rPr>
          <w:rFonts w:ascii="Times New Roman" w:hAnsi="Times New Roman" w:cs="Times New Roman"/>
          <w:sz w:val="24"/>
          <w:szCs w:val="24"/>
        </w:rPr>
        <w:t>(</w:t>
      </w:r>
      <w:r w:rsidR="00BD0A73" w:rsidRPr="00765988">
        <w:rPr>
          <w:rFonts w:ascii="Times New Roman" w:hAnsi="Times New Roman" w:cs="Times New Roman"/>
          <w:i/>
          <w:iCs/>
          <w:sz w:val="24"/>
          <w:szCs w:val="24"/>
        </w:rPr>
        <w:t>ds</w:t>
      </w:r>
      <w:r w:rsidR="00BD0A73">
        <w:rPr>
          <w:rFonts w:ascii="Times New Roman" w:hAnsi="Times New Roman" w:cs="Times New Roman"/>
          <w:sz w:val="24"/>
          <w:szCs w:val="24"/>
        </w:rPr>
        <w:t xml:space="preserve"> ≥ 0.42).</w:t>
      </w:r>
      <w:r>
        <w:rPr>
          <w:rFonts w:ascii="Times New Roman" w:hAnsi="Times New Roman" w:cs="Times New Roman"/>
          <w:sz w:val="24"/>
          <w:szCs w:val="24"/>
        </w:rPr>
        <w:t xml:space="preserve"> </w:t>
      </w:r>
      <w:r w:rsidR="00BD0A73">
        <w:rPr>
          <w:rFonts w:ascii="Times New Roman" w:hAnsi="Times New Roman" w:cs="Times New Roman"/>
          <w:sz w:val="24"/>
          <w:szCs w:val="24"/>
        </w:rPr>
        <w:t>Like the preceding experiments, participants within both list groups were further</w:t>
      </w:r>
      <w:r>
        <w:rPr>
          <w:rFonts w:ascii="Times New Roman" w:hAnsi="Times New Roman" w:cs="Times New Roman"/>
          <w:sz w:val="24"/>
          <w:szCs w:val="24"/>
        </w:rPr>
        <w:t xml:space="preserve"> randomly</w:t>
      </w:r>
      <w:r w:rsidR="00BD0A73" w:rsidRPr="00DA7450">
        <w:rPr>
          <w:rFonts w:ascii="Times New Roman" w:hAnsi="Times New Roman" w:cs="Times New Roman"/>
          <w:sz w:val="24"/>
          <w:szCs w:val="24"/>
        </w:rPr>
        <w:t xml:space="preserve"> assigned </w:t>
      </w:r>
      <w:r w:rsidR="00BD0A73">
        <w:rPr>
          <w:rFonts w:ascii="Times New Roman" w:hAnsi="Times New Roman" w:cs="Times New Roman"/>
          <w:sz w:val="24"/>
          <w:szCs w:val="24"/>
        </w:rPr>
        <w:t xml:space="preserve">to either the JOL, frequency, or no-JOL encoding groups. Nine groups are included in the following analyses (see Table 1 for final group </w:t>
      </w:r>
      <w:r w:rsidR="00BD0A73" w:rsidRPr="009879C6">
        <w:rPr>
          <w:rFonts w:ascii="Times New Roman" w:hAnsi="Times New Roman" w:cs="Times New Roman"/>
          <w:i/>
          <w:iCs/>
          <w:sz w:val="24"/>
          <w:szCs w:val="24"/>
        </w:rPr>
        <w:t>n</w:t>
      </w:r>
      <w:r w:rsidR="00BD0A73">
        <w:rPr>
          <w:rFonts w:ascii="Times New Roman" w:hAnsi="Times New Roman" w:cs="Times New Roman"/>
          <w:sz w:val="24"/>
          <w:szCs w:val="24"/>
        </w:rPr>
        <w:t>s after data screening).</w:t>
      </w:r>
    </w:p>
    <w:p w14:paraId="3B8DC3FC" w14:textId="77777777" w:rsidR="00BD0A73" w:rsidRPr="00DA7450" w:rsidRDefault="00BD0A73" w:rsidP="00BD0A73">
      <w:pPr>
        <w:tabs>
          <w:tab w:val="left" w:pos="360"/>
          <w:tab w:val="center" w:pos="4140"/>
          <w:tab w:val="center" w:pos="6480"/>
          <w:tab w:val="center" w:pos="8820"/>
          <w:tab w:val="center" w:pos="11160"/>
        </w:tabs>
        <w:spacing w:after="200" w:line="480" w:lineRule="auto"/>
        <w:contextualSpacing/>
        <w:rPr>
          <w:rFonts w:ascii="Times New Roman" w:eastAsia="Calibri" w:hAnsi="Times New Roman" w:cs="Times New Roman"/>
          <w:sz w:val="24"/>
          <w:szCs w:val="24"/>
        </w:rPr>
      </w:pPr>
      <w:r w:rsidRPr="00DA7450">
        <w:rPr>
          <w:rFonts w:ascii="Times New Roman" w:hAnsi="Times New Roman" w:cs="Times New Roman"/>
          <w:b/>
          <w:bCs/>
          <w:sz w:val="24"/>
          <w:szCs w:val="24"/>
        </w:rPr>
        <w:t>Materials</w:t>
      </w:r>
      <w:r>
        <w:rPr>
          <w:rFonts w:ascii="Times New Roman" w:hAnsi="Times New Roman" w:cs="Times New Roman"/>
          <w:b/>
          <w:bCs/>
          <w:sz w:val="24"/>
          <w:szCs w:val="24"/>
        </w:rPr>
        <w:t xml:space="preserve"> and Procedure</w:t>
      </w:r>
    </w:p>
    <w:p w14:paraId="48A45DAF" w14:textId="3429C6A4" w:rsidR="00BD0A73" w:rsidRPr="00FC7BC5" w:rsidRDefault="00BA60C8" w:rsidP="00BA60C8">
      <w:pPr>
        <w:tabs>
          <w:tab w:val="left" w:pos="360"/>
          <w:tab w:val="center" w:pos="4140"/>
          <w:tab w:val="center" w:pos="6480"/>
          <w:tab w:val="center" w:pos="8820"/>
          <w:tab w:val="center" w:pos="11160"/>
        </w:tabs>
        <w:spacing w:after="20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b/>
      </w:r>
      <w:r w:rsidR="00BD0A73">
        <w:rPr>
          <w:rFonts w:ascii="Times New Roman" w:hAnsi="Times New Roman" w:cs="Times New Roman"/>
          <w:sz w:val="24"/>
          <w:szCs w:val="24"/>
        </w:rPr>
        <w:t>Experiment 3 used</w:t>
      </w:r>
      <w:r w:rsidR="00BD0A73" w:rsidRPr="00DA7450">
        <w:rPr>
          <w:rFonts w:ascii="Times New Roman" w:hAnsi="Times New Roman" w:cs="Times New Roman"/>
          <w:sz w:val="24"/>
          <w:szCs w:val="24"/>
        </w:rPr>
        <w:t xml:space="preserve"> a modified version of the study lists presented in Experiments </w:t>
      </w:r>
      <w:r w:rsidR="00BD0A73">
        <w:rPr>
          <w:rFonts w:ascii="Times New Roman" w:hAnsi="Times New Roman" w:cs="Times New Roman"/>
          <w:sz w:val="24"/>
          <w:szCs w:val="24"/>
        </w:rPr>
        <w:t>1</w:t>
      </w:r>
      <w:r w:rsidR="00BD0A73" w:rsidRPr="00DA7450">
        <w:rPr>
          <w:rFonts w:ascii="Times New Roman" w:hAnsi="Times New Roman" w:cs="Times New Roman"/>
          <w:sz w:val="24"/>
          <w:szCs w:val="24"/>
        </w:rPr>
        <w:t xml:space="preserve"> and </w:t>
      </w:r>
      <w:r w:rsidR="00BD0A73">
        <w:rPr>
          <w:rFonts w:ascii="Times New Roman" w:hAnsi="Times New Roman" w:cs="Times New Roman"/>
          <w:sz w:val="24"/>
          <w:szCs w:val="24"/>
        </w:rPr>
        <w:t>2</w:t>
      </w:r>
      <w:r w:rsidR="00BD0A73" w:rsidRPr="00DA7450">
        <w:rPr>
          <w:rFonts w:ascii="Times New Roman" w:hAnsi="Times New Roman" w:cs="Times New Roman"/>
          <w:sz w:val="24"/>
          <w:szCs w:val="24"/>
        </w:rPr>
        <w:t xml:space="preserve">. While the same unrelated word pairs </w:t>
      </w:r>
      <w:r w:rsidR="00BD0A73">
        <w:rPr>
          <w:rFonts w:ascii="Times New Roman" w:hAnsi="Times New Roman" w:cs="Times New Roman"/>
          <w:sz w:val="24"/>
          <w:szCs w:val="24"/>
        </w:rPr>
        <w:t>from</w:t>
      </w:r>
      <w:r w:rsidR="00BD0A73" w:rsidRPr="00DA7450">
        <w:rPr>
          <w:rFonts w:ascii="Times New Roman" w:hAnsi="Times New Roman" w:cs="Times New Roman"/>
          <w:sz w:val="24"/>
          <w:szCs w:val="24"/>
        </w:rPr>
        <w:t xml:space="preserve"> the previous experiment</w:t>
      </w:r>
      <w:r w:rsidR="00BD0A73">
        <w:rPr>
          <w:rFonts w:ascii="Times New Roman" w:hAnsi="Times New Roman" w:cs="Times New Roman"/>
          <w:sz w:val="24"/>
          <w:szCs w:val="24"/>
        </w:rPr>
        <w:t>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retained, the forward/backward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were</w:t>
      </w:r>
      <w:r w:rsidR="00BD0A73" w:rsidRPr="00DA7450">
        <w:rPr>
          <w:rFonts w:ascii="Times New Roman" w:hAnsi="Times New Roman" w:cs="Times New Roman"/>
          <w:sz w:val="24"/>
          <w:szCs w:val="24"/>
        </w:rPr>
        <w:t xml:space="preserve"> replaced with symmetrical </w:t>
      </w:r>
      <w:r w:rsidR="00BD0A73">
        <w:rPr>
          <w:rFonts w:ascii="Times New Roman" w:hAnsi="Times New Roman" w:cs="Times New Roman"/>
          <w:sz w:val="24"/>
          <w:szCs w:val="24"/>
        </w:rPr>
        <w:t xml:space="preserve">pairs </w:t>
      </w:r>
      <w:r w:rsidR="00BD0A73" w:rsidRPr="00DA7450">
        <w:rPr>
          <w:rFonts w:ascii="Times New Roman" w:hAnsi="Times New Roman" w:cs="Times New Roman"/>
          <w:sz w:val="24"/>
          <w:szCs w:val="24"/>
        </w:rPr>
        <w:t xml:space="preserve">(e.g., king-queen). Unlike forward and backward </w:t>
      </w:r>
      <w:r w:rsidR="00BD0A73">
        <w:rPr>
          <w:rFonts w:ascii="Times New Roman" w:hAnsi="Times New Roman" w:cs="Times New Roman"/>
          <w:sz w:val="24"/>
          <w:szCs w:val="24"/>
        </w:rPr>
        <w:t>pairs</w:t>
      </w:r>
      <w:r w:rsidR="00BD0A73" w:rsidRPr="00DA7450">
        <w:rPr>
          <w:rFonts w:ascii="Times New Roman" w:hAnsi="Times New Roman" w:cs="Times New Roman"/>
          <w:sz w:val="24"/>
          <w:szCs w:val="24"/>
        </w:rPr>
        <w:t xml:space="preserve"> which are characterized by a</w:t>
      </w:r>
      <w:r w:rsidR="00BD0A73">
        <w:rPr>
          <w:rFonts w:ascii="Times New Roman" w:hAnsi="Times New Roman" w:cs="Times New Roman"/>
          <w:sz w:val="24"/>
          <w:szCs w:val="24"/>
        </w:rPr>
        <w:t xml:space="preserve">n </w:t>
      </w:r>
      <w:r w:rsidR="00BD0A73" w:rsidRPr="00DA7450">
        <w:rPr>
          <w:rFonts w:ascii="Times New Roman" w:hAnsi="Times New Roman" w:cs="Times New Roman"/>
          <w:sz w:val="24"/>
          <w:szCs w:val="24"/>
        </w:rPr>
        <w:t>asymmetrical associative relationship (i.e., from cue to target</w:t>
      </w:r>
      <w:r w:rsidR="00BD0A73">
        <w:rPr>
          <w:rFonts w:ascii="Times New Roman" w:hAnsi="Times New Roman" w:cs="Times New Roman"/>
          <w:sz w:val="24"/>
          <w:szCs w:val="24"/>
        </w:rPr>
        <w:t xml:space="preserve"> in forward pairs or vice-versa in backward pairs</w:t>
      </w:r>
      <w:r w:rsidR="00BD0A73" w:rsidRPr="00DA7450">
        <w:rPr>
          <w:rFonts w:ascii="Times New Roman" w:hAnsi="Times New Roman" w:cs="Times New Roman"/>
          <w:sz w:val="24"/>
          <w:szCs w:val="24"/>
        </w:rPr>
        <w:t xml:space="preserve">), symmetrical pairs </w:t>
      </w:r>
      <w:r w:rsidR="00BD0A73">
        <w:rPr>
          <w:rFonts w:ascii="Times New Roman" w:hAnsi="Times New Roman" w:cs="Times New Roman"/>
          <w:sz w:val="24"/>
          <w:szCs w:val="24"/>
        </w:rPr>
        <w:t>contain</w:t>
      </w:r>
      <w:r w:rsidR="00BD0A73" w:rsidRPr="00DA7450">
        <w:rPr>
          <w:rFonts w:ascii="Times New Roman" w:hAnsi="Times New Roman" w:cs="Times New Roman"/>
          <w:sz w:val="24"/>
          <w:szCs w:val="24"/>
        </w:rPr>
        <w:t xml:space="preserve"> relationships in </w:t>
      </w:r>
      <w:r w:rsidR="00BD0A73" w:rsidRPr="00514B76">
        <w:rPr>
          <w:rFonts w:ascii="Times New Roman" w:hAnsi="Times New Roman" w:cs="Times New Roman"/>
          <w:sz w:val="24"/>
          <w:szCs w:val="24"/>
        </w:rPr>
        <w:t>both</w:t>
      </w:r>
      <w:r w:rsidR="00BD0A73" w:rsidRPr="00DA7450">
        <w:rPr>
          <w:rFonts w:ascii="Times New Roman" w:hAnsi="Times New Roman" w:cs="Times New Roman"/>
          <w:sz w:val="24"/>
          <w:szCs w:val="24"/>
        </w:rPr>
        <w:t xml:space="preserve"> directions</w:t>
      </w:r>
      <w:r w:rsidR="00BD0A73">
        <w:rPr>
          <w:rFonts w:ascii="Times New Roman" w:hAnsi="Times New Roman" w:cs="Times New Roman"/>
          <w:sz w:val="24"/>
          <w:szCs w:val="24"/>
        </w:rPr>
        <w:t xml:space="preserve"> of similar associative strength</w:t>
      </w:r>
      <w:r w:rsidR="00BD0A73" w:rsidRPr="00DA7450">
        <w:rPr>
          <w:rFonts w:ascii="Times New Roman" w:hAnsi="Times New Roman" w:cs="Times New Roman"/>
          <w:sz w:val="24"/>
          <w:szCs w:val="24"/>
        </w:rPr>
        <w:t xml:space="preserve">. </w:t>
      </w:r>
      <w:r w:rsidR="00BD0A73">
        <w:rPr>
          <w:rFonts w:ascii="Times New Roman" w:hAnsi="Times New Roman" w:cs="Times New Roman"/>
          <w:sz w:val="24"/>
          <w:szCs w:val="24"/>
        </w:rPr>
        <w:t xml:space="preserve">All other aspects of the study </w:t>
      </w:r>
      <w:proofErr w:type="gramStart"/>
      <w:r w:rsidR="00BD0A73">
        <w:rPr>
          <w:rFonts w:ascii="Times New Roman" w:hAnsi="Times New Roman" w:cs="Times New Roman"/>
          <w:sz w:val="24"/>
          <w:szCs w:val="24"/>
        </w:rPr>
        <w:t>lists</w:t>
      </w:r>
      <w:proofErr w:type="gramEnd"/>
      <w:r w:rsidR="00BD0A73">
        <w:rPr>
          <w:rFonts w:ascii="Times New Roman" w:hAnsi="Times New Roman" w:cs="Times New Roman"/>
          <w:sz w:val="24"/>
          <w:szCs w:val="24"/>
        </w:rPr>
        <w:t xml:space="preserve"> </w:t>
      </w:r>
      <w:r w:rsidR="006A0DBE">
        <w:rPr>
          <w:rFonts w:ascii="Times New Roman" w:hAnsi="Times New Roman" w:cs="Times New Roman"/>
          <w:sz w:val="24"/>
          <w:szCs w:val="24"/>
        </w:rPr>
        <w:lastRenderedPageBreak/>
        <w:t>as well as</w:t>
      </w:r>
      <w:r w:rsidR="00BD0A73">
        <w:rPr>
          <w:rFonts w:ascii="Times New Roman" w:hAnsi="Times New Roman" w:cs="Times New Roman"/>
          <w:sz w:val="24"/>
          <w:szCs w:val="24"/>
        </w:rPr>
        <w:t xml:space="preserve"> the study procedure were identical to Experiments </w:t>
      </w:r>
      <w:r w:rsidR="00F103F8">
        <w:rPr>
          <w:rFonts w:ascii="Times New Roman" w:hAnsi="Times New Roman" w:cs="Times New Roman"/>
          <w:sz w:val="24"/>
          <w:szCs w:val="24"/>
        </w:rPr>
        <w:t>1</w:t>
      </w:r>
      <w:r w:rsidR="00BD0A73">
        <w:rPr>
          <w:rFonts w:ascii="Times New Roman" w:hAnsi="Times New Roman" w:cs="Times New Roman"/>
          <w:sz w:val="24"/>
          <w:szCs w:val="24"/>
        </w:rPr>
        <w:t xml:space="preserve"> and </w:t>
      </w:r>
      <w:r w:rsidR="00F103F8">
        <w:rPr>
          <w:rFonts w:ascii="Times New Roman" w:hAnsi="Times New Roman" w:cs="Times New Roman"/>
          <w:sz w:val="24"/>
          <w:szCs w:val="24"/>
        </w:rPr>
        <w:t>2</w:t>
      </w:r>
      <w:r w:rsidR="00BA6769">
        <w:rPr>
          <w:rFonts w:ascii="Times New Roman" w:hAnsi="Times New Roman" w:cs="Times New Roman"/>
          <w:sz w:val="24"/>
          <w:szCs w:val="24"/>
        </w:rPr>
        <w:t xml:space="preserve"> (</w:t>
      </w:r>
      <w:r w:rsidR="000F089A">
        <w:rPr>
          <w:rFonts w:ascii="Times New Roman" w:hAnsi="Times New Roman" w:cs="Times New Roman"/>
          <w:sz w:val="24"/>
          <w:szCs w:val="24"/>
        </w:rPr>
        <w:t>see</w:t>
      </w:r>
      <w:r w:rsidR="00BA6769">
        <w:rPr>
          <w:rFonts w:ascii="Times New Roman" w:hAnsi="Times New Roman" w:cs="Times New Roman"/>
          <w:sz w:val="24"/>
          <w:szCs w:val="24"/>
        </w:rPr>
        <w:t xml:space="preserve"> Tables A1 and A6</w:t>
      </w:r>
      <w:r w:rsidR="000F089A">
        <w:rPr>
          <w:rFonts w:ascii="Times New Roman" w:hAnsi="Times New Roman" w:cs="Times New Roman"/>
          <w:sz w:val="24"/>
          <w:szCs w:val="24"/>
        </w:rPr>
        <w:t xml:space="preserve"> for stimuli properties</w:t>
      </w:r>
      <w:r w:rsidR="00BA6769">
        <w:rPr>
          <w:rFonts w:ascii="Times New Roman" w:hAnsi="Times New Roman" w:cs="Times New Roman"/>
          <w:sz w:val="24"/>
          <w:szCs w:val="24"/>
        </w:rPr>
        <w:t>).</w:t>
      </w:r>
    </w:p>
    <w:p w14:paraId="64AAD2D2" w14:textId="77777777" w:rsidR="00BD0A73" w:rsidRPr="0053671E" w:rsidRDefault="00BD0A73" w:rsidP="00BD0A73">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0866B0BD" w14:textId="6706F8DA" w:rsidR="00BD0A73" w:rsidRDefault="00BD0A73" w:rsidP="00BD0A73">
      <w:pPr>
        <w:spacing w:after="0" w:line="480" w:lineRule="auto"/>
        <w:ind w:firstLine="720"/>
        <w:rPr>
          <w:rFonts w:ascii="Times New Roman" w:hAnsi="Times New Roman" w:cs="Times New Roman"/>
          <w:sz w:val="24"/>
          <w:szCs w:val="24"/>
        </w:rPr>
      </w:pPr>
      <w:r w:rsidRPr="00106DA0">
        <w:rPr>
          <w:rFonts w:ascii="Times New Roman" w:hAnsi="Times New Roman" w:cs="Times New Roman"/>
          <w:sz w:val="24"/>
          <w:szCs w:val="24"/>
        </w:rPr>
        <w:t xml:space="preserve">Figure </w:t>
      </w:r>
      <w:r w:rsidR="00F103F8" w:rsidRPr="00106DA0">
        <w:rPr>
          <w:rFonts w:ascii="Times New Roman" w:hAnsi="Times New Roman" w:cs="Times New Roman"/>
          <w:sz w:val="24"/>
          <w:szCs w:val="24"/>
        </w:rPr>
        <w:t>3</w:t>
      </w:r>
      <w:r w:rsidRPr="00C70800">
        <w:rPr>
          <w:rFonts w:ascii="Times New Roman" w:hAnsi="Times New Roman" w:cs="Times New Roman"/>
          <w:sz w:val="24"/>
          <w:szCs w:val="24"/>
        </w:rPr>
        <w:t xml:space="preserve"> (top panel</w:t>
      </w:r>
      <w:r>
        <w:rPr>
          <w:rFonts w:ascii="Times New Roman" w:hAnsi="Times New Roman" w:cs="Times New Roman"/>
          <w:sz w:val="24"/>
          <w:szCs w:val="24"/>
        </w:rPr>
        <w:t>) shows recall rates for participants who studied mixed lists as a function of encoding task, while the bottom panel displays mean recall rates for each encoding task across pure list groups. For completeness, all comparisons between related and unrelated pairs are provided in the Appendix (</w:t>
      </w:r>
      <w:r w:rsidRPr="00EB341B">
        <w:rPr>
          <w:rFonts w:ascii="Times New Roman" w:hAnsi="Times New Roman" w:cs="Times New Roman"/>
          <w:sz w:val="24"/>
          <w:szCs w:val="24"/>
        </w:rPr>
        <w:t xml:space="preserve">Table </w:t>
      </w:r>
      <w:r w:rsidRPr="00BA6769">
        <w:rPr>
          <w:rFonts w:ascii="Times New Roman" w:hAnsi="Times New Roman" w:cs="Times New Roman"/>
          <w:sz w:val="24"/>
          <w:szCs w:val="24"/>
        </w:rPr>
        <w:t>A</w:t>
      </w:r>
      <w:r w:rsidR="00BA6769">
        <w:rPr>
          <w:rFonts w:ascii="Times New Roman" w:hAnsi="Times New Roman" w:cs="Times New Roman"/>
          <w:sz w:val="24"/>
          <w:szCs w:val="24"/>
        </w:rPr>
        <w:t>7</w:t>
      </w:r>
      <w:r>
        <w:rPr>
          <w:rFonts w:ascii="Times New Roman" w:hAnsi="Times New Roman" w:cs="Times New Roman"/>
          <w:sz w:val="24"/>
          <w:szCs w:val="24"/>
        </w:rPr>
        <w:t xml:space="preserve">). Data screening followed the same procedure outlined in Experiment 2, and data from 18 participants were omitted (see Table 1 for group </w:t>
      </w:r>
      <w:r w:rsidRPr="00B54CD1">
        <w:rPr>
          <w:rFonts w:ascii="Times New Roman" w:hAnsi="Times New Roman" w:cs="Times New Roman"/>
          <w:i/>
          <w:iCs/>
          <w:sz w:val="24"/>
          <w:szCs w:val="24"/>
        </w:rPr>
        <w:t>n</w:t>
      </w:r>
      <w:r>
        <w:rPr>
          <w:rFonts w:ascii="Times New Roman" w:hAnsi="Times New Roman" w:cs="Times New Roman"/>
          <w:sz w:val="24"/>
          <w:szCs w:val="24"/>
        </w:rPr>
        <w:t>s).</w:t>
      </w:r>
    </w:p>
    <w:p w14:paraId="6696EC18"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Mixed Lists</w:t>
      </w:r>
    </w:p>
    <w:p w14:paraId="46EC3FB7" w14:textId="4EBE4375"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Like the previous experiments, 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mixed ANOVA was used to test for reactivity effects in mixed lists. </w:t>
      </w:r>
      <w:r w:rsidR="00782F85">
        <w:rPr>
          <w:rFonts w:ascii="Times New Roman" w:hAnsi="Times New Roman" w:cs="Times New Roman"/>
          <w:sz w:val="24"/>
          <w:szCs w:val="24"/>
        </w:rPr>
        <w:t>An effect of</w:t>
      </w:r>
      <w:r>
        <w:rPr>
          <w:rFonts w:ascii="Times New Roman" w:hAnsi="Times New Roman" w:cs="Times New Roman"/>
          <w:sz w:val="24"/>
          <w:szCs w:val="24"/>
        </w:rPr>
        <w:t xml:space="preserve"> Pair Type</w:t>
      </w:r>
      <w:r w:rsidR="00782F85">
        <w:rPr>
          <w:rFonts w:ascii="Times New Roman" w:hAnsi="Times New Roman" w:cs="Times New Roman"/>
          <w:sz w:val="24"/>
          <w:szCs w:val="24"/>
        </w:rPr>
        <w:t xml:space="preserve"> was found</w:t>
      </w:r>
      <w:r>
        <w:rPr>
          <w:rFonts w:ascii="Times New Roman" w:hAnsi="Times New Roman" w:cs="Times New Roman"/>
          <w:sz w:val="24"/>
          <w:szCs w:val="24"/>
        </w:rPr>
        <w:t xml:space="preserve">, </w:t>
      </w:r>
      <w:r w:rsidRPr="00CA0B05">
        <w:rPr>
          <w:rFonts w:ascii="Times New Roman" w:hAnsi="Times New Roman" w:cs="Times New Roman"/>
          <w:i/>
          <w:iCs/>
          <w:sz w:val="24"/>
          <w:szCs w:val="24"/>
        </w:rPr>
        <w:t>F</w:t>
      </w:r>
      <w:r>
        <w:rPr>
          <w:rFonts w:ascii="Times New Roman" w:hAnsi="Times New Roman" w:cs="Times New Roman"/>
          <w:sz w:val="24"/>
          <w:szCs w:val="24"/>
        </w:rPr>
        <w:t xml:space="preserve">(1, 103) = 825.46, </w:t>
      </w:r>
      <w:r>
        <w:rPr>
          <w:rFonts w:ascii="Times New Roman" w:hAnsi="Times New Roman" w:cs="Times New Roman"/>
          <w:i/>
          <w:iCs/>
          <w:sz w:val="24"/>
          <w:szCs w:val="24"/>
        </w:rPr>
        <w:t>MSE</w:t>
      </w:r>
      <w:r>
        <w:rPr>
          <w:rFonts w:ascii="Times New Roman" w:hAnsi="Times New Roman" w:cs="Times New Roman"/>
          <w:sz w:val="24"/>
          <w:szCs w:val="24"/>
        </w:rPr>
        <w:t xml:space="preserve"> = 112.87,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89, as recall of </w:t>
      </w:r>
      <w:r w:rsidRPr="00CA0B05">
        <w:rPr>
          <w:rFonts w:ascii="Times New Roman" w:hAnsi="Times New Roman" w:cs="Times New Roman"/>
          <w:sz w:val="24"/>
          <w:szCs w:val="24"/>
        </w:rPr>
        <w:t>symmetrical pairs (65.09) exceeded</w:t>
      </w:r>
      <w:r>
        <w:rPr>
          <w:rFonts w:ascii="Times New Roman" w:hAnsi="Times New Roman" w:cs="Times New Roman"/>
          <w:sz w:val="24"/>
          <w:szCs w:val="24"/>
        </w:rPr>
        <w:t xml:space="preserve"> recall of unrelated pairs </w:t>
      </w:r>
      <w:r w:rsidRPr="00CA0B05">
        <w:rPr>
          <w:rFonts w:ascii="Times New Roman" w:hAnsi="Times New Roman" w:cs="Times New Roman"/>
          <w:sz w:val="24"/>
          <w:szCs w:val="24"/>
        </w:rPr>
        <w:t>(</w:t>
      </w:r>
      <w:r>
        <w:rPr>
          <w:rFonts w:ascii="Times New Roman" w:hAnsi="Times New Roman" w:cs="Times New Roman"/>
          <w:sz w:val="24"/>
          <w:szCs w:val="24"/>
        </w:rPr>
        <w:t>23.17</w:t>
      </w:r>
      <w:r w:rsidRPr="00CA0B05">
        <w:rPr>
          <w:rFonts w:ascii="Times New Roman" w:hAnsi="Times New Roman" w:cs="Times New Roman"/>
          <w:sz w:val="24"/>
          <w:szCs w:val="24"/>
        </w:rPr>
        <w:t>). The effect of Encoding Group</w:t>
      </w:r>
      <w:r w:rsidR="00782F85">
        <w:rPr>
          <w:rFonts w:ascii="Times New Roman" w:hAnsi="Times New Roman" w:cs="Times New Roman"/>
          <w:sz w:val="24"/>
          <w:szCs w:val="24"/>
        </w:rPr>
        <w:t xml:space="preserve"> </w:t>
      </w:r>
      <w:r w:rsidRPr="00CA0B05">
        <w:rPr>
          <w:rFonts w:ascii="Times New Roman" w:hAnsi="Times New Roman" w:cs="Times New Roman"/>
          <w:sz w:val="24"/>
          <w:szCs w:val="24"/>
        </w:rPr>
        <w:t xml:space="preserve">was non-significant, </w:t>
      </w:r>
      <w:r w:rsidRPr="00CA0B05">
        <w:rPr>
          <w:rFonts w:ascii="Times New Roman" w:hAnsi="Times New Roman" w:cs="Times New Roman"/>
          <w:i/>
          <w:iCs/>
          <w:sz w:val="24"/>
          <w:szCs w:val="24"/>
        </w:rPr>
        <w:t>F</w:t>
      </w:r>
      <w:r w:rsidRPr="00CA0B05">
        <w:rPr>
          <w:rFonts w:ascii="Times New Roman" w:hAnsi="Times New Roman" w:cs="Times New Roman"/>
          <w:sz w:val="24"/>
          <w:szCs w:val="24"/>
        </w:rPr>
        <w:t>(</w:t>
      </w:r>
      <w:r>
        <w:rPr>
          <w:rFonts w:ascii="Times New Roman" w:hAnsi="Times New Roman" w:cs="Times New Roman"/>
          <w:sz w:val="24"/>
          <w:szCs w:val="24"/>
        </w:rPr>
        <w:t xml:space="preserve">2, 103) = 1.33, </w:t>
      </w:r>
      <w:r w:rsidRPr="00CA0B05">
        <w:rPr>
          <w:rFonts w:ascii="Times New Roman" w:hAnsi="Times New Roman" w:cs="Times New Roman"/>
          <w:i/>
          <w:iCs/>
          <w:sz w:val="24"/>
          <w:szCs w:val="24"/>
        </w:rPr>
        <w:t>MSE</w:t>
      </w:r>
      <w:r>
        <w:rPr>
          <w:rFonts w:ascii="Times New Roman" w:hAnsi="Times New Roman" w:cs="Times New Roman"/>
          <w:sz w:val="24"/>
          <w:szCs w:val="24"/>
        </w:rPr>
        <w:t xml:space="preserve"> = 497.13, </w:t>
      </w:r>
      <w:r w:rsidRPr="00CA0B05">
        <w:rPr>
          <w:rFonts w:ascii="Times New Roman" w:hAnsi="Times New Roman" w:cs="Times New Roman"/>
          <w:i/>
          <w:iCs/>
          <w:sz w:val="24"/>
          <w:szCs w:val="24"/>
        </w:rPr>
        <w:t>p</w:t>
      </w:r>
      <w:r>
        <w:rPr>
          <w:rFonts w:ascii="Times New Roman" w:hAnsi="Times New Roman" w:cs="Times New Roman"/>
          <w:sz w:val="24"/>
          <w:szCs w:val="24"/>
        </w:rPr>
        <w:t xml:space="preserve"> = .27, </w:t>
      </w:r>
      <w:r w:rsidRPr="00CA0B05">
        <w:rPr>
          <w:rFonts w:ascii="Times New Roman" w:hAnsi="Times New Roman" w:cs="Times New Roman"/>
          <w:i/>
          <w:iCs/>
          <w:sz w:val="24"/>
          <w:szCs w:val="24"/>
        </w:rPr>
        <w:t>p</w:t>
      </w:r>
      <w:r w:rsidRPr="00CA0B05">
        <w:rPr>
          <w:rFonts w:ascii="Times New Roman" w:hAnsi="Times New Roman" w:cs="Times New Roman"/>
          <w:caps/>
          <w:sz w:val="24"/>
          <w:szCs w:val="24"/>
          <w:vertAlign w:val="subscript"/>
        </w:rPr>
        <w:t>bic</w:t>
      </w:r>
      <w:r>
        <w:rPr>
          <w:rFonts w:ascii="Times New Roman" w:hAnsi="Times New Roman" w:cs="Times New Roman"/>
          <w:sz w:val="24"/>
          <w:szCs w:val="24"/>
        </w:rPr>
        <w:t xml:space="preserve"> = .96</w:t>
      </w:r>
      <w:r w:rsidR="00782F85">
        <w:rPr>
          <w:rFonts w:ascii="Times New Roman" w:hAnsi="Times New Roman" w:cs="Times New Roman"/>
          <w:sz w:val="24"/>
          <w:szCs w:val="24"/>
        </w:rPr>
        <w:t>, but an</w:t>
      </w:r>
      <w:r>
        <w:rPr>
          <w:rFonts w:ascii="Times New Roman" w:hAnsi="Times New Roman" w:cs="Times New Roman"/>
          <w:sz w:val="24"/>
          <w:szCs w:val="24"/>
        </w:rPr>
        <w:t xml:space="preserve"> interaction was found, confirming the presence of a reactivity pattern, </w:t>
      </w:r>
      <w:r w:rsidRPr="00CA0B05">
        <w:rPr>
          <w:rFonts w:ascii="Times New Roman" w:hAnsi="Times New Roman" w:cs="Times New Roman"/>
          <w:i/>
          <w:iCs/>
          <w:sz w:val="24"/>
          <w:szCs w:val="24"/>
        </w:rPr>
        <w:t>F</w:t>
      </w:r>
      <w:r>
        <w:rPr>
          <w:rFonts w:ascii="Times New Roman" w:hAnsi="Times New Roman" w:cs="Times New Roman"/>
          <w:sz w:val="24"/>
          <w:szCs w:val="24"/>
        </w:rPr>
        <w:t xml:space="preserve">(2, 103) = 12.57, </w:t>
      </w:r>
      <w:r>
        <w:rPr>
          <w:rFonts w:ascii="Times New Roman" w:hAnsi="Times New Roman" w:cs="Times New Roman"/>
          <w:i/>
          <w:iCs/>
          <w:sz w:val="24"/>
          <w:szCs w:val="24"/>
        </w:rPr>
        <w:t>MSE</w:t>
      </w:r>
      <w:r>
        <w:rPr>
          <w:rFonts w:ascii="Times New Roman" w:hAnsi="Times New Roman" w:cs="Times New Roman"/>
          <w:sz w:val="24"/>
          <w:szCs w:val="24"/>
        </w:rPr>
        <w:t xml:space="preserve"> = 112.87, </w:t>
      </w:r>
      <w:bookmarkStart w:id="13" w:name="_Hlk91752700"/>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20</w:t>
      </w:r>
      <w:bookmarkEnd w:id="13"/>
      <w:r>
        <w:rPr>
          <w:rFonts w:ascii="Times New Roman" w:hAnsi="Times New Roman" w:cs="Times New Roman"/>
          <w:sz w:val="24"/>
          <w:szCs w:val="24"/>
        </w:rPr>
        <w:t xml:space="preserve">. For symmetrical pairs, mean recall was highest </w:t>
      </w:r>
      <w:r w:rsidR="00782F85">
        <w:rPr>
          <w:rFonts w:ascii="Times New Roman" w:hAnsi="Times New Roman" w:cs="Times New Roman"/>
          <w:sz w:val="24"/>
          <w:szCs w:val="24"/>
        </w:rPr>
        <w:t>following</w:t>
      </w:r>
      <w:r>
        <w:rPr>
          <w:rFonts w:ascii="Times New Roman" w:hAnsi="Times New Roman" w:cs="Times New Roman"/>
          <w:sz w:val="24"/>
          <w:szCs w:val="24"/>
        </w:rPr>
        <w:t xml:space="preserve"> frequency judgments (69.34), </w:t>
      </w:r>
      <w:proofErr w:type="gramStart"/>
      <w:r w:rsidR="00782F85">
        <w:rPr>
          <w:rFonts w:ascii="Times New Roman" w:hAnsi="Times New Roman" w:cs="Times New Roman"/>
          <w:sz w:val="24"/>
          <w:szCs w:val="24"/>
        </w:rPr>
        <w:t>than</w:t>
      </w:r>
      <w:proofErr w:type="gramEnd"/>
      <w:r>
        <w:rPr>
          <w:rFonts w:ascii="Times New Roman" w:hAnsi="Times New Roman" w:cs="Times New Roman"/>
          <w:sz w:val="24"/>
          <w:szCs w:val="24"/>
        </w:rPr>
        <w:t xml:space="preserve"> JOLs (69.33) and the no-JOL control </w:t>
      </w:r>
      <w:r w:rsidR="00782F85">
        <w:rPr>
          <w:rFonts w:ascii="Times New Roman" w:hAnsi="Times New Roman" w:cs="Times New Roman"/>
          <w:sz w:val="24"/>
          <w:szCs w:val="24"/>
        </w:rPr>
        <w:t xml:space="preserve">task </w:t>
      </w:r>
      <w:r>
        <w:rPr>
          <w:rFonts w:ascii="Times New Roman" w:hAnsi="Times New Roman" w:cs="Times New Roman"/>
          <w:sz w:val="24"/>
          <w:szCs w:val="24"/>
        </w:rPr>
        <w:t xml:space="preserve">(56.51). Follow up </w:t>
      </w:r>
      <w:r w:rsidRPr="00373FC2">
        <w:rPr>
          <w:rFonts w:ascii="Times New Roman" w:hAnsi="Times New Roman" w:cs="Times New Roman"/>
          <w:i/>
          <w:iCs/>
          <w:sz w:val="24"/>
          <w:szCs w:val="24"/>
        </w:rPr>
        <w:t>t</w:t>
      </w:r>
      <w:r>
        <w:rPr>
          <w:rFonts w:ascii="Times New Roman" w:hAnsi="Times New Roman" w:cs="Times New Roman"/>
          <w:sz w:val="24"/>
          <w:szCs w:val="24"/>
        </w:rPr>
        <w:t>-tests confirmed that all comparisons differed significantly (</w:t>
      </w:r>
      <w:proofErr w:type="spellStart"/>
      <w:r w:rsidRPr="0066195E">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2.78, </w:t>
      </w:r>
      <w:r w:rsidRPr="0066195E">
        <w:rPr>
          <w:rFonts w:ascii="Times New Roman" w:hAnsi="Times New Roman" w:cs="Times New Roman"/>
          <w:i/>
          <w:iCs/>
          <w:sz w:val="24"/>
          <w:szCs w:val="24"/>
        </w:rPr>
        <w:t>d</w:t>
      </w:r>
      <w:r>
        <w:rPr>
          <w:rFonts w:ascii="Times New Roman" w:hAnsi="Times New Roman" w:cs="Times New Roman"/>
          <w:sz w:val="24"/>
          <w:szCs w:val="24"/>
        </w:rPr>
        <w:t xml:space="preserve">s ≥ 0.65), except for the comparison between frequency judgments and JOLs, </w:t>
      </w:r>
      <w:r w:rsidRPr="0066195E">
        <w:rPr>
          <w:rFonts w:ascii="Times New Roman" w:hAnsi="Times New Roman" w:cs="Times New Roman"/>
          <w:i/>
          <w:iCs/>
          <w:sz w:val="24"/>
          <w:szCs w:val="24"/>
        </w:rPr>
        <w:t>t</w:t>
      </w:r>
      <w:r>
        <w:rPr>
          <w:rFonts w:ascii="Times New Roman" w:hAnsi="Times New Roman" w:cs="Times New Roman"/>
          <w:sz w:val="24"/>
          <w:szCs w:val="24"/>
        </w:rPr>
        <w:t xml:space="preserve"> &lt; 1, </w:t>
      </w:r>
      <w:r w:rsidRPr="0066195E">
        <w:rPr>
          <w:rFonts w:ascii="Times New Roman" w:hAnsi="Times New Roman" w:cs="Times New Roman"/>
          <w:i/>
          <w:iCs/>
          <w:sz w:val="24"/>
          <w:szCs w:val="24"/>
        </w:rPr>
        <w:t>SEM</w:t>
      </w:r>
      <w:r>
        <w:rPr>
          <w:rFonts w:ascii="Times New Roman" w:hAnsi="Times New Roman" w:cs="Times New Roman"/>
          <w:sz w:val="24"/>
          <w:szCs w:val="24"/>
        </w:rPr>
        <w:t xml:space="preserve"> = 3.88, </w:t>
      </w:r>
      <w:r w:rsidRPr="0066195E">
        <w:rPr>
          <w:rFonts w:ascii="Times New Roman" w:hAnsi="Times New Roman" w:cs="Times New Roman"/>
          <w:i/>
          <w:iCs/>
          <w:sz w:val="24"/>
          <w:szCs w:val="24"/>
        </w:rPr>
        <w:t>p</w:t>
      </w:r>
      <w:r>
        <w:rPr>
          <w:rFonts w:ascii="Times New Roman" w:hAnsi="Times New Roman" w:cs="Times New Roman"/>
          <w:sz w:val="24"/>
          <w:szCs w:val="24"/>
        </w:rPr>
        <w:t xml:space="preserve"> = .99, </w:t>
      </w:r>
      <w:r w:rsidRPr="0066195E">
        <w:rPr>
          <w:rFonts w:ascii="Times New Roman" w:hAnsi="Times New Roman" w:cs="Times New Roman"/>
          <w:i/>
          <w:iCs/>
          <w:sz w:val="24"/>
          <w:szCs w:val="24"/>
        </w:rPr>
        <w:t>p</w:t>
      </w:r>
      <w:r w:rsidRPr="0066195E">
        <w:rPr>
          <w:rFonts w:ascii="Times New Roman" w:hAnsi="Times New Roman" w:cs="Times New Roman"/>
          <w:caps/>
          <w:sz w:val="24"/>
          <w:szCs w:val="24"/>
          <w:vertAlign w:val="subscript"/>
        </w:rPr>
        <w:t>bic</w:t>
      </w:r>
      <w:r>
        <w:rPr>
          <w:rFonts w:ascii="Times New Roman" w:hAnsi="Times New Roman" w:cs="Times New Roman"/>
          <w:sz w:val="24"/>
          <w:szCs w:val="24"/>
        </w:rPr>
        <w:t xml:space="preserve"> = .99. For unrelated pairs, no reactivity was observed. Mean recall did not differ between the JOL (21.24), frequency (23.46), or no-JOL encoding groups (24.80; </w:t>
      </w:r>
      <w:proofErr w:type="spellStart"/>
      <w:r w:rsidRPr="00EE409D">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&lt; 1, </w:t>
      </w:r>
      <w:proofErr w:type="spellStart"/>
      <w:r w:rsidRPr="00EE409D">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.40, </w:t>
      </w:r>
      <w:proofErr w:type="spellStart"/>
      <w:r w:rsidRPr="00EE409D">
        <w:rPr>
          <w:rFonts w:ascii="Times New Roman" w:hAnsi="Times New Roman" w:cs="Times New Roman"/>
          <w:i/>
          <w:iCs/>
          <w:sz w:val="24"/>
          <w:szCs w:val="24"/>
        </w:rPr>
        <w:t>p</w:t>
      </w:r>
      <w:r w:rsidRPr="00EE409D">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.85). Thus, </w:t>
      </w:r>
      <w:r w:rsidR="00782F85">
        <w:rPr>
          <w:rFonts w:ascii="Times New Roman" w:hAnsi="Times New Roman" w:cs="Times New Roman"/>
          <w:sz w:val="24"/>
          <w:szCs w:val="24"/>
        </w:rPr>
        <w:t xml:space="preserve">mixed list </w:t>
      </w:r>
      <w:r>
        <w:rPr>
          <w:rFonts w:ascii="Times New Roman" w:hAnsi="Times New Roman" w:cs="Times New Roman"/>
          <w:sz w:val="24"/>
          <w:szCs w:val="24"/>
        </w:rPr>
        <w:t xml:space="preserve">reactivity </w:t>
      </w:r>
      <w:r w:rsidR="00782F85">
        <w:rPr>
          <w:rFonts w:ascii="Times New Roman" w:hAnsi="Times New Roman" w:cs="Times New Roman"/>
          <w:sz w:val="24"/>
          <w:szCs w:val="24"/>
        </w:rPr>
        <w:t xml:space="preserve">patterns </w:t>
      </w:r>
      <w:r>
        <w:rPr>
          <w:rFonts w:ascii="Times New Roman" w:hAnsi="Times New Roman" w:cs="Times New Roman"/>
          <w:sz w:val="24"/>
          <w:szCs w:val="24"/>
        </w:rPr>
        <w:t>with forward and backward paired associates extend to symmetrical pairs.</w:t>
      </w:r>
    </w:p>
    <w:p w14:paraId="70553801" w14:textId="77777777" w:rsidR="00BD0A73" w:rsidRPr="009C2E3F" w:rsidRDefault="00BD0A73" w:rsidP="00BD0A73">
      <w:pPr>
        <w:spacing w:after="0" w:line="480" w:lineRule="auto"/>
        <w:rPr>
          <w:rFonts w:ascii="Times New Roman" w:hAnsi="Times New Roman" w:cs="Times New Roman"/>
          <w:b/>
          <w:bCs/>
          <w:sz w:val="24"/>
          <w:szCs w:val="24"/>
        </w:rPr>
      </w:pPr>
      <w:r w:rsidRPr="009C2E3F">
        <w:rPr>
          <w:rFonts w:ascii="Times New Roman" w:hAnsi="Times New Roman" w:cs="Times New Roman"/>
          <w:b/>
          <w:bCs/>
          <w:sz w:val="24"/>
          <w:szCs w:val="24"/>
        </w:rPr>
        <w:t>Pure Lists</w:t>
      </w:r>
    </w:p>
    <w:p w14:paraId="1052671E" w14:textId="4FD87753" w:rsidR="00BD0A73" w:rsidRDefault="00BD0A73" w:rsidP="00BD0A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 2 (Pair Type: Symmetrical vs. Unrelated) </w:t>
      </w:r>
      <w:r w:rsidRPr="00C02199">
        <w:rPr>
          <w:rFonts w:ascii="Times New Roman" w:hAnsi="Times New Roman" w:cs="Times New Roman"/>
          <w:sz w:val="24"/>
          <w:szCs w:val="24"/>
        </w:rPr>
        <w:t>×</w:t>
      </w:r>
      <w:r>
        <w:rPr>
          <w:rFonts w:ascii="Times New Roman" w:hAnsi="Times New Roman" w:cs="Times New Roman"/>
          <w:sz w:val="24"/>
          <w:szCs w:val="24"/>
        </w:rPr>
        <w:t xml:space="preserve"> 3 (Study Group: JOL vs. Frequency vs. No-JOL) </w:t>
      </w:r>
      <w:r w:rsidR="00782F85">
        <w:rPr>
          <w:rFonts w:ascii="Times New Roman" w:hAnsi="Times New Roman" w:cs="Times New Roman"/>
          <w:sz w:val="24"/>
          <w:szCs w:val="24"/>
        </w:rPr>
        <w:t>between-</w:t>
      </w:r>
      <w:r>
        <w:rPr>
          <w:rFonts w:ascii="Times New Roman" w:hAnsi="Times New Roman" w:cs="Times New Roman"/>
          <w:sz w:val="24"/>
          <w:szCs w:val="24"/>
        </w:rPr>
        <w:t>subject ANOVA was then used to test reactivity effects for symmetrical pairs would extend to pure lists</w:t>
      </w:r>
      <w:r w:rsidRPr="004B28DB">
        <w:rPr>
          <w:rFonts w:ascii="Times New Roman" w:hAnsi="Times New Roman" w:cs="Times New Roman"/>
          <w:sz w:val="24"/>
          <w:szCs w:val="24"/>
        </w:rPr>
        <w:t>. Consistent with the previous experiments, this analysis yielded a significant effect of Pair Type</w:t>
      </w:r>
      <w:r>
        <w:rPr>
          <w:rFonts w:ascii="Times New Roman" w:hAnsi="Times New Roman" w:cs="Times New Roman"/>
          <w:sz w:val="24"/>
          <w:szCs w:val="24"/>
        </w:rPr>
        <w:t xml:space="preserve">, </w:t>
      </w:r>
      <w:bookmarkStart w:id="14" w:name="_Hlk91752795"/>
      <w:r w:rsidRPr="008648F6">
        <w:rPr>
          <w:rFonts w:ascii="Times New Roman" w:hAnsi="Times New Roman" w:cs="Times New Roman"/>
          <w:i/>
          <w:iCs/>
          <w:sz w:val="24"/>
          <w:szCs w:val="24"/>
        </w:rPr>
        <w:t>F</w:t>
      </w:r>
      <w:r>
        <w:rPr>
          <w:rFonts w:ascii="Times New Roman" w:hAnsi="Times New Roman" w:cs="Times New Roman"/>
          <w:sz w:val="24"/>
          <w:szCs w:val="24"/>
        </w:rPr>
        <w:t xml:space="preserve">(1, 203) = 407.21,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67.</w:t>
      </w:r>
      <w:bookmarkEnd w:id="14"/>
      <w:r>
        <w:rPr>
          <w:rFonts w:ascii="Times New Roman" w:hAnsi="Times New Roman" w:cs="Times New Roman"/>
          <w:sz w:val="24"/>
          <w:szCs w:val="24"/>
        </w:rPr>
        <w:t xml:space="preserve"> Across encoding groups, recall of symmetrical pairs (70.08) was greater than unrelated pairs (26.25). Additionally, significant effect of Encoding Group was detected, </w:t>
      </w:r>
      <w:r w:rsidRPr="008648F6">
        <w:rPr>
          <w:rFonts w:ascii="Times New Roman" w:hAnsi="Times New Roman" w:cs="Times New Roman"/>
          <w:i/>
          <w:iCs/>
          <w:sz w:val="24"/>
          <w:szCs w:val="24"/>
        </w:rPr>
        <w:t>F</w:t>
      </w:r>
      <w:r>
        <w:rPr>
          <w:rFonts w:ascii="Times New Roman" w:hAnsi="Times New Roman" w:cs="Times New Roman"/>
          <w:sz w:val="24"/>
          <w:szCs w:val="24"/>
        </w:rPr>
        <w:t xml:space="preserve">(2, 203) = 6.84, </w:t>
      </w:r>
      <w:r w:rsidRPr="008648F6">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06, such that recall was highest for participants in the frequency judgment group (52.57), followed by the JOL (47.31) and no-JOL groups (43.39). Post-hoc tests, however, indicated that this effect was driven by difference between the frequency judgment and no-JOL groups, </w:t>
      </w:r>
      <w:r w:rsidRPr="00977385">
        <w:rPr>
          <w:rFonts w:ascii="Times New Roman" w:hAnsi="Times New Roman" w:cs="Times New Roman"/>
          <w:i/>
          <w:iCs/>
          <w:sz w:val="24"/>
          <w:szCs w:val="24"/>
        </w:rPr>
        <w:t>t</w:t>
      </w:r>
      <w:r>
        <w:rPr>
          <w:rFonts w:ascii="Times New Roman" w:hAnsi="Times New Roman" w:cs="Times New Roman"/>
          <w:sz w:val="24"/>
          <w:szCs w:val="24"/>
        </w:rPr>
        <w:t xml:space="preserve">(140) = 2.09, </w:t>
      </w:r>
      <w:r w:rsidRPr="00977385">
        <w:rPr>
          <w:rFonts w:ascii="Times New Roman" w:hAnsi="Times New Roman" w:cs="Times New Roman"/>
          <w:i/>
          <w:iCs/>
          <w:sz w:val="24"/>
          <w:szCs w:val="24"/>
        </w:rPr>
        <w:t>SEM</w:t>
      </w:r>
      <w:r>
        <w:rPr>
          <w:rFonts w:ascii="Times New Roman" w:hAnsi="Times New Roman" w:cs="Times New Roman"/>
          <w:sz w:val="24"/>
          <w:szCs w:val="24"/>
        </w:rPr>
        <w:t xml:space="preserve"> = 4.44, </w:t>
      </w:r>
      <w:r w:rsidRPr="00977385">
        <w:rPr>
          <w:rFonts w:ascii="Times New Roman" w:hAnsi="Times New Roman" w:cs="Times New Roman"/>
          <w:i/>
          <w:iCs/>
          <w:sz w:val="24"/>
          <w:szCs w:val="24"/>
        </w:rPr>
        <w:t>p</w:t>
      </w:r>
      <w:r>
        <w:rPr>
          <w:rFonts w:ascii="Times New Roman" w:hAnsi="Times New Roman" w:cs="Times New Roman"/>
          <w:sz w:val="24"/>
          <w:szCs w:val="24"/>
        </w:rPr>
        <w:t xml:space="preserve"> = .04, </w:t>
      </w:r>
      <w:r w:rsidRPr="00977385">
        <w:rPr>
          <w:rFonts w:ascii="Times New Roman" w:hAnsi="Times New Roman" w:cs="Times New Roman"/>
          <w:i/>
          <w:iCs/>
          <w:sz w:val="24"/>
          <w:szCs w:val="24"/>
        </w:rPr>
        <w:t>d</w:t>
      </w:r>
      <w:r>
        <w:rPr>
          <w:rFonts w:ascii="Times New Roman" w:hAnsi="Times New Roman" w:cs="Times New Roman"/>
          <w:sz w:val="24"/>
          <w:szCs w:val="24"/>
        </w:rPr>
        <w:t xml:space="preserve"> = 0.35. All other comparisons were non-significant, </w:t>
      </w:r>
      <w:proofErr w:type="spellStart"/>
      <w:r w:rsidRPr="00A16D1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1.06, </w:t>
      </w:r>
      <w:proofErr w:type="spellStart"/>
      <w:r w:rsidRPr="00A16D1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 .29, </w:t>
      </w:r>
      <w:proofErr w:type="spellStart"/>
      <w:r w:rsidRPr="00A16D11">
        <w:rPr>
          <w:rFonts w:ascii="Times New Roman" w:hAnsi="Times New Roman" w:cs="Times New Roman"/>
          <w:i/>
          <w:iCs/>
          <w:sz w:val="24"/>
          <w:szCs w:val="24"/>
        </w:rPr>
        <w:t>p</w:t>
      </w:r>
      <w:r w:rsidRPr="00A16D11">
        <w:rPr>
          <w:rFonts w:ascii="Times New Roman" w:hAnsi="Times New Roman" w:cs="Times New Roman"/>
          <w:caps/>
          <w:sz w:val="24"/>
          <w:szCs w:val="24"/>
          <w:vertAlign w:val="subscript"/>
        </w:rPr>
        <w:t>bic</w:t>
      </w:r>
      <w:r>
        <w:rPr>
          <w:rFonts w:ascii="Times New Roman" w:hAnsi="Times New Roman" w:cs="Times New Roman"/>
          <w:sz w:val="24"/>
          <w:szCs w:val="24"/>
        </w:rPr>
        <w:t>s</w:t>
      </w:r>
      <w:proofErr w:type="spellEnd"/>
      <w:r>
        <w:rPr>
          <w:rFonts w:ascii="Times New Roman" w:hAnsi="Times New Roman" w:cs="Times New Roman"/>
          <w:sz w:val="24"/>
          <w:szCs w:val="24"/>
        </w:rPr>
        <w:t xml:space="preserve"> ≥ .90. Importantly, a significant interaction was again found, </w:t>
      </w:r>
      <w:r w:rsidRPr="007813C2">
        <w:rPr>
          <w:rFonts w:ascii="Times New Roman" w:hAnsi="Times New Roman" w:cs="Times New Roman"/>
          <w:i/>
          <w:iCs/>
          <w:sz w:val="24"/>
          <w:szCs w:val="24"/>
        </w:rPr>
        <w:t>F</w:t>
      </w:r>
      <w:r>
        <w:rPr>
          <w:rFonts w:ascii="Times New Roman" w:hAnsi="Times New Roman" w:cs="Times New Roman"/>
          <w:sz w:val="24"/>
          <w:szCs w:val="24"/>
        </w:rPr>
        <w:t xml:space="preserve">(2, 203) = 8.12, </w:t>
      </w:r>
      <w:r w:rsidRPr="007813C2">
        <w:rPr>
          <w:rFonts w:ascii="Times New Roman" w:hAnsi="Times New Roman" w:cs="Times New Roman"/>
          <w:i/>
          <w:iCs/>
          <w:sz w:val="24"/>
          <w:szCs w:val="24"/>
        </w:rPr>
        <w:t>MSE</w:t>
      </w:r>
      <w:r>
        <w:rPr>
          <w:rFonts w:ascii="Times New Roman" w:hAnsi="Times New Roman" w:cs="Times New Roman"/>
          <w:sz w:val="24"/>
          <w:szCs w:val="24"/>
        </w:rPr>
        <w:t xml:space="preserve"> = 246.60, </w:t>
      </w:r>
      <w:r w:rsidRPr="00F22C7E">
        <w:rPr>
          <w:rFonts w:ascii="Times New Roman" w:hAnsi="Times New Roman" w:cs="Times New Roman"/>
          <w:i/>
          <w:iCs/>
          <w:sz w:val="24"/>
          <w:szCs w:val="24"/>
        </w:rPr>
        <w:t>η</w:t>
      </w:r>
      <w:r w:rsidRPr="00F22C7E">
        <w:rPr>
          <w:rFonts w:ascii="Times New Roman" w:hAnsi="Times New Roman" w:cs="Times New Roman"/>
          <w:i/>
          <w:iCs/>
          <w:sz w:val="24"/>
          <w:szCs w:val="24"/>
          <w:vertAlign w:val="subscript"/>
        </w:rPr>
        <w:t>p</w:t>
      </w:r>
      <w:r w:rsidRPr="00F22C7E">
        <w:rPr>
          <w:rFonts w:ascii="Times New Roman" w:hAnsi="Times New Roman" w:cs="Times New Roman"/>
          <w:sz w:val="24"/>
          <w:szCs w:val="24"/>
          <w:vertAlign w:val="superscript"/>
        </w:rPr>
        <w:t>2</w:t>
      </w:r>
      <w:r w:rsidRPr="00F22C7E">
        <w:rPr>
          <w:rFonts w:ascii="Times New Roman" w:hAnsi="Times New Roman" w:cs="Times New Roman"/>
          <w:sz w:val="24"/>
          <w:szCs w:val="24"/>
        </w:rPr>
        <w:t xml:space="preserve"> = .</w:t>
      </w:r>
      <w:r>
        <w:rPr>
          <w:rFonts w:ascii="Times New Roman" w:hAnsi="Times New Roman" w:cs="Times New Roman"/>
          <w:sz w:val="24"/>
          <w:szCs w:val="24"/>
        </w:rPr>
        <w:t xml:space="preserve">07. For symmetrical pairs, recall was highest for participants in the frequency judgment group (77.81), followed by the JOL (73.63) and no-JOL groups (58.89). All comparisons differed significantly, </w:t>
      </w:r>
      <w:proofErr w:type="spellStart"/>
      <w:r w:rsidRPr="00FD0CBB">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 3.80, </w:t>
      </w:r>
      <w:r w:rsidRPr="00FD0CBB">
        <w:rPr>
          <w:rFonts w:ascii="Times New Roman" w:hAnsi="Times New Roman" w:cs="Times New Roman"/>
          <w:i/>
          <w:iCs/>
          <w:sz w:val="24"/>
          <w:szCs w:val="24"/>
        </w:rPr>
        <w:t>d</w:t>
      </w:r>
      <w:r>
        <w:rPr>
          <w:rFonts w:ascii="Times New Roman" w:hAnsi="Times New Roman" w:cs="Times New Roman"/>
          <w:sz w:val="24"/>
          <w:szCs w:val="24"/>
        </w:rPr>
        <w:t xml:space="preserve">s ≥ 0.85, apart from the comparison between the JOL and frequency groups, </w:t>
      </w:r>
      <w:r w:rsidRPr="0010619D">
        <w:rPr>
          <w:rFonts w:ascii="Times New Roman" w:hAnsi="Times New Roman" w:cs="Times New Roman"/>
          <w:i/>
          <w:iCs/>
          <w:sz w:val="24"/>
          <w:szCs w:val="24"/>
        </w:rPr>
        <w:t>t</w:t>
      </w:r>
      <w:r>
        <w:rPr>
          <w:rFonts w:ascii="Times New Roman" w:hAnsi="Times New Roman" w:cs="Times New Roman"/>
          <w:sz w:val="24"/>
          <w:szCs w:val="24"/>
        </w:rPr>
        <w:t xml:space="preserve">(66) = 1.12, </w:t>
      </w:r>
      <w:r w:rsidRPr="0010619D">
        <w:rPr>
          <w:rFonts w:ascii="Times New Roman" w:hAnsi="Times New Roman" w:cs="Times New Roman"/>
          <w:i/>
          <w:iCs/>
          <w:sz w:val="24"/>
          <w:szCs w:val="24"/>
        </w:rPr>
        <w:t>SEM</w:t>
      </w:r>
      <w:r>
        <w:rPr>
          <w:rFonts w:ascii="Times New Roman" w:hAnsi="Times New Roman" w:cs="Times New Roman"/>
          <w:sz w:val="24"/>
          <w:szCs w:val="24"/>
        </w:rPr>
        <w:t xml:space="preserve"> = 3.81, </w:t>
      </w:r>
      <w:r w:rsidRPr="0010619D">
        <w:rPr>
          <w:rFonts w:ascii="Times New Roman" w:hAnsi="Times New Roman" w:cs="Times New Roman"/>
          <w:i/>
          <w:iCs/>
          <w:sz w:val="24"/>
          <w:szCs w:val="24"/>
        </w:rPr>
        <w:t>p</w:t>
      </w:r>
      <w:r>
        <w:rPr>
          <w:rFonts w:ascii="Times New Roman" w:hAnsi="Times New Roman" w:cs="Times New Roman"/>
          <w:sz w:val="24"/>
          <w:szCs w:val="24"/>
        </w:rPr>
        <w:t xml:space="preserve"> = .26, </w:t>
      </w:r>
      <w:r w:rsidRPr="0010619D">
        <w:rPr>
          <w:rFonts w:ascii="Times New Roman" w:hAnsi="Times New Roman" w:cs="Times New Roman"/>
          <w:i/>
          <w:iCs/>
          <w:sz w:val="24"/>
          <w:szCs w:val="24"/>
        </w:rPr>
        <w:t>p</w:t>
      </w:r>
      <w:r w:rsidRPr="0010619D">
        <w:rPr>
          <w:rFonts w:ascii="Times New Roman" w:hAnsi="Times New Roman" w:cs="Times New Roman"/>
          <w:caps/>
          <w:sz w:val="24"/>
          <w:szCs w:val="24"/>
          <w:vertAlign w:val="subscript"/>
        </w:rPr>
        <w:t>bic</w:t>
      </w:r>
      <w:r>
        <w:rPr>
          <w:rFonts w:ascii="Times New Roman" w:hAnsi="Times New Roman" w:cs="Times New Roman"/>
          <w:sz w:val="24"/>
          <w:szCs w:val="24"/>
        </w:rPr>
        <w:t xml:space="preserve"> = .81. For unrelated pairs, recall</w:t>
      </w:r>
      <w:r w:rsidR="00A433B4">
        <w:rPr>
          <w:rFonts w:ascii="Times New Roman" w:hAnsi="Times New Roman" w:cs="Times New Roman"/>
          <w:sz w:val="24"/>
          <w:szCs w:val="24"/>
        </w:rPr>
        <w:t xml:space="preserve"> again</w:t>
      </w:r>
      <w:r>
        <w:rPr>
          <w:rFonts w:ascii="Times New Roman" w:hAnsi="Times New Roman" w:cs="Times New Roman"/>
          <w:sz w:val="24"/>
          <w:szCs w:val="24"/>
        </w:rPr>
        <w:t xml:space="preserve"> did not differ between encoding groups</w:t>
      </w:r>
      <w:r w:rsidR="00B90FEA">
        <w:rPr>
          <w:rFonts w:ascii="Times New Roman" w:hAnsi="Times New Roman" w:cs="Times New Roman"/>
          <w:sz w:val="24"/>
          <w:szCs w:val="24"/>
        </w:rPr>
        <w:t xml:space="preserve">, </w:t>
      </w:r>
      <w:proofErr w:type="spellStart"/>
      <w:r w:rsidR="007075FB" w:rsidRPr="004D14C2">
        <w:rPr>
          <w:rFonts w:ascii="Times New Roman" w:hAnsi="Times New Roman" w:cs="Times New Roman"/>
          <w:i/>
          <w:iCs/>
          <w:sz w:val="24"/>
          <w:szCs w:val="24"/>
        </w:rPr>
        <w:t>t</w:t>
      </w:r>
      <w:r w:rsidR="007075FB" w:rsidRPr="004D14C2">
        <w:rPr>
          <w:rFonts w:ascii="Times New Roman" w:hAnsi="Times New Roman" w:cs="Times New Roman"/>
          <w:sz w:val="24"/>
          <w:szCs w:val="24"/>
        </w:rPr>
        <w:t>s</w:t>
      </w:r>
      <w:proofErr w:type="spellEnd"/>
      <w:r w:rsidR="007075FB">
        <w:rPr>
          <w:rFonts w:ascii="Times New Roman" w:hAnsi="Times New Roman" w:cs="Times New Roman"/>
          <w:sz w:val="24"/>
          <w:szCs w:val="24"/>
        </w:rPr>
        <w:t xml:space="preserve"> ≤ 1.42</w:t>
      </w:r>
      <w:r w:rsidR="007075FB" w:rsidRPr="004D14C2">
        <w:rPr>
          <w:rFonts w:ascii="Times New Roman" w:hAnsi="Times New Roman" w:cs="Times New Roman"/>
          <w:sz w:val="24"/>
          <w:szCs w:val="24"/>
        </w:rPr>
        <w:t xml:space="preserve">, </w:t>
      </w:r>
      <w:proofErr w:type="spellStart"/>
      <w:r w:rsidR="007075FB" w:rsidRPr="004D14C2">
        <w:rPr>
          <w:rFonts w:ascii="Times New Roman" w:hAnsi="Times New Roman" w:cs="Times New Roman"/>
          <w:i/>
          <w:iCs/>
          <w:sz w:val="24"/>
          <w:szCs w:val="24"/>
        </w:rPr>
        <w:t>p</w:t>
      </w:r>
      <w:r w:rsidR="007075FB" w:rsidRPr="004D14C2">
        <w:rPr>
          <w:rFonts w:ascii="Times New Roman" w:hAnsi="Times New Roman" w:cs="Times New Roman"/>
          <w:sz w:val="24"/>
          <w:szCs w:val="24"/>
        </w:rPr>
        <w:t>s</w:t>
      </w:r>
      <w:proofErr w:type="spellEnd"/>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16</w:t>
      </w:r>
      <w:r w:rsidR="007075FB" w:rsidRPr="004D14C2">
        <w:rPr>
          <w:rFonts w:ascii="Times New Roman" w:hAnsi="Times New Roman" w:cs="Times New Roman"/>
          <w:sz w:val="24"/>
          <w:szCs w:val="24"/>
        </w:rPr>
        <w:t xml:space="preserve">, </w:t>
      </w:r>
      <w:r w:rsidR="007075FB" w:rsidRPr="004D14C2">
        <w:rPr>
          <w:rFonts w:ascii="Times New Roman" w:hAnsi="Times New Roman" w:cs="Times New Roman"/>
          <w:i/>
          <w:iCs/>
          <w:sz w:val="24"/>
          <w:szCs w:val="24"/>
        </w:rPr>
        <w:t>p</w:t>
      </w:r>
      <w:r w:rsidR="007075FB" w:rsidRPr="004D14C2">
        <w:rPr>
          <w:rFonts w:ascii="Times New Roman" w:hAnsi="Times New Roman" w:cs="Times New Roman"/>
          <w:caps/>
          <w:sz w:val="24"/>
          <w:szCs w:val="24"/>
          <w:vertAlign w:val="subscript"/>
        </w:rPr>
        <w:t>bic</w:t>
      </w:r>
      <w:r w:rsidR="007075FB" w:rsidRPr="004D14C2">
        <w:rPr>
          <w:rFonts w:ascii="Times New Roman" w:hAnsi="Times New Roman" w:cs="Times New Roman"/>
          <w:sz w:val="24"/>
          <w:szCs w:val="24"/>
        </w:rPr>
        <w:t xml:space="preserve"> ≥ .</w:t>
      </w:r>
      <w:r w:rsidR="007075FB">
        <w:rPr>
          <w:rFonts w:ascii="Times New Roman" w:hAnsi="Times New Roman" w:cs="Times New Roman"/>
          <w:sz w:val="24"/>
          <w:szCs w:val="24"/>
        </w:rPr>
        <w:t>76 (see Experiment 1).</w:t>
      </w:r>
      <w:r>
        <w:rPr>
          <w:rFonts w:ascii="Times New Roman" w:hAnsi="Times New Roman" w:cs="Times New Roman"/>
          <w:sz w:val="24"/>
          <w:szCs w:val="24"/>
        </w:rPr>
        <w:t xml:space="preserve"> Thus, like the previous experiments, JOLs and frequency judgments again produced a positive reactivity effect on related pairs in a pure list setting.</w:t>
      </w:r>
    </w:p>
    <w:p w14:paraId="444A9AFA" w14:textId="77777777" w:rsidR="00BD0A73" w:rsidRDefault="00BD0A73" w:rsidP="00BD0A73">
      <w:pPr>
        <w:spacing w:after="0" w:line="480" w:lineRule="auto"/>
        <w:jc w:val="center"/>
        <w:rPr>
          <w:rFonts w:ascii="Times New Roman" w:hAnsi="Times New Roman" w:cs="Times New Roman"/>
          <w:b/>
          <w:bCs/>
          <w:sz w:val="24"/>
          <w:szCs w:val="24"/>
        </w:rPr>
      </w:pPr>
      <w:r w:rsidRPr="007D3978">
        <w:rPr>
          <w:rFonts w:ascii="Times New Roman" w:hAnsi="Times New Roman" w:cs="Times New Roman"/>
          <w:b/>
          <w:bCs/>
          <w:sz w:val="24"/>
          <w:szCs w:val="24"/>
        </w:rPr>
        <w:t>Discussion</w:t>
      </w:r>
    </w:p>
    <w:p w14:paraId="7D2841AF" w14:textId="7A32BA79" w:rsidR="00BD0A73" w:rsidRDefault="00BD0A73" w:rsidP="00BD0A73">
      <w:pPr>
        <w:spacing w:after="0" w:line="480" w:lineRule="auto"/>
        <w:ind w:firstLine="720"/>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The goal of Experiment </w:t>
      </w:r>
      <w:r w:rsidR="00F103F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was to test whether reactivity effects observed for forward and backward pairs in Experiments </w:t>
      </w:r>
      <w:r w:rsidR="00F103F8">
        <w:rPr>
          <w:rFonts w:ascii="Times New Roman" w:eastAsia="Calibri" w:hAnsi="Times New Roman" w:cs="Times New Roman"/>
          <w:bCs/>
          <w:sz w:val="24"/>
          <w:szCs w:val="24"/>
        </w:rPr>
        <w:t>1</w:t>
      </w:r>
      <w:r>
        <w:rPr>
          <w:rFonts w:ascii="Times New Roman" w:eastAsia="Calibri" w:hAnsi="Times New Roman" w:cs="Times New Roman"/>
          <w:bCs/>
          <w:sz w:val="24"/>
          <w:szCs w:val="24"/>
        </w:rPr>
        <w:t xml:space="preserve"> and </w:t>
      </w:r>
      <w:r w:rsidR="00F103F8">
        <w:rPr>
          <w:rFonts w:ascii="Times New Roman" w:eastAsia="Calibri" w:hAnsi="Times New Roman" w:cs="Times New Roman"/>
          <w:bCs/>
          <w:sz w:val="24"/>
          <w:szCs w:val="24"/>
        </w:rPr>
        <w:t>2</w:t>
      </w:r>
      <w:r>
        <w:rPr>
          <w:rFonts w:ascii="Times New Roman" w:eastAsia="Calibri" w:hAnsi="Times New Roman" w:cs="Times New Roman"/>
          <w:bCs/>
          <w:sz w:val="24"/>
          <w:szCs w:val="24"/>
        </w:rPr>
        <w:t xml:space="preserve"> would extend to symmetrical pairs. Overall, both JOLs and frequency judgments produced positive reactivity effects on symmetrical pairs, and </w:t>
      </w:r>
      <w:r w:rsidR="00D605D4">
        <w:rPr>
          <w:rFonts w:ascii="Times New Roman" w:eastAsia="Calibri" w:hAnsi="Times New Roman" w:cs="Times New Roman"/>
          <w:bCs/>
          <w:sz w:val="24"/>
          <w:szCs w:val="24"/>
        </w:rPr>
        <w:t xml:space="preserve">consistent with </w:t>
      </w:r>
      <w:r>
        <w:rPr>
          <w:rFonts w:ascii="Times New Roman" w:eastAsia="Calibri" w:hAnsi="Times New Roman" w:cs="Times New Roman"/>
          <w:bCs/>
          <w:sz w:val="24"/>
          <w:szCs w:val="24"/>
        </w:rPr>
        <w:t xml:space="preserve">the previous experiments, neither judgment type </w:t>
      </w:r>
      <w:r w:rsidR="00862593">
        <w:rPr>
          <w:rFonts w:ascii="Times New Roman" w:eastAsia="Calibri" w:hAnsi="Times New Roman" w:cs="Times New Roman"/>
          <w:bCs/>
          <w:sz w:val="24"/>
          <w:szCs w:val="24"/>
        </w:rPr>
        <w:t>was reactive</w:t>
      </w:r>
      <w:r>
        <w:rPr>
          <w:rFonts w:ascii="Times New Roman" w:eastAsia="Calibri" w:hAnsi="Times New Roman" w:cs="Times New Roman"/>
          <w:bCs/>
          <w:sz w:val="24"/>
          <w:szCs w:val="24"/>
        </w:rPr>
        <w:t xml:space="preserve"> on unrelated pairs. </w:t>
      </w:r>
      <w:r>
        <w:rPr>
          <w:rFonts w:ascii="Times New Roman" w:eastAsia="Calibri" w:hAnsi="Times New Roman" w:cs="Times New Roman"/>
          <w:bCs/>
          <w:sz w:val="24"/>
          <w:szCs w:val="24"/>
        </w:rPr>
        <w:lastRenderedPageBreak/>
        <w:t>Importantly, reactivity on symmetrical pairs occurred regardless of whether participants studied mixed or pure lists, further suggesting that reactivity is not due to</w:t>
      </w:r>
      <w:r w:rsidR="005320E5">
        <w:rPr>
          <w:rFonts w:ascii="Times New Roman" w:eastAsia="Calibri" w:hAnsi="Times New Roman" w:cs="Times New Roman"/>
          <w:bCs/>
          <w:sz w:val="24"/>
          <w:szCs w:val="24"/>
        </w:rPr>
        <w:t xml:space="preserve"> the</w:t>
      </w:r>
      <w:r>
        <w:rPr>
          <w:rFonts w:ascii="Times New Roman" w:eastAsia="Calibri" w:hAnsi="Times New Roman" w:cs="Times New Roman"/>
          <w:bCs/>
          <w:sz w:val="24"/>
          <w:szCs w:val="24"/>
        </w:rPr>
        <w:t xml:space="preserve"> context in which items are studied (i.e., easy/related vs. difficult/unrelated study materials) as posited by the changed-goal hypothesis. Therefore, findings from Experiment </w:t>
      </w:r>
      <w:r w:rsidR="00D200A8">
        <w:rPr>
          <w:rFonts w:ascii="Times New Roman" w:eastAsia="Calibri" w:hAnsi="Times New Roman" w:cs="Times New Roman"/>
          <w:bCs/>
          <w:sz w:val="24"/>
          <w:szCs w:val="24"/>
        </w:rPr>
        <w:t>3</w:t>
      </w:r>
      <w:r>
        <w:rPr>
          <w:rFonts w:ascii="Times New Roman" w:eastAsia="Calibri" w:hAnsi="Times New Roman" w:cs="Times New Roman"/>
          <w:bCs/>
          <w:sz w:val="24"/>
          <w:szCs w:val="24"/>
        </w:rPr>
        <w:t xml:space="preserve"> </w:t>
      </w:r>
      <w:r w:rsidR="00A433B4">
        <w:rPr>
          <w:rFonts w:ascii="Times New Roman" w:eastAsia="Calibri" w:hAnsi="Times New Roman" w:cs="Times New Roman"/>
          <w:bCs/>
          <w:sz w:val="24"/>
          <w:szCs w:val="24"/>
        </w:rPr>
        <w:t>align</w:t>
      </w:r>
      <w:r>
        <w:rPr>
          <w:rFonts w:ascii="Times New Roman" w:eastAsia="Calibri" w:hAnsi="Times New Roman" w:cs="Times New Roman"/>
          <w:bCs/>
          <w:sz w:val="24"/>
          <w:szCs w:val="24"/>
        </w:rPr>
        <w:t xml:space="preserve"> with </w:t>
      </w:r>
      <w:r w:rsidR="007C4635">
        <w:rPr>
          <w:rFonts w:ascii="Times New Roman" w:eastAsia="Calibri" w:hAnsi="Times New Roman" w:cs="Times New Roman"/>
          <w:bCs/>
          <w:sz w:val="24"/>
          <w:szCs w:val="24"/>
        </w:rPr>
        <w:t>our</w:t>
      </w:r>
      <w:r>
        <w:rPr>
          <w:rFonts w:ascii="Times New Roman" w:eastAsia="Calibri" w:hAnsi="Times New Roman" w:cs="Times New Roman"/>
          <w:bCs/>
          <w:sz w:val="24"/>
          <w:szCs w:val="24"/>
        </w:rPr>
        <w:t xml:space="preserve"> previous experiments while providing additional support for </w:t>
      </w:r>
      <w:r w:rsidR="00A433B4">
        <w:rPr>
          <w:rFonts w:ascii="Times New Roman" w:eastAsia="Calibri" w:hAnsi="Times New Roman" w:cs="Times New Roman"/>
          <w:bCs/>
          <w:sz w:val="24"/>
          <w:szCs w:val="24"/>
        </w:rPr>
        <w:t xml:space="preserve">a </w:t>
      </w:r>
      <w:r>
        <w:rPr>
          <w:rFonts w:ascii="Times New Roman" w:eastAsia="Calibri" w:hAnsi="Times New Roman" w:cs="Times New Roman"/>
          <w:bCs/>
          <w:sz w:val="24"/>
          <w:szCs w:val="24"/>
        </w:rPr>
        <w:t>cue-strengthening account.</w:t>
      </w:r>
    </w:p>
    <w:p w14:paraId="45539DFD" w14:textId="0CDA524A" w:rsidR="00B8548C" w:rsidRDefault="00B8548C" w:rsidP="00B8548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General Discussion</w:t>
      </w:r>
    </w:p>
    <w:p w14:paraId="2E939256" w14:textId="5345B95A" w:rsidR="0027603F" w:rsidRDefault="008A680F" w:rsidP="007D04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present study </w:t>
      </w:r>
      <w:r w:rsidR="00A433B4">
        <w:rPr>
          <w:rFonts w:ascii="Times New Roman" w:hAnsi="Times New Roman" w:cs="Times New Roman"/>
          <w:sz w:val="24"/>
          <w:szCs w:val="24"/>
        </w:rPr>
        <w:t xml:space="preserve">tested </w:t>
      </w:r>
      <w:r w:rsidR="007D72CD">
        <w:rPr>
          <w:rFonts w:ascii="Times New Roman" w:hAnsi="Times New Roman" w:cs="Times New Roman"/>
          <w:sz w:val="24"/>
          <w:szCs w:val="24"/>
        </w:rPr>
        <w:t>the changed-goal and cue strengthening accounts of JOL reactivity</w:t>
      </w:r>
      <w:r w:rsidR="006A27E8">
        <w:rPr>
          <w:rFonts w:ascii="Times New Roman" w:hAnsi="Times New Roman" w:cs="Times New Roman"/>
          <w:sz w:val="24"/>
          <w:szCs w:val="24"/>
        </w:rPr>
        <w:t xml:space="preserve"> by </w:t>
      </w:r>
      <w:r w:rsidR="007C46CD">
        <w:rPr>
          <w:rFonts w:ascii="Times New Roman" w:hAnsi="Times New Roman" w:cs="Times New Roman"/>
          <w:sz w:val="24"/>
          <w:szCs w:val="24"/>
        </w:rPr>
        <w:t xml:space="preserve">investigating </w:t>
      </w:r>
      <w:r w:rsidR="007D72CD">
        <w:rPr>
          <w:rFonts w:ascii="Times New Roman" w:hAnsi="Times New Roman" w:cs="Times New Roman"/>
          <w:sz w:val="24"/>
          <w:szCs w:val="24"/>
        </w:rPr>
        <w:t xml:space="preserve">whether </w:t>
      </w:r>
      <w:r w:rsidR="007D72CD" w:rsidRPr="007D72CD">
        <w:rPr>
          <w:rFonts w:ascii="Times New Roman" w:hAnsi="Times New Roman" w:cs="Times New Roman"/>
          <w:sz w:val="24"/>
          <w:szCs w:val="24"/>
        </w:rPr>
        <w:t xml:space="preserve">reactivity </w:t>
      </w:r>
      <w:r w:rsidR="00E079D3">
        <w:rPr>
          <w:rFonts w:ascii="Times New Roman" w:hAnsi="Times New Roman" w:cs="Times New Roman"/>
          <w:sz w:val="24"/>
          <w:szCs w:val="24"/>
        </w:rPr>
        <w:t>patterns</w:t>
      </w:r>
      <w:r w:rsidR="007D72CD" w:rsidRPr="007D72CD">
        <w:rPr>
          <w:rFonts w:ascii="Times New Roman" w:hAnsi="Times New Roman" w:cs="Times New Roman"/>
          <w:sz w:val="24"/>
          <w:szCs w:val="24"/>
        </w:rPr>
        <w:t xml:space="preserve"> </w:t>
      </w:r>
      <w:r w:rsidR="00CA30E2">
        <w:rPr>
          <w:rFonts w:ascii="Times New Roman" w:hAnsi="Times New Roman" w:cs="Times New Roman"/>
          <w:sz w:val="24"/>
          <w:szCs w:val="24"/>
        </w:rPr>
        <w:t>previously reported on</w:t>
      </w:r>
      <w:r w:rsidR="00E079D3">
        <w:rPr>
          <w:rFonts w:ascii="Times New Roman" w:hAnsi="Times New Roman" w:cs="Times New Roman"/>
          <w:sz w:val="24"/>
          <w:szCs w:val="24"/>
        </w:rPr>
        <w:t xml:space="preserve"> mixed lists (i.e., positive reactivity on related pairs, no reactivity on unrelated pairs; Janes et al., 2018; Maxwell &amp; Huff, </w:t>
      </w:r>
      <w:r w:rsidR="0057500D">
        <w:rPr>
          <w:rFonts w:ascii="Times New Roman" w:hAnsi="Times New Roman" w:cs="Times New Roman"/>
          <w:sz w:val="24"/>
          <w:szCs w:val="24"/>
        </w:rPr>
        <w:t>2022</w:t>
      </w:r>
      <w:r w:rsidR="00E079D3">
        <w:rPr>
          <w:rFonts w:ascii="Times New Roman" w:hAnsi="Times New Roman" w:cs="Times New Roman"/>
          <w:sz w:val="24"/>
          <w:szCs w:val="24"/>
        </w:rPr>
        <w:t xml:space="preserve">; Soderstrom et al., 2015) </w:t>
      </w:r>
      <w:r w:rsidR="007D72CD" w:rsidRPr="007D72CD">
        <w:rPr>
          <w:rFonts w:ascii="Times New Roman" w:hAnsi="Times New Roman" w:cs="Times New Roman"/>
          <w:sz w:val="24"/>
          <w:szCs w:val="24"/>
        </w:rPr>
        <w:t xml:space="preserve">would </w:t>
      </w:r>
      <w:r w:rsidR="00A433B4">
        <w:rPr>
          <w:rFonts w:ascii="Times New Roman" w:hAnsi="Times New Roman" w:cs="Times New Roman"/>
          <w:sz w:val="24"/>
          <w:szCs w:val="24"/>
        </w:rPr>
        <w:t>emerge</w:t>
      </w:r>
      <w:r w:rsidR="007D72CD" w:rsidRPr="007D72CD">
        <w:rPr>
          <w:rFonts w:ascii="Times New Roman" w:hAnsi="Times New Roman" w:cs="Times New Roman"/>
          <w:sz w:val="24"/>
          <w:szCs w:val="24"/>
        </w:rPr>
        <w:t xml:space="preserve"> </w:t>
      </w:r>
      <w:r w:rsidR="000A3422">
        <w:rPr>
          <w:rFonts w:ascii="Times New Roman" w:hAnsi="Times New Roman" w:cs="Times New Roman"/>
          <w:sz w:val="24"/>
          <w:szCs w:val="24"/>
        </w:rPr>
        <w:t>when</w:t>
      </w:r>
      <w:r w:rsidR="00707E70">
        <w:rPr>
          <w:rFonts w:ascii="Times New Roman" w:hAnsi="Times New Roman" w:cs="Times New Roman"/>
          <w:sz w:val="24"/>
          <w:szCs w:val="24"/>
        </w:rPr>
        <w:t xml:space="preserve"> </w:t>
      </w:r>
      <w:r w:rsidR="00E079D3">
        <w:rPr>
          <w:rFonts w:ascii="Times New Roman" w:hAnsi="Times New Roman" w:cs="Times New Roman"/>
          <w:sz w:val="24"/>
          <w:szCs w:val="24"/>
        </w:rPr>
        <w:t>pair</w:t>
      </w:r>
      <w:r w:rsidR="006A27E8">
        <w:rPr>
          <w:rFonts w:ascii="Times New Roman" w:hAnsi="Times New Roman" w:cs="Times New Roman"/>
          <w:sz w:val="24"/>
          <w:szCs w:val="24"/>
        </w:rPr>
        <w:t>s</w:t>
      </w:r>
      <w:r w:rsidR="00E079D3">
        <w:rPr>
          <w:rFonts w:ascii="Times New Roman" w:hAnsi="Times New Roman" w:cs="Times New Roman"/>
          <w:sz w:val="24"/>
          <w:szCs w:val="24"/>
        </w:rPr>
        <w:t xml:space="preserve"> </w:t>
      </w:r>
      <w:r w:rsidR="000A3422">
        <w:rPr>
          <w:rFonts w:ascii="Times New Roman" w:hAnsi="Times New Roman" w:cs="Times New Roman"/>
          <w:sz w:val="24"/>
          <w:szCs w:val="24"/>
        </w:rPr>
        <w:t xml:space="preserve">were </w:t>
      </w:r>
      <w:r w:rsidR="00E079D3">
        <w:rPr>
          <w:rFonts w:ascii="Times New Roman" w:hAnsi="Times New Roman" w:cs="Times New Roman"/>
          <w:sz w:val="24"/>
          <w:szCs w:val="24"/>
        </w:rPr>
        <w:t>presented in isolation via pure lists</w:t>
      </w:r>
      <w:r w:rsidR="007D72CD" w:rsidRPr="007D72CD">
        <w:rPr>
          <w:rFonts w:ascii="Times New Roman" w:hAnsi="Times New Roman" w:cs="Times New Roman"/>
          <w:sz w:val="24"/>
          <w:szCs w:val="24"/>
        </w:rPr>
        <w:t xml:space="preserve">. In doing so, each experiment focused exclusively on one type of related paired associate </w:t>
      </w:r>
      <w:r w:rsidR="00A433B4">
        <w:rPr>
          <w:rFonts w:ascii="Times New Roman" w:hAnsi="Times New Roman" w:cs="Times New Roman"/>
          <w:sz w:val="24"/>
          <w:szCs w:val="24"/>
        </w:rPr>
        <w:t xml:space="preserve">type </w:t>
      </w:r>
      <w:r w:rsidR="007D72CD" w:rsidRPr="007D72CD">
        <w:rPr>
          <w:rFonts w:ascii="Times New Roman" w:hAnsi="Times New Roman" w:cs="Times New Roman"/>
          <w:sz w:val="24"/>
          <w:szCs w:val="24"/>
        </w:rPr>
        <w:t xml:space="preserve">(forward, backward, or symmetrical) and directly compared it to unrelated pairs </w:t>
      </w:r>
      <w:r w:rsidR="006516F7">
        <w:rPr>
          <w:rFonts w:ascii="Times New Roman" w:hAnsi="Times New Roman" w:cs="Times New Roman"/>
          <w:sz w:val="24"/>
          <w:szCs w:val="24"/>
        </w:rPr>
        <w:t>within</w:t>
      </w:r>
      <w:r w:rsidR="007D72CD" w:rsidRPr="007D72CD">
        <w:rPr>
          <w:rFonts w:ascii="Times New Roman" w:hAnsi="Times New Roman" w:cs="Times New Roman"/>
          <w:sz w:val="24"/>
          <w:szCs w:val="24"/>
        </w:rPr>
        <w:t xml:space="preserve"> both mixed</w:t>
      </w:r>
      <w:r w:rsidR="00A433B4">
        <w:rPr>
          <w:rFonts w:ascii="Times New Roman" w:hAnsi="Times New Roman" w:cs="Times New Roman"/>
          <w:sz w:val="24"/>
          <w:szCs w:val="24"/>
        </w:rPr>
        <w:t>-</w:t>
      </w:r>
      <w:r w:rsidR="007D72CD" w:rsidRPr="007D72CD">
        <w:rPr>
          <w:rFonts w:ascii="Times New Roman" w:hAnsi="Times New Roman" w:cs="Times New Roman"/>
          <w:sz w:val="24"/>
          <w:szCs w:val="24"/>
        </w:rPr>
        <w:t xml:space="preserve"> and </w:t>
      </w:r>
      <w:r w:rsidR="00A433B4" w:rsidRPr="007D72CD">
        <w:rPr>
          <w:rFonts w:ascii="Times New Roman" w:hAnsi="Times New Roman" w:cs="Times New Roman"/>
          <w:sz w:val="24"/>
          <w:szCs w:val="24"/>
        </w:rPr>
        <w:t>pure</w:t>
      </w:r>
      <w:r w:rsidR="00A433B4">
        <w:rPr>
          <w:rFonts w:ascii="Times New Roman" w:hAnsi="Times New Roman" w:cs="Times New Roman"/>
          <w:sz w:val="24"/>
          <w:szCs w:val="24"/>
        </w:rPr>
        <w:t>-</w:t>
      </w:r>
      <w:r w:rsidR="007D72CD" w:rsidRPr="007D72CD">
        <w:rPr>
          <w:rFonts w:ascii="Times New Roman" w:hAnsi="Times New Roman" w:cs="Times New Roman"/>
          <w:sz w:val="24"/>
          <w:szCs w:val="24"/>
        </w:rPr>
        <w:t xml:space="preserve">list contexts. </w:t>
      </w:r>
      <w:r w:rsidR="00A433B4">
        <w:rPr>
          <w:rFonts w:ascii="Times New Roman" w:hAnsi="Times New Roman" w:cs="Times New Roman"/>
          <w:sz w:val="24"/>
          <w:szCs w:val="24"/>
        </w:rPr>
        <w:t>A</w:t>
      </w:r>
      <w:r w:rsidR="007D72CD" w:rsidRPr="007D72CD">
        <w:rPr>
          <w:rFonts w:ascii="Times New Roman" w:hAnsi="Times New Roman" w:cs="Times New Roman"/>
          <w:sz w:val="24"/>
          <w:szCs w:val="24"/>
        </w:rPr>
        <w:t xml:space="preserve"> secondary goal was to </w:t>
      </w:r>
      <w:r w:rsidR="00F26AA8">
        <w:rPr>
          <w:rFonts w:ascii="Times New Roman" w:hAnsi="Times New Roman" w:cs="Times New Roman"/>
          <w:sz w:val="24"/>
          <w:szCs w:val="24"/>
        </w:rPr>
        <w:t xml:space="preserve">further </w:t>
      </w:r>
      <w:r w:rsidR="007D72CD" w:rsidRPr="007D72CD">
        <w:rPr>
          <w:rFonts w:ascii="Times New Roman" w:hAnsi="Times New Roman" w:cs="Times New Roman"/>
          <w:sz w:val="24"/>
          <w:szCs w:val="24"/>
        </w:rPr>
        <w:t>test whether reactivity effects were unique to JOLs. Therefore, in addition to the</w:t>
      </w:r>
      <w:r w:rsidR="00E87E75">
        <w:rPr>
          <w:rFonts w:ascii="Times New Roman" w:hAnsi="Times New Roman" w:cs="Times New Roman"/>
          <w:sz w:val="24"/>
          <w:szCs w:val="24"/>
        </w:rPr>
        <w:t xml:space="preserve"> </w:t>
      </w:r>
      <w:r w:rsidR="007D72CD" w:rsidRPr="007D72CD">
        <w:rPr>
          <w:rFonts w:ascii="Times New Roman" w:hAnsi="Times New Roman" w:cs="Times New Roman"/>
          <w:sz w:val="24"/>
          <w:szCs w:val="24"/>
        </w:rPr>
        <w:t>JOL v</w:t>
      </w:r>
      <w:r w:rsidR="0074683E">
        <w:rPr>
          <w:rFonts w:ascii="Times New Roman" w:hAnsi="Times New Roman" w:cs="Times New Roman"/>
          <w:sz w:val="24"/>
          <w:szCs w:val="24"/>
        </w:rPr>
        <w:t>ersus</w:t>
      </w:r>
      <w:r w:rsidR="007D72CD" w:rsidRPr="007D72CD">
        <w:rPr>
          <w:rFonts w:ascii="Times New Roman" w:hAnsi="Times New Roman" w:cs="Times New Roman"/>
          <w:sz w:val="24"/>
          <w:szCs w:val="24"/>
        </w:rPr>
        <w:t xml:space="preserve"> no-JOL comparison traditionally used to explore reactivity, each experiment </w:t>
      </w:r>
      <w:r w:rsidR="00F26AA8">
        <w:rPr>
          <w:rFonts w:ascii="Times New Roman" w:hAnsi="Times New Roman" w:cs="Times New Roman"/>
          <w:sz w:val="24"/>
          <w:szCs w:val="24"/>
        </w:rPr>
        <w:t xml:space="preserve">also </w:t>
      </w:r>
      <w:r w:rsidR="007D72CD" w:rsidRPr="007D72CD">
        <w:rPr>
          <w:rFonts w:ascii="Times New Roman" w:hAnsi="Times New Roman" w:cs="Times New Roman"/>
          <w:sz w:val="24"/>
          <w:szCs w:val="24"/>
        </w:rPr>
        <w:t xml:space="preserve">included </w:t>
      </w:r>
      <w:r w:rsidR="0041593F">
        <w:rPr>
          <w:rFonts w:ascii="Times New Roman" w:hAnsi="Times New Roman" w:cs="Times New Roman"/>
          <w:sz w:val="24"/>
          <w:szCs w:val="24"/>
        </w:rPr>
        <w:t>a</w:t>
      </w:r>
      <w:r w:rsidR="007D72CD" w:rsidRPr="007D72CD">
        <w:rPr>
          <w:rFonts w:ascii="Times New Roman" w:hAnsi="Times New Roman" w:cs="Times New Roman"/>
          <w:sz w:val="24"/>
          <w:szCs w:val="24"/>
        </w:rPr>
        <w:t xml:space="preserve"> group of participants who completed a frequency judgment task in lieu of providing JOLs. </w:t>
      </w:r>
      <w:r w:rsidR="00925654">
        <w:rPr>
          <w:rFonts w:ascii="Times New Roman" w:hAnsi="Times New Roman" w:cs="Times New Roman"/>
          <w:sz w:val="24"/>
          <w:szCs w:val="24"/>
        </w:rPr>
        <w:t>This additional comparison</w:t>
      </w:r>
      <w:r w:rsidR="007D72CD" w:rsidRPr="007D72CD">
        <w:rPr>
          <w:rFonts w:ascii="Times New Roman" w:hAnsi="Times New Roman" w:cs="Times New Roman"/>
          <w:sz w:val="24"/>
          <w:szCs w:val="24"/>
        </w:rPr>
        <w:t xml:space="preserve"> group was </w:t>
      </w:r>
      <w:r w:rsidR="00925654">
        <w:rPr>
          <w:rFonts w:ascii="Times New Roman" w:hAnsi="Times New Roman" w:cs="Times New Roman"/>
          <w:sz w:val="24"/>
          <w:szCs w:val="24"/>
        </w:rPr>
        <w:t xml:space="preserve">included </w:t>
      </w:r>
      <w:r w:rsidR="007D72CD" w:rsidRPr="007D72CD">
        <w:rPr>
          <w:rFonts w:ascii="Times New Roman" w:hAnsi="Times New Roman" w:cs="Times New Roman"/>
          <w:sz w:val="24"/>
          <w:szCs w:val="24"/>
        </w:rPr>
        <w:t>to evaluate whether a</w:t>
      </w:r>
      <w:r w:rsidR="00925654">
        <w:rPr>
          <w:rFonts w:ascii="Times New Roman" w:hAnsi="Times New Roman" w:cs="Times New Roman"/>
          <w:sz w:val="24"/>
          <w:szCs w:val="24"/>
        </w:rPr>
        <w:t>ny observed</w:t>
      </w:r>
      <w:r w:rsidR="007D72CD" w:rsidRPr="007D72CD">
        <w:rPr>
          <w:rFonts w:ascii="Times New Roman" w:hAnsi="Times New Roman" w:cs="Times New Roman"/>
          <w:sz w:val="24"/>
          <w:szCs w:val="24"/>
        </w:rPr>
        <w:t xml:space="preserve"> reactivity pattern</w:t>
      </w:r>
      <w:r w:rsidR="00925654">
        <w:rPr>
          <w:rFonts w:ascii="Times New Roman" w:hAnsi="Times New Roman" w:cs="Times New Roman"/>
          <w:sz w:val="24"/>
          <w:szCs w:val="24"/>
        </w:rPr>
        <w:t>s</w:t>
      </w:r>
      <w:r w:rsidR="007D72CD" w:rsidRPr="007D72CD">
        <w:rPr>
          <w:rFonts w:ascii="Times New Roman" w:hAnsi="Times New Roman" w:cs="Times New Roman"/>
          <w:sz w:val="24"/>
          <w:szCs w:val="24"/>
        </w:rPr>
        <w:t xml:space="preserve"> would occur when a non-metacognitive judgment task was used.</w:t>
      </w:r>
    </w:p>
    <w:p w14:paraId="53CE4858" w14:textId="45ED7933" w:rsidR="00A82018" w:rsidRDefault="00A34B9B" w:rsidP="000A342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Overall</w:t>
      </w:r>
      <w:r w:rsidR="00FB2606">
        <w:rPr>
          <w:rFonts w:ascii="Times New Roman" w:hAnsi="Times New Roman" w:cs="Times New Roman"/>
          <w:sz w:val="24"/>
          <w:szCs w:val="24"/>
        </w:rPr>
        <w:t xml:space="preserve">, </w:t>
      </w:r>
      <w:r w:rsidR="006071DC">
        <w:rPr>
          <w:rFonts w:ascii="Times New Roman" w:hAnsi="Times New Roman" w:cs="Times New Roman"/>
          <w:sz w:val="24"/>
          <w:szCs w:val="24"/>
        </w:rPr>
        <w:t xml:space="preserve">Experiment </w:t>
      </w:r>
      <w:r w:rsidR="00ED5C10">
        <w:rPr>
          <w:rFonts w:ascii="Times New Roman" w:hAnsi="Times New Roman" w:cs="Times New Roman"/>
          <w:sz w:val="24"/>
          <w:szCs w:val="24"/>
        </w:rPr>
        <w:t>1</w:t>
      </w:r>
      <w:r w:rsidR="00D52545">
        <w:rPr>
          <w:rFonts w:ascii="Times New Roman" w:hAnsi="Times New Roman" w:cs="Times New Roman"/>
          <w:sz w:val="24"/>
          <w:szCs w:val="24"/>
        </w:rPr>
        <w:t xml:space="preserve"> replicated </w:t>
      </w:r>
      <w:r w:rsidR="00C8482D">
        <w:rPr>
          <w:rFonts w:ascii="Times New Roman" w:hAnsi="Times New Roman" w:cs="Times New Roman"/>
          <w:sz w:val="24"/>
          <w:szCs w:val="24"/>
        </w:rPr>
        <w:t xml:space="preserve">previous JOL reactivity </w:t>
      </w:r>
      <w:r w:rsidR="00A433B4">
        <w:rPr>
          <w:rFonts w:ascii="Times New Roman" w:hAnsi="Times New Roman" w:cs="Times New Roman"/>
          <w:sz w:val="24"/>
          <w:szCs w:val="24"/>
        </w:rPr>
        <w:t xml:space="preserve">patterns </w:t>
      </w:r>
      <w:r w:rsidR="00BC6DEB">
        <w:rPr>
          <w:rFonts w:ascii="Times New Roman" w:hAnsi="Times New Roman" w:cs="Times New Roman"/>
          <w:sz w:val="24"/>
          <w:szCs w:val="24"/>
        </w:rPr>
        <w:t>for mixed lists</w:t>
      </w:r>
      <w:r w:rsidR="00127153">
        <w:rPr>
          <w:rFonts w:ascii="Times New Roman" w:hAnsi="Times New Roman" w:cs="Times New Roman"/>
          <w:sz w:val="24"/>
          <w:szCs w:val="24"/>
        </w:rPr>
        <w:t xml:space="preserve"> (e.g., Janes et al., 2018, Maxwell &amp; Huff, </w:t>
      </w:r>
      <w:r w:rsidR="0057500D">
        <w:rPr>
          <w:rFonts w:ascii="Times New Roman" w:hAnsi="Times New Roman" w:cs="Times New Roman"/>
          <w:sz w:val="24"/>
          <w:szCs w:val="24"/>
        </w:rPr>
        <w:t>2022</w:t>
      </w:r>
      <w:r w:rsidR="00127153">
        <w:rPr>
          <w:rFonts w:ascii="Times New Roman" w:hAnsi="Times New Roman" w:cs="Times New Roman"/>
          <w:sz w:val="24"/>
          <w:szCs w:val="24"/>
        </w:rPr>
        <w:t>, Soderstrom et al., 2015)</w:t>
      </w:r>
      <w:r w:rsidR="00BC6DEB">
        <w:rPr>
          <w:rFonts w:ascii="Times New Roman" w:hAnsi="Times New Roman" w:cs="Times New Roman"/>
          <w:sz w:val="24"/>
          <w:szCs w:val="24"/>
        </w:rPr>
        <w:t>, such that</w:t>
      </w:r>
      <w:r w:rsidR="000950D3">
        <w:rPr>
          <w:rFonts w:ascii="Times New Roman" w:hAnsi="Times New Roman" w:cs="Times New Roman"/>
          <w:sz w:val="24"/>
          <w:szCs w:val="24"/>
        </w:rPr>
        <w:t xml:space="preserve"> </w:t>
      </w:r>
      <w:r w:rsidR="006071DC">
        <w:rPr>
          <w:rFonts w:ascii="Times New Roman" w:hAnsi="Times New Roman" w:cs="Times New Roman"/>
          <w:sz w:val="24"/>
          <w:szCs w:val="24"/>
        </w:rPr>
        <w:t>JOLs produced positive reactivity on forward pairs</w:t>
      </w:r>
      <w:r w:rsidR="00BB5220">
        <w:rPr>
          <w:rFonts w:ascii="Times New Roman" w:hAnsi="Times New Roman" w:cs="Times New Roman"/>
          <w:sz w:val="24"/>
          <w:szCs w:val="24"/>
        </w:rPr>
        <w:t xml:space="preserve"> but </w:t>
      </w:r>
      <w:r w:rsidR="000950D3">
        <w:rPr>
          <w:rFonts w:ascii="Times New Roman" w:hAnsi="Times New Roman" w:cs="Times New Roman"/>
          <w:sz w:val="24"/>
          <w:szCs w:val="24"/>
        </w:rPr>
        <w:t>were not reactive</w:t>
      </w:r>
      <w:r w:rsidR="00BB5220">
        <w:rPr>
          <w:rFonts w:ascii="Times New Roman" w:hAnsi="Times New Roman" w:cs="Times New Roman"/>
          <w:sz w:val="24"/>
          <w:szCs w:val="24"/>
        </w:rPr>
        <w:t xml:space="preserve"> on unrelated pairs</w:t>
      </w:r>
      <w:r w:rsidR="00127153">
        <w:rPr>
          <w:rFonts w:ascii="Times New Roman" w:hAnsi="Times New Roman" w:cs="Times New Roman"/>
          <w:sz w:val="24"/>
          <w:szCs w:val="24"/>
        </w:rPr>
        <w:t xml:space="preserve">. </w:t>
      </w:r>
      <w:r w:rsidR="00BC6DEB">
        <w:rPr>
          <w:rFonts w:ascii="Times New Roman" w:hAnsi="Times New Roman" w:cs="Times New Roman"/>
          <w:sz w:val="24"/>
          <w:szCs w:val="24"/>
        </w:rPr>
        <w:t>Importantly</w:t>
      </w:r>
      <w:r w:rsidR="00BB5220">
        <w:rPr>
          <w:rFonts w:ascii="Times New Roman" w:hAnsi="Times New Roman" w:cs="Times New Roman"/>
          <w:sz w:val="24"/>
          <w:szCs w:val="24"/>
        </w:rPr>
        <w:t xml:space="preserve">, this </w:t>
      </w:r>
      <w:r w:rsidR="00D83B45">
        <w:rPr>
          <w:rFonts w:ascii="Times New Roman" w:hAnsi="Times New Roman" w:cs="Times New Roman"/>
          <w:sz w:val="24"/>
          <w:szCs w:val="24"/>
        </w:rPr>
        <w:t xml:space="preserve">reactivity </w:t>
      </w:r>
      <w:r w:rsidR="00BB5220">
        <w:rPr>
          <w:rFonts w:ascii="Times New Roman" w:hAnsi="Times New Roman" w:cs="Times New Roman"/>
          <w:sz w:val="24"/>
          <w:szCs w:val="24"/>
        </w:rPr>
        <w:t>pattern extended to pure lists</w:t>
      </w:r>
      <w:r w:rsidR="00A433B4">
        <w:rPr>
          <w:rFonts w:ascii="Times New Roman" w:hAnsi="Times New Roman" w:cs="Times New Roman"/>
          <w:sz w:val="24"/>
          <w:szCs w:val="24"/>
        </w:rPr>
        <w:t xml:space="preserve"> in all three experiments</w:t>
      </w:r>
      <w:r w:rsidR="00BB5220">
        <w:rPr>
          <w:rFonts w:ascii="Times New Roman" w:hAnsi="Times New Roman" w:cs="Times New Roman"/>
          <w:sz w:val="24"/>
          <w:szCs w:val="24"/>
        </w:rPr>
        <w:t xml:space="preserve">, </w:t>
      </w:r>
      <w:r w:rsidR="00455A5D">
        <w:rPr>
          <w:rFonts w:ascii="Times New Roman" w:hAnsi="Times New Roman" w:cs="Times New Roman"/>
          <w:sz w:val="24"/>
          <w:szCs w:val="24"/>
        </w:rPr>
        <w:t>suggesting that reactivity is not driven by changes in participant study goals</w:t>
      </w:r>
      <w:r w:rsidR="00BB5220">
        <w:rPr>
          <w:rFonts w:ascii="Times New Roman" w:hAnsi="Times New Roman" w:cs="Times New Roman"/>
          <w:sz w:val="24"/>
          <w:szCs w:val="24"/>
        </w:rPr>
        <w:t xml:space="preserve">. </w:t>
      </w:r>
      <w:r w:rsidR="000A3422">
        <w:rPr>
          <w:rFonts w:ascii="Times New Roman" w:hAnsi="Times New Roman" w:cs="Times New Roman"/>
          <w:sz w:val="24"/>
          <w:szCs w:val="24"/>
        </w:rPr>
        <w:t>Additionally</w:t>
      </w:r>
      <w:r w:rsidR="00BB5220">
        <w:rPr>
          <w:rFonts w:ascii="Times New Roman" w:hAnsi="Times New Roman" w:cs="Times New Roman"/>
          <w:sz w:val="24"/>
          <w:szCs w:val="24"/>
        </w:rPr>
        <w:t xml:space="preserve">, </w:t>
      </w:r>
      <w:r w:rsidR="00455A5D">
        <w:rPr>
          <w:rFonts w:ascii="Times New Roman" w:hAnsi="Times New Roman" w:cs="Times New Roman"/>
          <w:sz w:val="24"/>
          <w:szCs w:val="24"/>
        </w:rPr>
        <w:t xml:space="preserve">all observed reactivity on JOLs </w:t>
      </w:r>
      <w:r w:rsidR="00455A5D">
        <w:rPr>
          <w:rFonts w:ascii="Times New Roman" w:hAnsi="Times New Roman" w:cs="Times New Roman"/>
          <w:sz w:val="24"/>
          <w:szCs w:val="24"/>
        </w:rPr>
        <w:lastRenderedPageBreak/>
        <w:t xml:space="preserve">extended to </w:t>
      </w:r>
      <w:r w:rsidR="00BB5220">
        <w:rPr>
          <w:rFonts w:ascii="Times New Roman" w:hAnsi="Times New Roman" w:cs="Times New Roman"/>
          <w:sz w:val="24"/>
          <w:szCs w:val="24"/>
        </w:rPr>
        <w:t>frequency judgment</w:t>
      </w:r>
      <w:r w:rsidR="003D7C82">
        <w:rPr>
          <w:rFonts w:ascii="Times New Roman" w:hAnsi="Times New Roman" w:cs="Times New Roman"/>
          <w:sz w:val="24"/>
          <w:szCs w:val="24"/>
        </w:rPr>
        <w:t>s</w:t>
      </w:r>
      <w:r w:rsidR="00BB5220">
        <w:rPr>
          <w:rFonts w:ascii="Times New Roman" w:hAnsi="Times New Roman" w:cs="Times New Roman"/>
          <w:sz w:val="24"/>
          <w:szCs w:val="24"/>
        </w:rPr>
        <w:t xml:space="preserve">, providing additional evidence that reactivity effects are driven by the encoding task strengthening relatedness cues </w:t>
      </w:r>
      <w:r w:rsidR="00E919A0">
        <w:rPr>
          <w:rFonts w:ascii="Times New Roman" w:hAnsi="Times New Roman" w:cs="Times New Roman"/>
          <w:sz w:val="24"/>
          <w:szCs w:val="24"/>
        </w:rPr>
        <w:t xml:space="preserve">used at retrieval </w:t>
      </w:r>
      <w:r w:rsidR="00BB5220">
        <w:rPr>
          <w:rFonts w:ascii="Times New Roman" w:hAnsi="Times New Roman" w:cs="Times New Roman"/>
          <w:sz w:val="24"/>
          <w:szCs w:val="24"/>
        </w:rPr>
        <w:t>rather than</w:t>
      </w:r>
      <w:r w:rsidR="00E919A0">
        <w:rPr>
          <w:rFonts w:ascii="Times New Roman" w:hAnsi="Times New Roman" w:cs="Times New Roman"/>
          <w:sz w:val="24"/>
          <w:szCs w:val="24"/>
        </w:rPr>
        <w:t xml:space="preserve"> via</w:t>
      </w:r>
      <w:r w:rsidR="00BB5220">
        <w:rPr>
          <w:rFonts w:ascii="Times New Roman" w:hAnsi="Times New Roman" w:cs="Times New Roman"/>
          <w:sz w:val="24"/>
          <w:szCs w:val="24"/>
        </w:rPr>
        <w:t xml:space="preserve"> a comparative process as posited by the changed-goal hypothesis. Experiments 2 and 3 </w:t>
      </w:r>
      <w:r w:rsidR="003D7C82">
        <w:rPr>
          <w:rFonts w:ascii="Times New Roman" w:hAnsi="Times New Roman" w:cs="Times New Roman"/>
          <w:sz w:val="24"/>
          <w:szCs w:val="24"/>
        </w:rPr>
        <w:t xml:space="preserve">then </w:t>
      </w:r>
      <w:r w:rsidR="009C5C2E">
        <w:rPr>
          <w:rFonts w:ascii="Times New Roman" w:hAnsi="Times New Roman" w:cs="Times New Roman"/>
          <w:sz w:val="24"/>
          <w:szCs w:val="24"/>
        </w:rPr>
        <w:t xml:space="preserve">showed that these </w:t>
      </w:r>
      <w:r w:rsidR="00D46FEA">
        <w:rPr>
          <w:rFonts w:ascii="Times New Roman" w:hAnsi="Times New Roman" w:cs="Times New Roman"/>
          <w:sz w:val="24"/>
          <w:szCs w:val="24"/>
        </w:rPr>
        <w:t xml:space="preserve">positive reactivity </w:t>
      </w:r>
      <w:r w:rsidR="009C5C2E">
        <w:rPr>
          <w:rFonts w:ascii="Times New Roman" w:hAnsi="Times New Roman" w:cs="Times New Roman"/>
          <w:sz w:val="24"/>
          <w:szCs w:val="24"/>
        </w:rPr>
        <w:t xml:space="preserve">patterns </w:t>
      </w:r>
      <w:r w:rsidR="00D46FEA">
        <w:rPr>
          <w:rFonts w:ascii="Times New Roman" w:hAnsi="Times New Roman" w:cs="Times New Roman"/>
          <w:sz w:val="24"/>
          <w:szCs w:val="24"/>
        </w:rPr>
        <w:t xml:space="preserve">for both JOLs and frequency judgments </w:t>
      </w:r>
      <w:r w:rsidR="009C5C2E">
        <w:rPr>
          <w:rFonts w:ascii="Times New Roman" w:hAnsi="Times New Roman" w:cs="Times New Roman"/>
          <w:sz w:val="24"/>
          <w:szCs w:val="24"/>
        </w:rPr>
        <w:t>extend to</w:t>
      </w:r>
      <w:r w:rsidR="00BB5220">
        <w:rPr>
          <w:rFonts w:ascii="Times New Roman" w:hAnsi="Times New Roman" w:cs="Times New Roman"/>
          <w:sz w:val="24"/>
          <w:szCs w:val="24"/>
        </w:rPr>
        <w:t xml:space="preserve"> backward and symmetrical paired associates, respectively. </w:t>
      </w:r>
      <w:r w:rsidR="00D46FEA" w:rsidRPr="00D46FEA">
        <w:rPr>
          <w:rFonts w:ascii="Times New Roman" w:hAnsi="Times New Roman" w:cs="Times New Roman"/>
          <w:sz w:val="24"/>
          <w:szCs w:val="24"/>
        </w:rPr>
        <w:t xml:space="preserve">Thus, across experiments and list types, negative reactivity for unrelated pairs as reported by Mitchum et al. (2016) consistently failed to occur. </w:t>
      </w:r>
      <w:r w:rsidR="00A44C2A">
        <w:rPr>
          <w:rFonts w:ascii="Times New Roman" w:hAnsi="Times New Roman" w:cs="Times New Roman"/>
          <w:sz w:val="24"/>
          <w:szCs w:val="24"/>
        </w:rPr>
        <w:t>Therefore</w:t>
      </w:r>
      <w:r w:rsidR="00D46FEA">
        <w:rPr>
          <w:rFonts w:ascii="Times New Roman" w:hAnsi="Times New Roman" w:cs="Times New Roman"/>
          <w:sz w:val="24"/>
          <w:szCs w:val="24"/>
        </w:rPr>
        <w:t>,</w:t>
      </w:r>
      <w:r w:rsidR="006071DC">
        <w:rPr>
          <w:rFonts w:ascii="Times New Roman" w:hAnsi="Times New Roman" w:cs="Times New Roman"/>
          <w:sz w:val="24"/>
          <w:szCs w:val="24"/>
        </w:rPr>
        <w:t xml:space="preserve"> a key finding from </w:t>
      </w:r>
      <w:r w:rsidR="00ED5C10">
        <w:rPr>
          <w:rFonts w:ascii="Times New Roman" w:hAnsi="Times New Roman" w:cs="Times New Roman"/>
          <w:sz w:val="24"/>
          <w:szCs w:val="24"/>
        </w:rPr>
        <w:t>the present study</w:t>
      </w:r>
      <w:r w:rsidR="006071DC">
        <w:rPr>
          <w:rFonts w:ascii="Times New Roman" w:hAnsi="Times New Roman" w:cs="Times New Roman"/>
          <w:sz w:val="24"/>
          <w:szCs w:val="24"/>
        </w:rPr>
        <w:t xml:space="preserve"> is that</w:t>
      </w:r>
      <w:r w:rsidR="00A44C2A">
        <w:rPr>
          <w:rFonts w:ascii="Times New Roman" w:hAnsi="Times New Roman" w:cs="Times New Roman"/>
          <w:sz w:val="24"/>
          <w:szCs w:val="24"/>
        </w:rPr>
        <w:t xml:space="preserve"> JOLs consistently produce positive reactivity on related pairs but no reactivity on unrelated pairs,</w:t>
      </w:r>
      <w:r w:rsidR="006071DC">
        <w:rPr>
          <w:rFonts w:ascii="Times New Roman" w:hAnsi="Times New Roman" w:cs="Times New Roman"/>
          <w:sz w:val="24"/>
          <w:szCs w:val="24"/>
        </w:rPr>
        <w:t xml:space="preserve"> </w:t>
      </w:r>
      <w:r w:rsidR="00722A2B">
        <w:rPr>
          <w:rFonts w:ascii="Times New Roman" w:hAnsi="Times New Roman" w:cs="Times New Roman"/>
          <w:sz w:val="24"/>
          <w:szCs w:val="24"/>
        </w:rPr>
        <w:t xml:space="preserve">regardless of </w:t>
      </w:r>
      <w:r w:rsidR="003D7C82">
        <w:rPr>
          <w:rFonts w:ascii="Times New Roman" w:hAnsi="Times New Roman" w:cs="Times New Roman"/>
          <w:sz w:val="24"/>
          <w:szCs w:val="24"/>
        </w:rPr>
        <w:t>the context in which pairs are presented.</w:t>
      </w:r>
    </w:p>
    <w:p w14:paraId="16F6763A" w14:textId="1239CC06" w:rsidR="00BC2E03" w:rsidRDefault="006071DC"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finding that positive reactivity extends to related pairs in pure lists provides important insights regarding JOL reactivity effects. Regarding the changed-goal hypothesis, Mitchum et al. (2016) proposed that reactivity occurs as a byproduct of participants altering their study goals as a function of pair difficulty (i.e., </w:t>
      </w:r>
      <w:r w:rsidR="00A53E98" w:rsidRPr="00867740">
        <w:rPr>
          <w:rFonts w:ascii="Times New Roman" w:hAnsi="Times New Roman" w:cs="Times New Roman"/>
          <w:color w:val="4472C4" w:themeColor="accent1"/>
          <w:sz w:val="24"/>
          <w:szCs w:val="24"/>
        </w:rPr>
        <w:t xml:space="preserve">metacognitive evaluation of </w:t>
      </w:r>
      <w:r w:rsidR="0024290B" w:rsidRPr="00867740">
        <w:rPr>
          <w:rFonts w:ascii="Times New Roman" w:hAnsi="Times New Roman" w:cs="Times New Roman"/>
          <w:color w:val="4472C4" w:themeColor="accent1"/>
          <w:sz w:val="24"/>
          <w:szCs w:val="24"/>
        </w:rPr>
        <w:t>pair difficulty produces a shift in study goals</w:t>
      </w:r>
      <w:r w:rsidR="0024290B">
        <w:rPr>
          <w:rFonts w:ascii="Times New Roman" w:hAnsi="Times New Roman" w:cs="Times New Roman"/>
          <w:sz w:val="24"/>
          <w:szCs w:val="24"/>
        </w:rPr>
        <w:t>)</w:t>
      </w:r>
      <w:r>
        <w:rPr>
          <w:rFonts w:ascii="Times New Roman" w:hAnsi="Times New Roman" w:cs="Times New Roman"/>
          <w:sz w:val="24"/>
          <w:szCs w:val="24"/>
        </w:rPr>
        <w:t>. However, this account cannot explain reactivity effects in pure lists, given that pure lists lack the</w:t>
      </w:r>
      <w:r w:rsidR="00226A10">
        <w:rPr>
          <w:rFonts w:ascii="Times New Roman" w:hAnsi="Times New Roman" w:cs="Times New Roman"/>
          <w:sz w:val="24"/>
          <w:szCs w:val="24"/>
        </w:rPr>
        <w:t xml:space="preserve"> </w:t>
      </w:r>
      <w:r w:rsidR="006542B5">
        <w:rPr>
          <w:rFonts w:ascii="Times New Roman" w:hAnsi="Times New Roman" w:cs="Times New Roman"/>
          <w:sz w:val="24"/>
          <w:szCs w:val="24"/>
        </w:rPr>
        <w:t xml:space="preserve">easy/difficult </w:t>
      </w:r>
      <w:r>
        <w:rPr>
          <w:rFonts w:ascii="Times New Roman" w:hAnsi="Times New Roman" w:cs="Times New Roman"/>
          <w:sz w:val="24"/>
          <w:szCs w:val="24"/>
        </w:rPr>
        <w:t xml:space="preserve">comparison </w:t>
      </w:r>
      <w:r w:rsidR="00226A10">
        <w:rPr>
          <w:rFonts w:ascii="Times New Roman" w:hAnsi="Times New Roman" w:cs="Times New Roman"/>
          <w:sz w:val="24"/>
          <w:szCs w:val="24"/>
        </w:rPr>
        <w:t>necessary</w:t>
      </w:r>
      <w:r>
        <w:rPr>
          <w:rFonts w:ascii="Times New Roman" w:hAnsi="Times New Roman" w:cs="Times New Roman"/>
          <w:sz w:val="24"/>
          <w:szCs w:val="24"/>
        </w:rPr>
        <w:t xml:space="preserve"> to trigger a </w:t>
      </w:r>
      <w:r w:rsidR="001B2012">
        <w:rPr>
          <w:rFonts w:ascii="Times New Roman" w:hAnsi="Times New Roman" w:cs="Times New Roman"/>
          <w:sz w:val="24"/>
          <w:szCs w:val="24"/>
        </w:rPr>
        <w:t xml:space="preserve">shift </w:t>
      </w:r>
      <w:r>
        <w:rPr>
          <w:rFonts w:ascii="Times New Roman" w:hAnsi="Times New Roman" w:cs="Times New Roman"/>
          <w:sz w:val="24"/>
          <w:szCs w:val="24"/>
        </w:rPr>
        <w:t>in study goal</w:t>
      </w:r>
      <w:r w:rsidR="001B2012">
        <w:rPr>
          <w:rFonts w:ascii="Times New Roman" w:hAnsi="Times New Roman" w:cs="Times New Roman"/>
          <w:sz w:val="24"/>
          <w:szCs w:val="24"/>
        </w:rPr>
        <w:t>s</w:t>
      </w:r>
      <w:r>
        <w:rPr>
          <w:rFonts w:ascii="Times New Roman" w:hAnsi="Times New Roman" w:cs="Times New Roman"/>
          <w:sz w:val="24"/>
          <w:szCs w:val="24"/>
        </w:rPr>
        <w:t xml:space="preserve">. Therefore, </w:t>
      </w:r>
      <w:r w:rsidR="00ED5C10">
        <w:rPr>
          <w:rFonts w:ascii="Times New Roman" w:hAnsi="Times New Roman" w:cs="Times New Roman"/>
          <w:sz w:val="24"/>
          <w:szCs w:val="24"/>
        </w:rPr>
        <w:t xml:space="preserve">our </w:t>
      </w:r>
      <w:r>
        <w:rPr>
          <w:rFonts w:ascii="Times New Roman" w:hAnsi="Times New Roman" w:cs="Times New Roman"/>
          <w:sz w:val="24"/>
          <w:szCs w:val="24"/>
        </w:rPr>
        <w:t xml:space="preserve">pure-list reactivity findings </w:t>
      </w:r>
      <w:r w:rsidR="001B2012">
        <w:rPr>
          <w:rFonts w:ascii="Times New Roman" w:hAnsi="Times New Roman" w:cs="Times New Roman"/>
          <w:sz w:val="24"/>
          <w:szCs w:val="24"/>
        </w:rPr>
        <w:t>are inconsistent with a</w:t>
      </w:r>
      <w:r>
        <w:rPr>
          <w:rFonts w:ascii="Times New Roman" w:hAnsi="Times New Roman" w:cs="Times New Roman"/>
          <w:sz w:val="24"/>
          <w:szCs w:val="24"/>
        </w:rPr>
        <w:t xml:space="preserve"> changed-goal </w:t>
      </w:r>
      <w:r w:rsidR="001B2012">
        <w:rPr>
          <w:rFonts w:ascii="Times New Roman" w:hAnsi="Times New Roman" w:cs="Times New Roman"/>
          <w:sz w:val="24"/>
          <w:szCs w:val="24"/>
        </w:rPr>
        <w:t>account</w:t>
      </w:r>
      <w:r>
        <w:rPr>
          <w:rFonts w:ascii="Times New Roman" w:hAnsi="Times New Roman" w:cs="Times New Roman"/>
          <w:sz w:val="24"/>
          <w:szCs w:val="24"/>
        </w:rPr>
        <w:t xml:space="preserve">. </w:t>
      </w:r>
      <w:r w:rsidR="00E919A0">
        <w:rPr>
          <w:rFonts w:ascii="Times New Roman" w:hAnsi="Times New Roman" w:cs="Times New Roman"/>
          <w:sz w:val="24"/>
          <w:szCs w:val="24"/>
        </w:rPr>
        <w:t>Concerning</w:t>
      </w:r>
      <w:r>
        <w:rPr>
          <w:rFonts w:ascii="Times New Roman" w:hAnsi="Times New Roman" w:cs="Times New Roman"/>
          <w:sz w:val="24"/>
          <w:szCs w:val="24"/>
        </w:rPr>
        <w:t xml:space="preserve"> Soderstrom et al.’s</w:t>
      </w:r>
      <w:r w:rsidRPr="0043228A">
        <w:rPr>
          <w:rFonts w:ascii="Times New Roman" w:hAnsi="Times New Roman" w:cs="Times New Roman"/>
          <w:sz w:val="24"/>
          <w:szCs w:val="24"/>
        </w:rPr>
        <w:t xml:space="preserve"> (2015) cue-strengthening account, the extension of reactivity patterns</w:t>
      </w:r>
      <w:r>
        <w:rPr>
          <w:rFonts w:ascii="Times New Roman" w:hAnsi="Times New Roman" w:cs="Times New Roman"/>
          <w:sz w:val="24"/>
          <w:szCs w:val="24"/>
        </w:rPr>
        <w:t xml:space="preserve"> to pure lists further supports the notion that reactivity is driven by relational encoding that is selectively applied to related </w:t>
      </w:r>
      <w:r w:rsidR="00F2497E">
        <w:rPr>
          <w:rFonts w:ascii="Times New Roman" w:hAnsi="Times New Roman" w:cs="Times New Roman"/>
          <w:sz w:val="24"/>
          <w:szCs w:val="24"/>
        </w:rPr>
        <w:t>but not unrelated pairs</w:t>
      </w:r>
      <w:r>
        <w:rPr>
          <w:rFonts w:ascii="Times New Roman" w:hAnsi="Times New Roman" w:cs="Times New Roman"/>
          <w:sz w:val="24"/>
          <w:szCs w:val="24"/>
        </w:rPr>
        <w:t xml:space="preserve">. As such, pure list reactivity findings </w:t>
      </w:r>
      <w:r w:rsidR="00ED5C10">
        <w:rPr>
          <w:rFonts w:ascii="Times New Roman" w:hAnsi="Times New Roman" w:cs="Times New Roman"/>
          <w:sz w:val="24"/>
          <w:szCs w:val="24"/>
        </w:rPr>
        <w:t xml:space="preserve">observed in the present study </w:t>
      </w:r>
      <w:r>
        <w:rPr>
          <w:rFonts w:ascii="Times New Roman" w:hAnsi="Times New Roman" w:cs="Times New Roman"/>
          <w:sz w:val="24"/>
          <w:szCs w:val="24"/>
        </w:rPr>
        <w:t>are in-line with this account.</w:t>
      </w:r>
    </w:p>
    <w:p w14:paraId="63588902" w14:textId="09FA3C09" w:rsidR="00BC2E03" w:rsidRDefault="00BC2E03"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testing </w:t>
      </w:r>
      <w:r w:rsidR="000A0645">
        <w:rPr>
          <w:rFonts w:ascii="Times New Roman" w:hAnsi="Times New Roman" w:cs="Times New Roman"/>
          <w:sz w:val="24"/>
          <w:szCs w:val="24"/>
        </w:rPr>
        <w:t xml:space="preserve">for </w:t>
      </w:r>
      <w:r>
        <w:rPr>
          <w:rFonts w:ascii="Times New Roman" w:hAnsi="Times New Roman" w:cs="Times New Roman"/>
          <w:sz w:val="24"/>
          <w:szCs w:val="24"/>
        </w:rPr>
        <w:t>r</w:t>
      </w:r>
      <w:r w:rsidR="000A0645">
        <w:rPr>
          <w:rFonts w:ascii="Times New Roman" w:hAnsi="Times New Roman" w:cs="Times New Roman"/>
          <w:sz w:val="24"/>
          <w:szCs w:val="24"/>
        </w:rPr>
        <w:t>e</w:t>
      </w:r>
      <w:r>
        <w:rPr>
          <w:rFonts w:ascii="Times New Roman" w:hAnsi="Times New Roman" w:cs="Times New Roman"/>
          <w:sz w:val="24"/>
          <w:szCs w:val="24"/>
        </w:rPr>
        <w:t xml:space="preserve">activity effects </w:t>
      </w:r>
      <w:r w:rsidR="00C9475F">
        <w:rPr>
          <w:rFonts w:ascii="Times New Roman" w:hAnsi="Times New Roman" w:cs="Times New Roman"/>
          <w:sz w:val="24"/>
          <w:szCs w:val="24"/>
        </w:rPr>
        <w:t>between</w:t>
      </w:r>
      <w:r>
        <w:rPr>
          <w:rFonts w:ascii="Times New Roman" w:hAnsi="Times New Roman" w:cs="Times New Roman"/>
          <w:sz w:val="24"/>
          <w:szCs w:val="24"/>
        </w:rPr>
        <w:t xml:space="preserve"> list type</w:t>
      </w:r>
      <w:r w:rsidR="00C9475F">
        <w:rPr>
          <w:rFonts w:ascii="Times New Roman" w:hAnsi="Times New Roman" w:cs="Times New Roman"/>
          <w:sz w:val="24"/>
          <w:szCs w:val="24"/>
        </w:rPr>
        <w:t>s</w:t>
      </w:r>
      <w:r>
        <w:rPr>
          <w:rFonts w:ascii="Times New Roman" w:hAnsi="Times New Roman" w:cs="Times New Roman"/>
          <w:sz w:val="24"/>
          <w:szCs w:val="24"/>
        </w:rPr>
        <w:t>, each experiment</w:t>
      </w:r>
      <w:r w:rsidR="00EC4FB5">
        <w:rPr>
          <w:rFonts w:ascii="Times New Roman" w:hAnsi="Times New Roman" w:cs="Times New Roman"/>
          <w:sz w:val="24"/>
          <w:szCs w:val="24"/>
        </w:rPr>
        <w:t xml:space="preserve"> </w:t>
      </w:r>
      <w:r>
        <w:rPr>
          <w:rFonts w:ascii="Times New Roman" w:hAnsi="Times New Roman" w:cs="Times New Roman"/>
          <w:sz w:val="24"/>
          <w:szCs w:val="24"/>
        </w:rPr>
        <w:t xml:space="preserve">included an additional comparison group in which participants rated the likelihood of words co-occurring together. </w:t>
      </w:r>
      <w:r w:rsidR="00DA24B9">
        <w:rPr>
          <w:rFonts w:ascii="Times New Roman" w:hAnsi="Times New Roman" w:cs="Times New Roman"/>
          <w:sz w:val="24"/>
          <w:szCs w:val="24"/>
        </w:rPr>
        <w:t>We</w:t>
      </w:r>
      <w:r>
        <w:rPr>
          <w:rFonts w:ascii="Times New Roman" w:hAnsi="Times New Roman" w:cs="Times New Roman"/>
          <w:sz w:val="24"/>
          <w:szCs w:val="24"/>
        </w:rPr>
        <w:t xml:space="preserve"> included </w:t>
      </w:r>
      <w:r w:rsidR="00DA24B9">
        <w:rPr>
          <w:rFonts w:ascii="Times New Roman" w:hAnsi="Times New Roman" w:cs="Times New Roman"/>
          <w:sz w:val="24"/>
          <w:szCs w:val="24"/>
        </w:rPr>
        <w:t xml:space="preserve">these groups </w:t>
      </w:r>
      <w:r>
        <w:rPr>
          <w:rFonts w:ascii="Times New Roman" w:hAnsi="Times New Roman" w:cs="Times New Roman"/>
          <w:sz w:val="24"/>
          <w:szCs w:val="24"/>
        </w:rPr>
        <w:t xml:space="preserve">to test whether </w:t>
      </w:r>
      <w:r w:rsidR="004D3BDA">
        <w:rPr>
          <w:rFonts w:ascii="Times New Roman" w:hAnsi="Times New Roman" w:cs="Times New Roman"/>
          <w:sz w:val="24"/>
          <w:szCs w:val="24"/>
        </w:rPr>
        <w:t xml:space="preserve">reactivity </w:t>
      </w:r>
      <w:r w:rsidR="00DA24B9">
        <w:rPr>
          <w:rFonts w:ascii="Times New Roman" w:hAnsi="Times New Roman" w:cs="Times New Roman"/>
          <w:sz w:val="24"/>
          <w:szCs w:val="24"/>
        </w:rPr>
        <w:t xml:space="preserve">patterns </w:t>
      </w:r>
      <w:r w:rsidR="004D3BDA">
        <w:rPr>
          <w:rFonts w:ascii="Times New Roman" w:hAnsi="Times New Roman" w:cs="Times New Roman"/>
          <w:sz w:val="24"/>
          <w:szCs w:val="24"/>
        </w:rPr>
        <w:t xml:space="preserve">observed on </w:t>
      </w:r>
      <w:r w:rsidR="005E50AA">
        <w:rPr>
          <w:rFonts w:ascii="Times New Roman" w:hAnsi="Times New Roman" w:cs="Times New Roman"/>
          <w:sz w:val="24"/>
          <w:szCs w:val="24"/>
        </w:rPr>
        <w:t>non-</w:t>
      </w:r>
      <w:r w:rsidR="005E50AA">
        <w:rPr>
          <w:rFonts w:ascii="Times New Roman" w:hAnsi="Times New Roman" w:cs="Times New Roman"/>
          <w:sz w:val="24"/>
          <w:szCs w:val="24"/>
        </w:rPr>
        <w:lastRenderedPageBreak/>
        <w:t xml:space="preserve">metacognitive judgment </w:t>
      </w:r>
      <w:r w:rsidR="00DA24B9">
        <w:rPr>
          <w:rFonts w:ascii="Times New Roman" w:hAnsi="Times New Roman" w:cs="Times New Roman"/>
          <w:sz w:val="24"/>
          <w:szCs w:val="24"/>
        </w:rPr>
        <w:t>in mixed lists</w:t>
      </w:r>
      <w:r w:rsidR="004D3BDA">
        <w:rPr>
          <w:rFonts w:ascii="Times New Roman" w:hAnsi="Times New Roman" w:cs="Times New Roman"/>
          <w:sz w:val="24"/>
          <w:szCs w:val="24"/>
        </w:rPr>
        <w:t xml:space="preserve"> reported by Maxwell and Huff (</w:t>
      </w:r>
      <w:r w:rsidR="0057500D">
        <w:rPr>
          <w:rFonts w:ascii="Times New Roman" w:hAnsi="Times New Roman" w:cs="Times New Roman"/>
          <w:sz w:val="24"/>
          <w:szCs w:val="24"/>
        </w:rPr>
        <w:t>2022</w:t>
      </w:r>
      <w:r w:rsidR="004D3BDA">
        <w:rPr>
          <w:rFonts w:ascii="Times New Roman" w:hAnsi="Times New Roman" w:cs="Times New Roman"/>
          <w:sz w:val="24"/>
          <w:szCs w:val="24"/>
        </w:rPr>
        <w:t>) would similarly extend to pure lists. L</w:t>
      </w:r>
      <w:r>
        <w:rPr>
          <w:rFonts w:ascii="Times New Roman" w:hAnsi="Times New Roman" w:cs="Times New Roman"/>
          <w:sz w:val="24"/>
          <w:szCs w:val="24"/>
        </w:rPr>
        <w:t xml:space="preserve">ike JOLs, </w:t>
      </w:r>
      <w:r w:rsidR="005E50AA">
        <w:rPr>
          <w:rFonts w:ascii="Times New Roman" w:hAnsi="Times New Roman" w:cs="Times New Roman"/>
          <w:sz w:val="24"/>
          <w:szCs w:val="24"/>
        </w:rPr>
        <w:t>frequency judgments</w:t>
      </w:r>
      <w:r w:rsidR="004D3BDA">
        <w:rPr>
          <w:rFonts w:ascii="Times New Roman" w:hAnsi="Times New Roman" w:cs="Times New Roman"/>
          <w:sz w:val="24"/>
          <w:szCs w:val="24"/>
        </w:rPr>
        <w:t xml:space="preserve"> </w:t>
      </w:r>
      <w:r w:rsidR="00DA24B9">
        <w:rPr>
          <w:rFonts w:ascii="Times New Roman" w:hAnsi="Times New Roman" w:cs="Times New Roman"/>
          <w:sz w:val="24"/>
          <w:szCs w:val="24"/>
        </w:rPr>
        <w:t>direct attention towards</w:t>
      </w:r>
      <w:r>
        <w:rPr>
          <w:rFonts w:ascii="Times New Roman" w:hAnsi="Times New Roman" w:cs="Times New Roman"/>
          <w:sz w:val="24"/>
          <w:szCs w:val="24"/>
        </w:rPr>
        <w:t xml:space="preserve"> relational </w:t>
      </w:r>
      <w:r w:rsidR="00DA24B9">
        <w:rPr>
          <w:rFonts w:ascii="Times New Roman" w:hAnsi="Times New Roman" w:cs="Times New Roman"/>
          <w:sz w:val="24"/>
          <w:szCs w:val="24"/>
        </w:rPr>
        <w:t xml:space="preserve">aspects </w:t>
      </w:r>
      <w:r>
        <w:rPr>
          <w:rFonts w:ascii="Times New Roman" w:hAnsi="Times New Roman" w:cs="Times New Roman"/>
          <w:sz w:val="24"/>
          <w:szCs w:val="24"/>
        </w:rPr>
        <w:t>of study pairs without explicitly instructing participants</w:t>
      </w:r>
      <w:r w:rsidR="00AE39B7">
        <w:rPr>
          <w:rFonts w:ascii="Times New Roman" w:hAnsi="Times New Roman" w:cs="Times New Roman"/>
          <w:sz w:val="24"/>
          <w:szCs w:val="24"/>
        </w:rPr>
        <w:t xml:space="preserve"> to</w:t>
      </w:r>
      <w:r>
        <w:rPr>
          <w:rFonts w:ascii="Times New Roman" w:hAnsi="Times New Roman" w:cs="Times New Roman"/>
          <w:sz w:val="24"/>
          <w:szCs w:val="24"/>
        </w:rPr>
        <w:t xml:space="preserve"> </w:t>
      </w:r>
      <w:r w:rsidR="00AE39B7">
        <w:rPr>
          <w:rFonts w:ascii="Times New Roman" w:hAnsi="Times New Roman" w:cs="Times New Roman"/>
          <w:sz w:val="24"/>
          <w:szCs w:val="24"/>
        </w:rPr>
        <w:t>employ</w:t>
      </w:r>
      <w:r w:rsidR="00DA24B9">
        <w:rPr>
          <w:rFonts w:ascii="Times New Roman" w:hAnsi="Times New Roman" w:cs="Times New Roman"/>
          <w:sz w:val="24"/>
          <w:szCs w:val="24"/>
        </w:rPr>
        <w:t xml:space="preserve"> a relational strategy at encoding. </w:t>
      </w:r>
      <w:r w:rsidR="004D3BDA">
        <w:rPr>
          <w:rFonts w:ascii="Times New Roman" w:hAnsi="Times New Roman" w:cs="Times New Roman"/>
          <w:sz w:val="24"/>
          <w:szCs w:val="24"/>
        </w:rPr>
        <w:t>Additionally, this task used the same 0-100 rating scale as JOLs.</w:t>
      </w:r>
      <w:r>
        <w:rPr>
          <w:rFonts w:ascii="Times New Roman" w:hAnsi="Times New Roman" w:cs="Times New Roman"/>
          <w:sz w:val="24"/>
          <w:szCs w:val="24"/>
        </w:rPr>
        <w:t xml:space="preserve"> </w:t>
      </w:r>
      <w:r w:rsidR="00A35188">
        <w:rPr>
          <w:rFonts w:ascii="Times New Roman" w:hAnsi="Times New Roman" w:cs="Times New Roman"/>
          <w:sz w:val="24"/>
          <w:szCs w:val="24"/>
        </w:rPr>
        <w:t>Thus, the frequency judgment task resembled JOLs</w:t>
      </w:r>
      <w:r w:rsidR="001B2012">
        <w:rPr>
          <w:rFonts w:ascii="Times New Roman" w:hAnsi="Times New Roman" w:cs="Times New Roman"/>
          <w:sz w:val="24"/>
          <w:szCs w:val="24"/>
        </w:rPr>
        <w:t>,</w:t>
      </w:r>
      <w:r w:rsidR="00A35188">
        <w:rPr>
          <w:rFonts w:ascii="Times New Roman" w:hAnsi="Times New Roman" w:cs="Times New Roman"/>
          <w:sz w:val="24"/>
          <w:szCs w:val="24"/>
        </w:rPr>
        <w:t xml:space="preserve"> but removed the</w:t>
      </w:r>
      <w:r>
        <w:rPr>
          <w:rFonts w:ascii="Times New Roman" w:hAnsi="Times New Roman" w:cs="Times New Roman"/>
          <w:sz w:val="24"/>
          <w:szCs w:val="24"/>
        </w:rPr>
        <w:t xml:space="preserve"> require</w:t>
      </w:r>
      <w:r w:rsidR="00A35188">
        <w:rPr>
          <w:rFonts w:ascii="Times New Roman" w:hAnsi="Times New Roman" w:cs="Times New Roman"/>
          <w:sz w:val="24"/>
          <w:szCs w:val="24"/>
        </w:rPr>
        <w:t>ment</w:t>
      </w:r>
      <w:r>
        <w:rPr>
          <w:rFonts w:ascii="Times New Roman" w:hAnsi="Times New Roman" w:cs="Times New Roman"/>
          <w:sz w:val="24"/>
          <w:szCs w:val="24"/>
        </w:rPr>
        <w:t xml:space="preserve"> that participants forecast later recall.</w:t>
      </w:r>
      <w:r w:rsidR="005E50AA">
        <w:rPr>
          <w:rFonts w:ascii="Times New Roman" w:hAnsi="Times New Roman" w:cs="Times New Roman"/>
          <w:sz w:val="24"/>
          <w:szCs w:val="24"/>
        </w:rPr>
        <w:t xml:space="preserve"> Across experiments, frequency judgments consistently showed reactivity patterns mirroring JOLs, such that frequency that these judgments provided a memory boost to related pairs but no reactivity when pairs were unrelated. Furthermore, like JOLs, frequency judgments were reactive regardless of whether participants studied pairs within mixed or pure lists. Thus,</w:t>
      </w:r>
      <w:r w:rsidR="007C491E">
        <w:rPr>
          <w:rFonts w:ascii="Times New Roman" w:hAnsi="Times New Roman" w:cs="Times New Roman"/>
          <w:sz w:val="24"/>
          <w:szCs w:val="24"/>
        </w:rPr>
        <w:t xml:space="preserve"> </w:t>
      </w:r>
      <w:r w:rsidR="00C929C2">
        <w:rPr>
          <w:rFonts w:ascii="Times New Roman" w:hAnsi="Times New Roman" w:cs="Times New Roman"/>
          <w:sz w:val="24"/>
          <w:szCs w:val="24"/>
        </w:rPr>
        <w:t xml:space="preserve">metacognitive processes induced by </w:t>
      </w:r>
      <w:r w:rsidR="00F04F91">
        <w:rPr>
          <w:rFonts w:ascii="Times New Roman" w:hAnsi="Times New Roman" w:cs="Times New Roman"/>
          <w:sz w:val="24"/>
          <w:szCs w:val="24"/>
        </w:rPr>
        <w:t xml:space="preserve">JOLs </w:t>
      </w:r>
      <w:r w:rsidR="00C929C2">
        <w:rPr>
          <w:rFonts w:ascii="Times New Roman" w:hAnsi="Times New Roman" w:cs="Times New Roman"/>
          <w:sz w:val="24"/>
          <w:szCs w:val="24"/>
        </w:rPr>
        <w:t>do not appear to be a</w:t>
      </w:r>
      <w:r w:rsidR="00F04F91">
        <w:rPr>
          <w:rFonts w:ascii="Times New Roman" w:hAnsi="Times New Roman" w:cs="Times New Roman"/>
          <w:sz w:val="24"/>
          <w:szCs w:val="24"/>
        </w:rPr>
        <w:t xml:space="preserve"> requisite for reactivity to occur.</w:t>
      </w:r>
    </w:p>
    <w:p w14:paraId="6AE8519F" w14:textId="510060AE" w:rsidR="007228B1" w:rsidRDefault="006542B5" w:rsidP="00BC2E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o</w:t>
      </w:r>
      <w:r w:rsidR="00330007">
        <w:rPr>
          <w:rFonts w:ascii="Times New Roman" w:hAnsi="Times New Roman" w:cs="Times New Roman"/>
          <w:sz w:val="24"/>
          <w:szCs w:val="24"/>
        </w:rPr>
        <w:t>ur comparison of mixed versus pure lists</w:t>
      </w:r>
      <w:r w:rsidR="00DF34AC">
        <w:rPr>
          <w:rFonts w:ascii="Times New Roman" w:hAnsi="Times New Roman" w:cs="Times New Roman"/>
          <w:sz w:val="24"/>
          <w:szCs w:val="24"/>
        </w:rPr>
        <w:t xml:space="preserve"> was desi</w:t>
      </w:r>
      <w:r w:rsidR="006F39AB">
        <w:rPr>
          <w:rFonts w:ascii="Times New Roman" w:hAnsi="Times New Roman" w:cs="Times New Roman"/>
          <w:sz w:val="24"/>
          <w:szCs w:val="24"/>
        </w:rPr>
        <w:t>gned to test the changed-goal and cue strengthening accounts</w:t>
      </w:r>
      <w:r w:rsidR="00330007">
        <w:rPr>
          <w:rFonts w:ascii="Times New Roman" w:hAnsi="Times New Roman" w:cs="Times New Roman"/>
          <w:sz w:val="24"/>
          <w:szCs w:val="24"/>
        </w:rPr>
        <w:t xml:space="preserve"> of reactivity</w:t>
      </w:r>
      <w:r w:rsidR="00597368">
        <w:rPr>
          <w:rFonts w:ascii="Times New Roman" w:hAnsi="Times New Roman" w:cs="Times New Roman"/>
          <w:sz w:val="24"/>
          <w:szCs w:val="24"/>
        </w:rPr>
        <w:t>, we note that</w:t>
      </w:r>
      <w:r w:rsidR="00CA1423">
        <w:rPr>
          <w:rFonts w:ascii="Times New Roman" w:hAnsi="Times New Roman" w:cs="Times New Roman"/>
          <w:sz w:val="24"/>
          <w:szCs w:val="24"/>
        </w:rPr>
        <w:t xml:space="preserve"> the present</w:t>
      </w:r>
      <w:r w:rsidR="004254D2">
        <w:rPr>
          <w:rFonts w:ascii="Times New Roman" w:hAnsi="Times New Roman" w:cs="Times New Roman"/>
          <w:sz w:val="24"/>
          <w:szCs w:val="24"/>
        </w:rPr>
        <w:t xml:space="preserve"> study </w:t>
      </w:r>
      <w:r w:rsidR="00330007">
        <w:rPr>
          <w:rFonts w:ascii="Times New Roman" w:hAnsi="Times New Roman" w:cs="Times New Roman"/>
          <w:sz w:val="24"/>
          <w:szCs w:val="24"/>
        </w:rPr>
        <w:t xml:space="preserve">may </w:t>
      </w:r>
      <w:r w:rsidR="004254D2">
        <w:rPr>
          <w:rFonts w:ascii="Times New Roman" w:hAnsi="Times New Roman" w:cs="Times New Roman"/>
          <w:sz w:val="24"/>
          <w:szCs w:val="24"/>
        </w:rPr>
        <w:t xml:space="preserve">also provide insight regarding </w:t>
      </w:r>
      <w:r w:rsidR="00A7361F">
        <w:rPr>
          <w:rFonts w:ascii="Times New Roman" w:hAnsi="Times New Roman" w:cs="Times New Roman"/>
          <w:sz w:val="24"/>
          <w:szCs w:val="24"/>
        </w:rPr>
        <w:t xml:space="preserve">participant </w:t>
      </w:r>
      <w:r w:rsidR="004254D2">
        <w:rPr>
          <w:rFonts w:ascii="Times New Roman" w:hAnsi="Times New Roman" w:cs="Times New Roman"/>
          <w:sz w:val="24"/>
          <w:szCs w:val="24"/>
        </w:rPr>
        <w:t>strategy use.</w:t>
      </w:r>
      <w:r w:rsidR="00EF4902">
        <w:rPr>
          <w:rFonts w:ascii="Times New Roman" w:hAnsi="Times New Roman" w:cs="Times New Roman"/>
          <w:sz w:val="24"/>
          <w:szCs w:val="24"/>
        </w:rPr>
        <w:t xml:space="preserve"> </w:t>
      </w:r>
      <w:r w:rsidR="00CA1423">
        <w:rPr>
          <w:rFonts w:ascii="Times New Roman" w:hAnsi="Times New Roman" w:cs="Times New Roman"/>
          <w:sz w:val="24"/>
          <w:szCs w:val="24"/>
        </w:rPr>
        <w:t xml:space="preserve">First, our finding that JOL reactivity extends to frequency judgments replicates previous work by </w:t>
      </w:r>
      <w:r w:rsidR="00EF4902">
        <w:rPr>
          <w:rFonts w:ascii="Times New Roman" w:hAnsi="Times New Roman" w:cs="Times New Roman"/>
          <w:sz w:val="24"/>
          <w:szCs w:val="24"/>
        </w:rPr>
        <w:t xml:space="preserve">Maxwell &amp; Huff </w:t>
      </w:r>
      <w:r w:rsidR="00CA1423">
        <w:rPr>
          <w:rFonts w:ascii="Times New Roman" w:hAnsi="Times New Roman" w:cs="Times New Roman"/>
          <w:sz w:val="24"/>
          <w:szCs w:val="24"/>
        </w:rPr>
        <w:t>(</w:t>
      </w:r>
      <w:r w:rsidR="0057500D">
        <w:rPr>
          <w:rFonts w:ascii="Times New Roman" w:hAnsi="Times New Roman" w:cs="Times New Roman"/>
          <w:sz w:val="24"/>
          <w:szCs w:val="24"/>
        </w:rPr>
        <w:t>2022</w:t>
      </w:r>
      <w:r w:rsidR="00CA1423">
        <w:rPr>
          <w:rFonts w:ascii="Times New Roman" w:hAnsi="Times New Roman" w:cs="Times New Roman"/>
          <w:sz w:val="24"/>
          <w:szCs w:val="24"/>
        </w:rPr>
        <w:t xml:space="preserve">). To explain this observation, Maxwell &amp; Huff </w:t>
      </w:r>
      <w:r w:rsidR="00EF4902">
        <w:rPr>
          <w:rFonts w:ascii="Times New Roman" w:hAnsi="Times New Roman" w:cs="Times New Roman"/>
          <w:sz w:val="24"/>
          <w:szCs w:val="24"/>
        </w:rPr>
        <w:t xml:space="preserve">proposed </w:t>
      </w:r>
      <w:r w:rsidR="00CA1423">
        <w:rPr>
          <w:rFonts w:ascii="Times New Roman" w:hAnsi="Times New Roman" w:cs="Times New Roman"/>
          <w:sz w:val="24"/>
          <w:szCs w:val="24"/>
        </w:rPr>
        <w:t xml:space="preserve">that </w:t>
      </w:r>
      <w:r w:rsidR="004513D9">
        <w:rPr>
          <w:rFonts w:ascii="Times New Roman" w:hAnsi="Times New Roman" w:cs="Times New Roman"/>
          <w:sz w:val="24"/>
          <w:szCs w:val="24"/>
        </w:rPr>
        <w:t>JOL</w:t>
      </w:r>
      <w:r w:rsidR="00CA1423">
        <w:rPr>
          <w:rFonts w:ascii="Times New Roman" w:hAnsi="Times New Roman" w:cs="Times New Roman"/>
          <w:sz w:val="24"/>
          <w:szCs w:val="24"/>
        </w:rPr>
        <w:t xml:space="preserve">s implicitly encourage participants to relate study pairs together at encoding. However, this relational encoding is applied strategically, such that only related pairs receive a memory benefit. Within this context, </w:t>
      </w:r>
      <w:r w:rsidR="00B74B7D">
        <w:rPr>
          <w:rFonts w:ascii="Times New Roman" w:hAnsi="Times New Roman" w:cs="Times New Roman"/>
          <w:sz w:val="24"/>
          <w:szCs w:val="24"/>
        </w:rPr>
        <w:t>our</w:t>
      </w:r>
      <w:r w:rsidR="00CA1423">
        <w:rPr>
          <w:rFonts w:ascii="Times New Roman" w:hAnsi="Times New Roman" w:cs="Times New Roman"/>
          <w:sz w:val="24"/>
          <w:szCs w:val="24"/>
        </w:rPr>
        <w:t xml:space="preserve"> finding that </w:t>
      </w:r>
      <w:r w:rsidR="003A6CD2">
        <w:rPr>
          <w:rFonts w:ascii="Times New Roman" w:hAnsi="Times New Roman" w:cs="Times New Roman"/>
          <w:sz w:val="24"/>
          <w:szCs w:val="24"/>
        </w:rPr>
        <w:t xml:space="preserve">both </w:t>
      </w:r>
      <w:r w:rsidR="00CA1423">
        <w:rPr>
          <w:rFonts w:ascii="Times New Roman" w:hAnsi="Times New Roman" w:cs="Times New Roman"/>
          <w:sz w:val="24"/>
          <w:szCs w:val="24"/>
        </w:rPr>
        <w:t>JOL</w:t>
      </w:r>
      <w:r w:rsidR="003A6CD2">
        <w:rPr>
          <w:rFonts w:ascii="Times New Roman" w:hAnsi="Times New Roman" w:cs="Times New Roman"/>
          <w:sz w:val="24"/>
          <w:szCs w:val="24"/>
        </w:rPr>
        <w:t xml:space="preserve"> and frequency judgments</w:t>
      </w:r>
      <w:r w:rsidR="00CA1423">
        <w:rPr>
          <w:rFonts w:ascii="Times New Roman" w:hAnsi="Times New Roman" w:cs="Times New Roman"/>
          <w:sz w:val="24"/>
          <w:szCs w:val="24"/>
        </w:rPr>
        <w:t xml:space="preserve"> </w:t>
      </w:r>
      <w:r w:rsidR="003A6CD2">
        <w:rPr>
          <w:rFonts w:ascii="Times New Roman" w:hAnsi="Times New Roman" w:cs="Times New Roman"/>
          <w:sz w:val="24"/>
          <w:szCs w:val="24"/>
        </w:rPr>
        <w:t>are reactive on related pairs</w:t>
      </w:r>
      <w:r w:rsidR="00CA1423">
        <w:rPr>
          <w:rFonts w:ascii="Times New Roman" w:hAnsi="Times New Roman" w:cs="Times New Roman"/>
          <w:sz w:val="24"/>
          <w:szCs w:val="24"/>
        </w:rPr>
        <w:t xml:space="preserve"> </w:t>
      </w:r>
      <w:r w:rsidR="003A6CD2">
        <w:rPr>
          <w:rFonts w:ascii="Times New Roman" w:hAnsi="Times New Roman" w:cs="Times New Roman"/>
          <w:sz w:val="24"/>
          <w:szCs w:val="24"/>
        </w:rPr>
        <w:t>presented in</w:t>
      </w:r>
      <w:r w:rsidR="00CA1423">
        <w:rPr>
          <w:rFonts w:ascii="Times New Roman" w:hAnsi="Times New Roman" w:cs="Times New Roman"/>
          <w:sz w:val="24"/>
          <w:szCs w:val="24"/>
        </w:rPr>
        <w:t xml:space="preserve"> pure lists </w:t>
      </w:r>
      <w:r w:rsidR="001B2012">
        <w:rPr>
          <w:rFonts w:ascii="Times New Roman" w:hAnsi="Times New Roman" w:cs="Times New Roman"/>
          <w:sz w:val="24"/>
          <w:szCs w:val="24"/>
        </w:rPr>
        <w:t xml:space="preserve">may qualify this strategy use account, indicating that participants may be able to apply a relational encoding strategy in both mixed and pure list contexts. The pure list pattern is important because it indicates that participants do not need to be exposed to unrelated pairs </w:t>
      </w:r>
      <w:r w:rsidR="00BA6E5B">
        <w:rPr>
          <w:rFonts w:ascii="Times New Roman" w:hAnsi="Times New Roman" w:cs="Times New Roman"/>
          <w:sz w:val="24"/>
          <w:szCs w:val="24"/>
        </w:rPr>
        <w:t>to</w:t>
      </w:r>
      <w:r w:rsidR="001B2012">
        <w:rPr>
          <w:rFonts w:ascii="Times New Roman" w:hAnsi="Times New Roman" w:cs="Times New Roman"/>
          <w:sz w:val="24"/>
          <w:szCs w:val="24"/>
        </w:rPr>
        <w:t xml:space="preserve"> instantiate relational encoding</w:t>
      </w:r>
      <w:r w:rsidR="000140E9">
        <w:rPr>
          <w:rFonts w:ascii="Times New Roman" w:hAnsi="Times New Roman" w:cs="Times New Roman"/>
          <w:sz w:val="24"/>
          <w:szCs w:val="24"/>
        </w:rPr>
        <w:t xml:space="preserve">. </w:t>
      </w:r>
      <w:r w:rsidR="009B265B">
        <w:rPr>
          <w:rFonts w:ascii="Times New Roman" w:hAnsi="Times New Roman" w:cs="Times New Roman"/>
          <w:sz w:val="24"/>
          <w:szCs w:val="24"/>
        </w:rPr>
        <w:t xml:space="preserve">Finally, we note that </w:t>
      </w:r>
      <w:r w:rsidR="00123EC3">
        <w:rPr>
          <w:rFonts w:ascii="Times New Roman" w:hAnsi="Times New Roman" w:cs="Times New Roman"/>
          <w:sz w:val="24"/>
          <w:szCs w:val="24"/>
        </w:rPr>
        <w:t xml:space="preserve">in addition to testing the </w:t>
      </w:r>
      <w:r w:rsidR="00BA6E5B">
        <w:rPr>
          <w:rFonts w:ascii="Times New Roman" w:hAnsi="Times New Roman" w:cs="Times New Roman"/>
          <w:sz w:val="24"/>
          <w:szCs w:val="24"/>
        </w:rPr>
        <w:t>cue-</w:t>
      </w:r>
      <w:r w:rsidR="00123EC3">
        <w:rPr>
          <w:rFonts w:ascii="Times New Roman" w:hAnsi="Times New Roman" w:cs="Times New Roman"/>
          <w:sz w:val="24"/>
          <w:szCs w:val="24"/>
        </w:rPr>
        <w:t xml:space="preserve">strengthening account, </w:t>
      </w:r>
      <w:r w:rsidR="00DE49E2">
        <w:rPr>
          <w:rFonts w:ascii="Times New Roman" w:hAnsi="Times New Roman" w:cs="Times New Roman"/>
          <w:sz w:val="24"/>
          <w:szCs w:val="24"/>
        </w:rPr>
        <w:t xml:space="preserve">Rivers et al. (2021) </w:t>
      </w:r>
      <w:r w:rsidR="00123EC3">
        <w:rPr>
          <w:rFonts w:ascii="Times New Roman" w:hAnsi="Times New Roman" w:cs="Times New Roman"/>
          <w:sz w:val="24"/>
          <w:szCs w:val="24"/>
        </w:rPr>
        <w:t xml:space="preserve">also </w:t>
      </w:r>
      <w:r w:rsidR="009B265B">
        <w:rPr>
          <w:rFonts w:ascii="Times New Roman" w:hAnsi="Times New Roman" w:cs="Times New Roman"/>
          <w:sz w:val="24"/>
          <w:szCs w:val="24"/>
        </w:rPr>
        <w:t>assessed strategy use by having participants report the encoding strategies</w:t>
      </w:r>
      <w:r w:rsidR="00123EC3">
        <w:rPr>
          <w:rFonts w:ascii="Times New Roman" w:hAnsi="Times New Roman" w:cs="Times New Roman"/>
          <w:sz w:val="24"/>
          <w:szCs w:val="24"/>
        </w:rPr>
        <w:t xml:space="preserve"> used on </w:t>
      </w:r>
      <w:r w:rsidR="009B265B">
        <w:rPr>
          <w:rFonts w:ascii="Times New Roman" w:hAnsi="Times New Roman" w:cs="Times New Roman"/>
          <w:sz w:val="24"/>
          <w:szCs w:val="24"/>
        </w:rPr>
        <w:lastRenderedPageBreak/>
        <w:t>each pair following retrieval</w:t>
      </w:r>
      <w:r w:rsidR="00123EC3">
        <w:rPr>
          <w:rFonts w:ascii="Times New Roman" w:hAnsi="Times New Roman" w:cs="Times New Roman"/>
          <w:sz w:val="24"/>
          <w:szCs w:val="24"/>
        </w:rPr>
        <w:t xml:space="preserve"> of each target</w:t>
      </w:r>
      <w:r w:rsidR="00C873F8">
        <w:rPr>
          <w:rFonts w:ascii="Times New Roman" w:hAnsi="Times New Roman" w:cs="Times New Roman"/>
          <w:sz w:val="24"/>
          <w:szCs w:val="24"/>
        </w:rPr>
        <w:t xml:space="preserve">. </w:t>
      </w:r>
      <w:r w:rsidR="009B265B">
        <w:rPr>
          <w:rFonts w:ascii="Times New Roman" w:hAnsi="Times New Roman" w:cs="Times New Roman"/>
          <w:sz w:val="24"/>
          <w:szCs w:val="24"/>
        </w:rPr>
        <w:t>Reported strategies did not differ between related and unrelated pairs</w:t>
      </w:r>
      <w:r w:rsidR="0067223A">
        <w:rPr>
          <w:rFonts w:ascii="Times New Roman" w:hAnsi="Times New Roman" w:cs="Times New Roman"/>
          <w:sz w:val="24"/>
          <w:szCs w:val="24"/>
        </w:rPr>
        <w:t>;</w:t>
      </w:r>
      <w:r w:rsidR="009B265B">
        <w:rPr>
          <w:rFonts w:ascii="Times New Roman" w:hAnsi="Times New Roman" w:cs="Times New Roman"/>
          <w:sz w:val="24"/>
          <w:szCs w:val="24"/>
        </w:rPr>
        <w:t xml:space="preserve"> </w:t>
      </w:r>
      <w:r w:rsidR="0067223A">
        <w:rPr>
          <w:rFonts w:ascii="Times New Roman" w:hAnsi="Times New Roman" w:cs="Times New Roman"/>
          <w:sz w:val="24"/>
          <w:szCs w:val="24"/>
        </w:rPr>
        <w:t>however,</w:t>
      </w:r>
      <w:r w:rsidR="009B265B">
        <w:rPr>
          <w:rFonts w:ascii="Times New Roman" w:hAnsi="Times New Roman" w:cs="Times New Roman"/>
          <w:sz w:val="24"/>
          <w:szCs w:val="24"/>
        </w:rPr>
        <w:t xml:space="preserve"> because strategy use was assessed at retrieval, this measure did not capture online strategy use at encoding. </w:t>
      </w:r>
      <w:r w:rsidR="00BA6E5B">
        <w:rPr>
          <w:rFonts w:ascii="Times New Roman" w:hAnsi="Times New Roman" w:cs="Times New Roman"/>
          <w:sz w:val="24"/>
          <w:szCs w:val="24"/>
        </w:rPr>
        <w:t>M</w:t>
      </w:r>
      <w:r w:rsidR="000140E9">
        <w:rPr>
          <w:rFonts w:ascii="Times New Roman" w:hAnsi="Times New Roman" w:cs="Times New Roman"/>
          <w:sz w:val="24"/>
          <w:szCs w:val="24"/>
        </w:rPr>
        <w:t xml:space="preserve">ore work is </w:t>
      </w:r>
      <w:r w:rsidR="00BA6E5B">
        <w:rPr>
          <w:rFonts w:ascii="Times New Roman" w:hAnsi="Times New Roman" w:cs="Times New Roman"/>
          <w:sz w:val="24"/>
          <w:szCs w:val="24"/>
        </w:rPr>
        <w:t xml:space="preserve">therefore </w:t>
      </w:r>
      <w:r w:rsidR="000140E9">
        <w:rPr>
          <w:rFonts w:ascii="Times New Roman" w:hAnsi="Times New Roman" w:cs="Times New Roman"/>
          <w:sz w:val="24"/>
          <w:szCs w:val="24"/>
        </w:rPr>
        <w:t xml:space="preserve">needed to fully understand the role </w:t>
      </w:r>
      <w:r w:rsidR="00BA6E5B">
        <w:rPr>
          <w:rFonts w:ascii="Times New Roman" w:hAnsi="Times New Roman" w:cs="Times New Roman"/>
          <w:sz w:val="24"/>
          <w:szCs w:val="24"/>
        </w:rPr>
        <w:t xml:space="preserve">that strategy use plays in JOL reactivity including whether strategies are shifted across items within a study set. </w:t>
      </w:r>
    </w:p>
    <w:p w14:paraId="7CBA6E8F" w14:textId="26D3272D" w:rsidR="00B760DE" w:rsidRPr="00B760DE" w:rsidRDefault="00D85F83" w:rsidP="00B760DE">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w:t>
      </w:r>
      <w:r w:rsidR="00F12648">
        <w:rPr>
          <w:rFonts w:ascii="Times New Roman" w:hAnsi="Times New Roman" w:cs="Times New Roman"/>
          <w:color w:val="000000" w:themeColor="text1"/>
          <w:sz w:val="24"/>
          <w:szCs w:val="24"/>
        </w:rPr>
        <w:t>hile</w:t>
      </w:r>
      <w:r w:rsidR="00EA50E7">
        <w:rPr>
          <w:rFonts w:ascii="Times New Roman" w:hAnsi="Times New Roman" w:cs="Times New Roman"/>
          <w:color w:val="000000" w:themeColor="text1"/>
          <w:sz w:val="24"/>
          <w:szCs w:val="24"/>
        </w:rPr>
        <w:t xml:space="preserve"> the present study replicated </w:t>
      </w:r>
      <w:r w:rsidR="00E9030E">
        <w:rPr>
          <w:rFonts w:ascii="Times New Roman" w:hAnsi="Times New Roman" w:cs="Times New Roman"/>
          <w:color w:val="000000" w:themeColor="text1"/>
          <w:sz w:val="24"/>
          <w:szCs w:val="24"/>
        </w:rPr>
        <w:t xml:space="preserve">previous </w:t>
      </w:r>
      <w:r w:rsidR="00120B3D">
        <w:rPr>
          <w:rFonts w:ascii="Times New Roman" w:hAnsi="Times New Roman" w:cs="Times New Roman"/>
          <w:color w:val="000000" w:themeColor="text1"/>
          <w:sz w:val="24"/>
          <w:szCs w:val="24"/>
        </w:rPr>
        <w:t xml:space="preserve">work showing </w:t>
      </w:r>
      <w:r w:rsidR="00CE3E5E">
        <w:rPr>
          <w:rFonts w:ascii="Times New Roman" w:hAnsi="Times New Roman" w:cs="Times New Roman"/>
          <w:color w:val="000000" w:themeColor="text1"/>
          <w:sz w:val="24"/>
          <w:szCs w:val="24"/>
        </w:rPr>
        <w:t>positive reactivity on related pairs</w:t>
      </w:r>
      <w:r w:rsidR="00E9030E">
        <w:rPr>
          <w:rFonts w:ascii="Times New Roman" w:hAnsi="Times New Roman" w:cs="Times New Roman"/>
          <w:color w:val="000000" w:themeColor="text1"/>
          <w:sz w:val="24"/>
          <w:szCs w:val="24"/>
        </w:rPr>
        <w:t xml:space="preserve">, we note that for each experiment, participant study was self-paced. </w:t>
      </w:r>
      <w:r w:rsidR="005755DC">
        <w:rPr>
          <w:rFonts w:ascii="Times New Roman" w:hAnsi="Times New Roman" w:cs="Times New Roman"/>
          <w:color w:val="000000" w:themeColor="text1"/>
          <w:sz w:val="24"/>
          <w:szCs w:val="24"/>
        </w:rPr>
        <w:t xml:space="preserve">Although other studies investigating reactivity have </w:t>
      </w:r>
      <w:r w:rsidR="00D91292">
        <w:rPr>
          <w:rFonts w:ascii="Times New Roman" w:hAnsi="Times New Roman" w:cs="Times New Roman"/>
          <w:color w:val="000000" w:themeColor="text1"/>
          <w:sz w:val="24"/>
          <w:szCs w:val="24"/>
        </w:rPr>
        <w:t xml:space="preserve">also </w:t>
      </w:r>
      <w:r w:rsidR="005755DC">
        <w:rPr>
          <w:rFonts w:ascii="Times New Roman" w:hAnsi="Times New Roman" w:cs="Times New Roman"/>
          <w:color w:val="000000" w:themeColor="text1"/>
          <w:sz w:val="24"/>
          <w:szCs w:val="24"/>
        </w:rPr>
        <w:t>made use of self-paced study (e.g., Janes et al., 2018; Mitchum et al., 2016</w:t>
      </w:r>
      <w:r w:rsidR="000379B5">
        <w:rPr>
          <w:rFonts w:ascii="Times New Roman" w:hAnsi="Times New Roman" w:cs="Times New Roman"/>
          <w:color w:val="000000" w:themeColor="text1"/>
          <w:sz w:val="24"/>
          <w:szCs w:val="24"/>
        </w:rPr>
        <w:t xml:space="preserve">; see Maxwell &amp; Huff, </w:t>
      </w:r>
      <w:r w:rsidR="00184651">
        <w:rPr>
          <w:rFonts w:ascii="Times New Roman" w:hAnsi="Times New Roman" w:cs="Times New Roman"/>
          <w:color w:val="000000" w:themeColor="text1"/>
          <w:sz w:val="24"/>
          <w:szCs w:val="24"/>
        </w:rPr>
        <w:t>2022</w:t>
      </w:r>
      <w:r w:rsidR="000379B5">
        <w:rPr>
          <w:rFonts w:ascii="Times New Roman" w:hAnsi="Times New Roman" w:cs="Times New Roman"/>
          <w:color w:val="000000" w:themeColor="text1"/>
          <w:sz w:val="24"/>
          <w:szCs w:val="24"/>
        </w:rPr>
        <w:t>, for a review</w:t>
      </w:r>
      <w:r w:rsidR="005755DC">
        <w:rPr>
          <w:rFonts w:ascii="Times New Roman" w:hAnsi="Times New Roman" w:cs="Times New Roman"/>
          <w:color w:val="000000" w:themeColor="text1"/>
          <w:sz w:val="24"/>
          <w:szCs w:val="24"/>
        </w:rPr>
        <w:t>)</w:t>
      </w:r>
      <w:r w:rsidR="00E9030E">
        <w:rPr>
          <w:rFonts w:ascii="Times New Roman" w:hAnsi="Times New Roman" w:cs="Times New Roman"/>
          <w:color w:val="000000" w:themeColor="text1"/>
          <w:sz w:val="24"/>
          <w:szCs w:val="24"/>
        </w:rPr>
        <w:t xml:space="preserve">, </w:t>
      </w:r>
      <w:r w:rsidR="00F3659F">
        <w:rPr>
          <w:rFonts w:ascii="Times New Roman" w:hAnsi="Times New Roman" w:cs="Times New Roman"/>
          <w:color w:val="000000" w:themeColor="text1"/>
          <w:sz w:val="24"/>
          <w:szCs w:val="24"/>
        </w:rPr>
        <w:t xml:space="preserve">the </w:t>
      </w:r>
      <w:r w:rsidR="00E9030E">
        <w:rPr>
          <w:rFonts w:ascii="Times New Roman" w:hAnsi="Times New Roman" w:cs="Times New Roman"/>
          <w:color w:val="000000" w:themeColor="text1"/>
          <w:sz w:val="24"/>
          <w:szCs w:val="24"/>
        </w:rPr>
        <w:t xml:space="preserve">memory improvements observed for both JOLs and frequency judgments could potentially </w:t>
      </w:r>
      <w:r w:rsidR="0086397B">
        <w:rPr>
          <w:rFonts w:ascii="Times New Roman" w:hAnsi="Times New Roman" w:cs="Times New Roman"/>
          <w:color w:val="000000" w:themeColor="text1"/>
          <w:sz w:val="24"/>
          <w:szCs w:val="24"/>
        </w:rPr>
        <w:t>be attributed to participants</w:t>
      </w:r>
      <w:r w:rsidR="00E9030E">
        <w:rPr>
          <w:rFonts w:ascii="Times New Roman" w:hAnsi="Times New Roman" w:cs="Times New Roman"/>
          <w:color w:val="000000" w:themeColor="text1"/>
          <w:sz w:val="24"/>
          <w:szCs w:val="24"/>
        </w:rPr>
        <w:t xml:space="preserve"> in the judgment groups encoding pair</w:t>
      </w:r>
      <w:r w:rsidR="00D91292">
        <w:rPr>
          <w:rFonts w:ascii="Times New Roman" w:hAnsi="Times New Roman" w:cs="Times New Roman"/>
          <w:color w:val="000000" w:themeColor="text1"/>
          <w:sz w:val="24"/>
          <w:szCs w:val="24"/>
        </w:rPr>
        <w:t>s for</w:t>
      </w:r>
      <w:r w:rsidR="00E9030E">
        <w:rPr>
          <w:rFonts w:ascii="Times New Roman" w:hAnsi="Times New Roman" w:cs="Times New Roman"/>
          <w:color w:val="000000" w:themeColor="text1"/>
          <w:sz w:val="24"/>
          <w:szCs w:val="24"/>
        </w:rPr>
        <w:t xml:space="preserve"> longer</w:t>
      </w:r>
      <w:r w:rsidR="00D91292">
        <w:rPr>
          <w:rFonts w:ascii="Times New Roman" w:hAnsi="Times New Roman" w:cs="Times New Roman"/>
          <w:color w:val="000000" w:themeColor="text1"/>
          <w:sz w:val="24"/>
          <w:szCs w:val="24"/>
        </w:rPr>
        <w:t xml:space="preserve"> durations</w:t>
      </w:r>
      <w:r w:rsidR="00E9030E">
        <w:rPr>
          <w:rFonts w:ascii="Times New Roman" w:hAnsi="Times New Roman" w:cs="Times New Roman"/>
          <w:color w:val="000000" w:themeColor="text1"/>
          <w:sz w:val="24"/>
          <w:szCs w:val="24"/>
        </w:rPr>
        <w:t xml:space="preserve"> relative </w:t>
      </w:r>
      <w:r w:rsidR="00D91292">
        <w:rPr>
          <w:rFonts w:ascii="Times New Roman" w:hAnsi="Times New Roman" w:cs="Times New Roman"/>
          <w:color w:val="000000" w:themeColor="text1"/>
          <w:sz w:val="24"/>
          <w:szCs w:val="24"/>
        </w:rPr>
        <w:t>to</w:t>
      </w:r>
      <w:r w:rsidR="00E9030E">
        <w:rPr>
          <w:rFonts w:ascii="Times New Roman" w:hAnsi="Times New Roman" w:cs="Times New Roman"/>
          <w:color w:val="000000" w:themeColor="text1"/>
          <w:sz w:val="24"/>
          <w:szCs w:val="24"/>
        </w:rPr>
        <w:t xml:space="preserve"> the silent reading group.</w:t>
      </w:r>
      <w:r w:rsidR="00B760DE" w:rsidRPr="00B760DE">
        <w:rPr>
          <w:rFonts w:ascii="Times New Roman" w:hAnsi="Times New Roman" w:cs="Times New Roman"/>
          <w:color w:val="000000" w:themeColor="text1"/>
          <w:sz w:val="24"/>
          <w:szCs w:val="24"/>
        </w:rPr>
        <w:t xml:space="preserve"> </w:t>
      </w:r>
      <w:r w:rsidR="00E9030E">
        <w:rPr>
          <w:rFonts w:ascii="Times New Roman" w:hAnsi="Times New Roman" w:cs="Times New Roman"/>
          <w:color w:val="000000" w:themeColor="text1"/>
          <w:sz w:val="24"/>
          <w:szCs w:val="24"/>
        </w:rPr>
        <w:t>However, across experiments and list types, e</w:t>
      </w:r>
      <w:r w:rsidR="00B760DE" w:rsidRPr="00B760DE">
        <w:rPr>
          <w:rFonts w:ascii="Times New Roman" w:hAnsi="Times New Roman" w:cs="Times New Roman"/>
          <w:color w:val="000000" w:themeColor="text1"/>
          <w:sz w:val="24"/>
          <w:szCs w:val="24"/>
        </w:rPr>
        <w:t>ncoding durations</w:t>
      </w:r>
      <w:r w:rsidR="00E9030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were generally longer for participants in the control groups </w:t>
      </w:r>
      <w:r w:rsidR="00F12648">
        <w:rPr>
          <w:rFonts w:ascii="Times New Roman" w:hAnsi="Times New Roman" w:cs="Times New Roman"/>
          <w:color w:val="000000" w:themeColor="text1"/>
          <w:sz w:val="24"/>
          <w:szCs w:val="24"/>
        </w:rPr>
        <w:t xml:space="preserve">compared to the judgment groups </w:t>
      </w:r>
      <w:r w:rsidR="004B1A59">
        <w:rPr>
          <w:rFonts w:ascii="Times New Roman" w:hAnsi="Times New Roman" w:cs="Times New Roman"/>
          <w:color w:val="000000" w:themeColor="text1"/>
          <w:sz w:val="24"/>
          <w:szCs w:val="24"/>
        </w:rPr>
        <w:t xml:space="preserve">(see </w:t>
      </w:r>
      <w:r w:rsidR="00B760DE" w:rsidRPr="004B1A59">
        <w:rPr>
          <w:rFonts w:ascii="Times New Roman" w:hAnsi="Times New Roman" w:cs="Times New Roman"/>
          <w:color w:val="000000" w:themeColor="text1"/>
          <w:sz w:val="24"/>
          <w:szCs w:val="24"/>
        </w:rPr>
        <w:t>Tables A</w:t>
      </w:r>
      <w:r w:rsidR="004B1A59" w:rsidRPr="004B1A59">
        <w:rPr>
          <w:rFonts w:ascii="Times New Roman" w:hAnsi="Times New Roman" w:cs="Times New Roman"/>
          <w:color w:val="000000" w:themeColor="text1"/>
          <w:sz w:val="24"/>
          <w:szCs w:val="24"/>
        </w:rPr>
        <w:t>8</w:t>
      </w:r>
      <w:r w:rsidR="00B760DE" w:rsidRPr="004B1A59">
        <w:rPr>
          <w:rFonts w:ascii="Times New Roman" w:hAnsi="Times New Roman" w:cs="Times New Roman"/>
          <w:color w:val="000000" w:themeColor="text1"/>
          <w:sz w:val="24"/>
          <w:szCs w:val="24"/>
        </w:rPr>
        <w:t>-A</w:t>
      </w:r>
      <w:r w:rsidR="004B1A59" w:rsidRPr="004B1A59">
        <w:rPr>
          <w:rFonts w:ascii="Times New Roman" w:hAnsi="Times New Roman" w:cs="Times New Roman"/>
          <w:color w:val="000000" w:themeColor="text1"/>
          <w:sz w:val="24"/>
          <w:szCs w:val="24"/>
        </w:rPr>
        <w:t>9</w:t>
      </w:r>
      <w:r w:rsidR="00B760DE" w:rsidRPr="004B1A59">
        <w:rPr>
          <w:rFonts w:ascii="Times New Roman" w:hAnsi="Times New Roman" w:cs="Times New Roman"/>
          <w:color w:val="000000" w:themeColor="text1"/>
          <w:sz w:val="24"/>
          <w:szCs w:val="24"/>
        </w:rPr>
        <w:t>).</w:t>
      </w:r>
      <w:r w:rsidR="00B760DE" w:rsidRPr="00B760DE">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 xml:space="preserve">Thus, </w:t>
      </w:r>
      <w:r w:rsidR="007E33D0">
        <w:rPr>
          <w:rFonts w:ascii="Times New Roman" w:hAnsi="Times New Roman" w:cs="Times New Roman"/>
          <w:color w:val="000000" w:themeColor="text1"/>
          <w:sz w:val="24"/>
          <w:szCs w:val="24"/>
        </w:rPr>
        <w:t xml:space="preserve">the </w:t>
      </w:r>
      <w:r w:rsidR="004B1A59">
        <w:rPr>
          <w:rFonts w:ascii="Times New Roman" w:hAnsi="Times New Roman" w:cs="Times New Roman"/>
          <w:color w:val="000000" w:themeColor="text1"/>
          <w:sz w:val="24"/>
          <w:szCs w:val="24"/>
        </w:rPr>
        <w:t xml:space="preserve">reactivity effects </w:t>
      </w:r>
      <w:r w:rsidR="007E33D0">
        <w:rPr>
          <w:rFonts w:ascii="Times New Roman" w:hAnsi="Times New Roman" w:cs="Times New Roman"/>
          <w:color w:val="000000" w:themeColor="text1"/>
          <w:sz w:val="24"/>
          <w:szCs w:val="24"/>
        </w:rPr>
        <w:t xml:space="preserve">observed </w:t>
      </w:r>
      <w:r w:rsidR="004B1A59">
        <w:rPr>
          <w:rFonts w:ascii="Times New Roman" w:hAnsi="Times New Roman" w:cs="Times New Roman"/>
          <w:color w:val="000000" w:themeColor="text1"/>
          <w:sz w:val="24"/>
          <w:szCs w:val="24"/>
        </w:rPr>
        <w:t xml:space="preserve">in the present </w:t>
      </w:r>
      <w:r w:rsidR="007E33D0">
        <w:rPr>
          <w:rFonts w:ascii="Times New Roman" w:hAnsi="Times New Roman" w:cs="Times New Roman"/>
          <w:color w:val="000000" w:themeColor="text1"/>
          <w:sz w:val="24"/>
          <w:szCs w:val="24"/>
        </w:rPr>
        <w:t xml:space="preserve">study do not appear to </w:t>
      </w:r>
      <w:r w:rsidR="00F12648">
        <w:rPr>
          <w:rFonts w:ascii="Times New Roman" w:hAnsi="Times New Roman" w:cs="Times New Roman"/>
          <w:color w:val="000000" w:themeColor="text1"/>
          <w:sz w:val="24"/>
          <w:szCs w:val="24"/>
        </w:rPr>
        <w:t>be driven by</w:t>
      </w:r>
      <w:r w:rsidR="007E33D0">
        <w:rPr>
          <w:rFonts w:ascii="Times New Roman" w:hAnsi="Times New Roman" w:cs="Times New Roman"/>
          <w:color w:val="000000" w:themeColor="text1"/>
          <w:sz w:val="24"/>
          <w:szCs w:val="24"/>
        </w:rPr>
        <w:t xml:space="preserve"> </w:t>
      </w:r>
      <w:r w:rsidR="004B1A59">
        <w:rPr>
          <w:rFonts w:ascii="Times New Roman" w:hAnsi="Times New Roman" w:cs="Times New Roman"/>
          <w:color w:val="000000" w:themeColor="text1"/>
          <w:sz w:val="24"/>
          <w:szCs w:val="24"/>
        </w:rPr>
        <w:t>longer encoding durations</w:t>
      </w:r>
      <w:r w:rsidR="00F12648">
        <w:rPr>
          <w:rFonts w:ascii="Times New Roman" w:hAnsi="Times New Roman" w:cs="Times New Roman"/>
          <w:color w:val="000000" w:themeColor="text1"/>
          <w:sz w:val="24"/>
          <w:szCs w:val="24"/>
        </w:rPr>
        <w:t xml:space="preserve"> and instead likely reflect additional processing due to making judgments at encoding.</w:t>
      </w:r>
    </w:p>
    <w:p w14:paraId="6168817B" w14:textId="328AE580" w:rsidR="0027603F" w:rsidRDefault="0027603F" w:rsidP="0027603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4E67037F" w14:textId="3325FC08" w:rsidR="009B3BE4" w:rsidRDefault="00CE6FCB" w:rsidP="001915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Researchers have become increasingly interested in the reactive effects of immediate JOLs</w:t>
      </w:r>
      <w:r w:rsidR="002D54D8">
        <w:rPr>
          <w:rFonts w:ascii="Times New Roman" w:hAnsi="Times New Roman" w:cs="Times New Roman"/>
          <w:sz w:val="24"/>
          <w:szCs w:val="24"/>
        </w:rPr>
        <w:t xml:space="preserve"> on cue-target </w:t>
      </w:r>
      <w:r w:rsidR="00D85F83">
        <w:rPr>
          <w:rFonts w:ascii="Times New Roman" w:hAnsi="Times New Roman" w:cs="Times New Roman"/>
          <w:sz w:val="24"/>
          <w:szCs w:val="24"/>
        </w:rPr>
        <w:t xml:space="preserve">word </w:t>
      </w:r>
      <w:r w:rsidR="002D54D8">
        <w:rPr>
          <w:rFonts w:ascii="Times New Roman" w:hAnsi="Times New Roman" w:cs="Times New Roman"/>
          <w:sz w:val="24"/>
          <w:szCs w:val="24"/>
        </w:rPr>
        <w:t>pairs</w:t>
      </w:r>
      <w:r>
        <w:rPr>
          <w:rFonts w:ascii="Times New Roman" w:hAnsi="Times New Roman" w:cs="Times New Roman"/>
          <w:sz w:val="24"/>
          <w:szCs w:val="24"/>
        </w:rPr>
        <w:t xml:space="preserve">. The present study </w:t>
      </w:r>
      <w:r w:rsidR="00034CAB">
        <w:rPr>
          <w:rFonts w:ascii="Times New Roman" w:hAnsi="Times New Roman" w:cs="Times New Roman"/>
          <w:sz w:val="24"/>
          <w:szCs w:val="24"/>
        </w:rPr>
        <w:t>tested the changed-goal and cue-strengthening accounts of reactiv</w:t>
      </w:r>
      <w:r w:rsidR="00E00A62">
        <w:rPr>
          <w:rFonts w:ascii="Times New Roman" w:hAnsi="Times New Roman" w:cs="Times New Roman"/>
          <w:sz w:val="24"/>
          <w:szCs w:val="24"/>
        </w:rPr>
        <w:t>ity</w:t>
      </w:r>
      <w:r w:rsidR="00034CAB">
        <w:rPr>
          <w:rFonts w:ascii="Times New Roman" w:hAnsi="Times New Roman" w:cs="Times New Roman"/>
          <w:sz w:val="24"/>
          <w:szCs w:val="24"/>
        </w:rPr>
        <w:t xml:space="preserve"> by </w:t>
      </w:r>
      <w:r w:rsidR="00E00A62">
        <w:rPr>
          <w:rFonts w:ascii="Times New Roman" w:hAnsi="Times New Roman" w:cs="Times New Roman"/>
          <w:sz w:val="24"/>
          <w:szCs w:val="24"/>
        </w:rPr>
        <w:t>te</w:t>
      </w:r>
      <w:r w:rsidR="001F08D4">
        <w:rPr>
          <w:rFonts w:ascii="Times New Roman" w:hAnsi="Times New Roman" w:cs="Times New Roman"/>
          <w:sz w:val="24"/>
          <w:szCs w:val="24"/>
        </w:rPr>
        <w:t>s</w:t>
      </w:r>
      <w:r w:rsidR="00E00A62">
        <w:rPr>
          <w:rFonts w:ascii="Times New Roman" w:hAnsi="Times New Roman" w:cs="Times New Roman"/>
          <w:sz w:val="24"/>
          <w:szCs w:val="24"/>
        </w:rPr>
        <w:t>ting</w:t>
      </w:r>
      <w:r w:rsidR="00034CAB">
        <w:rPr>
          <w:rFonts w:ascii="Times New Roman" w:hAnsi="Times New Roman" w:cs="Times New Roman"/>
          <w:sz w:val="24"/>
          <w:szCs w:val="24"/>
        </w:rPr>
        <w:t xml:space="preserve"> between mixed (e.g., related and unrelated pairs) and pure</w:t>
      </w:r>
      <w:r w:rsidR="00435F0C">
        <w:rPr>
          <w:rFonts w:ascii="Times New Roman" w:hAnsi="Times New Roman" w:cs="Times New Roman"/>
          <w:sz w:val="24"/>
          <w:szCs w:val="24"/>
        </w:rPr>
        <w:t xml:space="preserve"> study lists </w:t>
      </w:r>
      <w:r w:rsidR="00034CAB">
        <w:rPr>
          <w:rFonts w:ascii="Times New Roman" w:hAnsi="Times New Roman" w:cs="Times New Roman"/>
          <w:sz w:val="24"/>
          <w:szCs w:val="24"/>
        </w:rPr>
        <w:t>(e.g., only unrelated pairs). Across three experiments, we show that JOLs produce</w:t>
      </w:r>
      <w:r w:rsidR="001E4581">
        <w:rPr>
          <w:rFonts w:ascii="Times New Roman" w:hAnsi="Times New Roman" w:cs="Times New Roman"/>
          <w:sz w:val="24"/>
          <w:szCs w:val="24"/>
        </w:rPr>
        <w:t>d</w:t>
      </w:r>
      <w:r w:rsidR="00034CAB">
        <w:rPr>
          <w:rFonts w:ascii="Times New Roman" w:hAnsi="Times New Roman" w:cs="Times New Roman"/>
          <w:sz w:val="24"/>
          <w:szCs w:val="24"/>
        </w:rPr>
        <w:t xml:space="preserve"> positive reactivity on related pairs</w:t>
      </w:r>
      <w:r w:rsidR="00435F0C">
        <w:rPr>
          <w:rFonts w:ascii="Times New Roman" w:hAnsi="Times New Roman" w:cs="Times New Roman"/>
          <w:sz w:val="24"/>
          <w:szCs w:val="24"/>
        </w:rPr>
        <w:t xml:space="preserve"> (forward, backward, or symmetrical paired associates)</w:t>
      </w:r>
      <w:r w:rsidR="00034CAB">
        <w:rPr>
          <w:rFonts w:ascii="Times New Roman" w:hAnsi="Times New Roman" w:cs="Times New Roman"/>
          <w:sz w:val="24"/>
          <w:szCs w:val="24"/>
        </w:rPr>
        <w:t xml:space="preserve"> but </w:t>
      </w:r>
      <w:r w:rsidR="00435F0C">
        <w:rPr>
          <w:rFonts w:ascii="Times New Roman" w:hAnsi="Times New Roman" w:cs="Times New Roman"/>
          <w:sz w:val="24"/>
          <w:szCs w:val="24"/>
        </w:rPr>
        <w:t xml:space="preserve">were not reactive </w:t>
      </w:r>
      <w:r w:rsidR="00034CAB">
        <w:rPr>
          <w:rFonts w:ascii="Times New Roman" w:hAnsi="Times New Roman" w:cs="Times New Roman"/>
          <w:sz w:val="24"/>
          <w:szCs w:val="24"/>
        </w:rPr>
        <w:t>on unrelated pairs, regardless of whether participants stud</w:t>
      </w:r>
      <w:r w:rsidR="001F08D4">
        <w:rPr>
          <w:rFonts w:ascii="Times New Roman" w:hAnsi="Times New Roman" w:cs="Times New Roman"/>
          <w:sz w:val="24"/>
          <w:szCs w:val="24"/>
        </w:rPr>
        <w:t>ied</w:t>
      </w:r>
      <w:r w:rsidR="00034CAB">
        <w:rPr>
          <w:rFonts w:ascii="Times New Roman" w:hAnsi="Times New Roman" w:cs="Times New Roman"/>
          <w:sz w:val="24"/>
          <w:szCs w:val="24"/>
        </w:rPr>
        <w:t xml:space="preserve"> pairs within mixed or pure-list contexts. </w:t>
      </w:r>
      <w:r w:rsidR="00034CAB" w:rsidRPr="00F64BA1">
        <w:rPr>
          <w:rFonts w:ascii="Times New Roman" w:hAnsi="Times New Roman" w:cs="Times New Roman"/>
          <w:color w:val="0070C0"/>
          <w:sz w:val="24"/>
          <w:szCs w:val="24"/>
        </w:rPr>
        <w:t xml:space="preserve">Additionally, we replicate previous findings </w:t>
      </w:r>
      <w:r w:rsidR="00F64BA1" w:rsidRPr="00F64BA1">
        <w:rPr>
          <w:rFonts w:ascii="Times New Roman" w:hAnsi="Times New Roman" w:cs="Times New Roman"/>
          <w:color w:val="0070C0"/>
          <w:sz w:val="24"/>
          <w:szCs w:val="24"/>
        </w:rPr>
        <w:t xml:space="preserve">which suggest that the memory pattern </w:t>
      </w:r>
      <w:r w:rsidR="00F64BA1" w:rsidRPr="00F64BA1">
        <w:rPr>
          <w:rFonts w:ascii="Times New Roman" w:hAnsi="Times New Roman" w:cs="Times New Roman"/>
          <w:color w:val="0070C0"/>
          <w:sz w:val="24"/>
          <w:szCs w:val="24"/>
        </w:rPr>
        <w:lastRenderedPageBreak/>
        <w:t>found using JOLs is similar to those found using other, non-metacognitive judgment task that similarly emphasize cue-target relations.</w:t>
      </w:r>
      <w:r w:rsidR="00F64BA1">
        <w:rPr>
          <w:rFonts w:ascii="Times New Roman" w:hAnsi="Times New Roman" w:cs="Times New Roman"/>
          <w:sz w:val="24"/>
          <w:szCs w:val="24"/>
        </w:rPr>
        <w:t xml:space="preserve"> </w:t>
      </w:r>
      <w:r w:rsidR="00034CAB">
        <w:rPr>
          <w:rFonts w:ascii="Times New Roman" w:hAnsi="Times New Roman" w:cs="Times New Roman"/>
          <w:sz w:val="24"/>
          <w:szCs w:val="24"/>
        </w:rPr>
        <w:t>As a result, the present study provides further evidence for a cue-strengthening account of JOL reactivity</w:t>
      </w:r>
      <w:r w:rsidR="005A590D">
        <w:rPr>
          <w:rFonts w:ascii="Times New Roman" w:hAnsi="Times New Roman" w:cs="Times New Roman"/>
          <w:sz w:val="24"/>
          <w:szCs w:val="24"/>
        </w:rPr>
        <w:t xml:space="preserve"> rather than a goal-changing account.</w:t>
      </w:r>
    </w:p>
    <w:p w14:paraId="42E47B8D" w14:textId="77777777" w:rsidR="00C258D8" w:rsidRDefault="00C258D8">
      <w:pPr>
        <w:rPr>
          <w:rFonts w:ascii="Times New Roman" w:hAnsi="Times New Roman" w:cs="Times New Roman"/>
          <w:b/>
          <w:bCs/>
          <w:sz w:val="24"/>
          <w:szCs w:val="24"/>
        </w:rPr>
      </w:pPr>
      <w:r>
        <w:rPr>
          <w:rFonts w:ascii="Times New Roman" w:hAnsi="Times New Roman" w:cs="Times New Roman"/>
          <w:b/>
          <w:bCs/>
          <w:sz w:val="24"/>
          <w:szCs w:val="24"/>
        </w:rPr>
        <w:br w:type="page"/>
      </w:r>
    </w:p>
    <w:p w14:paraId="0B3115E4" w14:textId="25C648D3" w:rsidR="009B3BE4" w:rsidRPr="009B3BE4" w:rsidRDefault="009B3BE4" w:rsidP="009B3BE4">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Open Practices Statement</w:t>
      </w:r>
    </w:p>
    <w:p w14:paraId="2A7F80EC" w14:textId="35D483EA" w:rsidR="00404D3A" w:rsidRDefault="00CC42BF" w:rsidP="00CC42BF">
      <w:pPr>
        <w:spacing w:after="0" w:line="480" w:lineRule="auto"/>
        <w:rPr>
          <w:rFonts w:ascii="Times New Roman" w:hAnsi="Times New Roman" w:cs="Times New Roman"/>
          <w:sz w:val="24"/>
          <w:szCs w:val="24"/>
        </w:rPr>
      </w:pPr>
      <w:r w:rsidRPr="00CC42BF">
        <w:rPr>
          <w:rFonts w:ascii="Times New Roman" w:hAnsi="Times New Roman" w:cs="Times New Roman"/>
          <w:color w:val="000000"/>
          <w:sz w:val="24"/>
          <w:szCs w:val="24"/>
        </w:rPr>
        <w:t xml:space="preserve">The data for all experiments have been made available at </w:t>
      </w:r>
      <w:r w:rsidR="008C7B7F" w:rsidRPr="008C7B7F">
        <w:rPr>
          <w:rFonts w:ascii="Times New Roman" w:hAnsi="Times New Roman" w:cs="Times New Roman"/>
          <w:color w:val="000000"/>
          <w:sz w:val="24"/>
          <w:szCs w:val="24"/>
        </w:rPr>
        <w:t>https://osf.io/3fztn/</w:t>
      </w:r>
      <w:r w:rsidRPr="00CC42BF">
        <w:rPr>
          <w:rFonts w:ascii="Times New Roman" w:hAnsi="Times New Roman" w:cs="Times New Roman"/>
          <w:color w:val="000000"/>
          <w:sz w:val="24"/>
          <w:szCs w:val="24"/>
        </w:rPr>
        <w:t>. None of the experiments were preregistered.</w:t>
      </w:r>
    </w:p>
    <w:p w14:paraId="1EB7EA44" w14:textId="10A2E62F" w:rsidR="00404D3A" w:rsidRDefault="00404D3A" w:rsidP="00CC42BF">
      <w:pPr>
        <w:spacing w:after="0" w:line="480" w:lineRule="auto"/>
        <w:rPr>
          <w:rFonts w:ascii="Times New Roman" w:hAnsi="Times New Roman" w:cs="Times New Roman"/>
          <w:sz w:val="24"/>
          <w:szCs w:val="24"/>
          <w:highlight w:val="green"/>
        </w:rPr>
      </w:pPr>
      <w:r>
        <w:rPr>
          <w:rFonts w:ascii="Times New Roman" w:hAnsi="Times New Roman" w:cs="Times New Roman"/>
          <w:sz w:val="24"/>
          <w:szCs w:val="24"/>
          <w:highlight w:val="green"/>
        </w:rPr>
        <w:br w:type="page"/>
      </w:r>
    </w:p>
    <w:p w14:paraId="54654462" w14:textId="5E778EDE" w:rsidR="00404D3A" w:rsidRDefault="00404D3A" w:rsidP="00404D3A">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217FD899" w14:textId="197A48B4" w:rsidR="00B14C1F" w:rsidRPr="00B14C1F" w:rsidRDefault="00B14C1F" w:rsidP="00E47CAD">
      <w:pPr>
        <w:spacing w:after="0" w:line="480" w:lineRule="auto"/>
        <w:ind w:left="720" w:right="820" w:hanging="719"/>
        <w:contextualSpacing/>
        <w:rPr>
          <w:rFonts w:ascii="Times New Roman" w:eastAsia="Arial" w:hAnsi="Times New Roman" w:cs="Times New Roman"/>
          <w:sz w:val="24"/>
          <w:szCs w:val="24"/>
        </w:rPr>
      </w:pPr>
      <w:bookmarkStart w:id="15" w:name="_Hlk65826056"/>
      <w:r>
        <w:rPr>
          <w:rFonts w:ascii="Times New Roman" w:eastAsia="Arial" w:hAnsi="Times New Roman" w:cs="Times New Roman"/>
          <w:sz w:val="24"/>
          <w:szCs w:val="24"/>
        </w:rPr>
        <w:t>Akdo</w:t>
      </w:r>
      <w:r w:rsidRPr="00B14C1F">
        <w:rPr>
          <w:rFonts w:ascii="Times New Roman" w:eastAsia="Arial" w:hAnsi="Times New Roman" w:cs="Times New Roman"/>
          <w:sz w:val="24"/>
          <w:szCs w:val="24"/>
        </w:rPr>
        <w:t>ğ</w:t>
      </w:r>
      <w:r>
        <w:rPr>
          <w:rFonts w:ascii="Times New Roman" w:eastAsia="Arial" w:hAnsi="Times New Roman" w:cs="Times New Roman"/>
          <w:sz w:val="24"/>
          <w:szCs w:val="24"/>
        </w:rPr>
        <w:t xml:space="preserve">an, E., </w:t>
      </w:r>
      <w:proofErr w:type="spellStart"/>
      <w:r>
        <w:rPr>
          <w:rFonts w:ascii="Times New Roman" w:eastAsia="Arial" w:hAnsi="Times New Roman" w:cs="Times New Roman"/>
          <w:sz w:val="24"/>
          <w:szCs w:val="24"/>
        </w:rPr>
        <w:t>Izaute</w:t>
      </w:r>
      <w:proofErr w:type="spellEnd"/>
      <w:r>
        <w:rPr>
          <w:rFonts w:ascii="Times New Roman" w:eastAsia="Arial" w:hAnsi="Times New Roman" w:cs="Times New Roman"/>
          <w:sz w:val="24"/>
          <w:szCs w:val="24"/>
        </w:rPr>
        <w:t xml:space="preserve">, M., Danion, J., </w:t>
      </w:r>
      <w:proofErr w:type="spellStart"/>
      <w:r>
        <w:rPr>
          <w:rFonts w:ascii="Times New Roman" w:eastAsia="Arial" w:hAnsi="Times New Roman" w:cs="Times New Roman"/>
          <w:sz w:val="24"/>
          <w:szCs w:val="24"/>
        </w:rPr>
        <w:t>Vidailhet</w:t>
      </w:r>
      <w:proofErr w:type="spellEnd"/>
      <w:r>
        <w:rPr>
          <w:rFonts w:ascii="Times New Roman" w:eastAsia="Arial" w:hAnsi="Times New Roman" w:cs="Times New Roman"/>
          <w:sz w:val="24"/>
          <w:szCs w:val="24"/>
        </w:rPr>
        <w:t xml:space="preserve">, P., &amp; Bacon, E. (2016). Is retrieval the key? Metamemory judgment and testing as learning strategies. </w:t>
      </w:r>
      <w:r>
        <w:rPr>
          <w:rFonts w:ascii="Times New Roman" w:eastAsia="Arial" w:hAnsi="Times New Roman" w:cs="Times New Roman"/>
          <w:i/>
          <w:iCs/>
          <w:sz w:val="24"/>
          <w:szCs w:val="24"/>
        </w:rPr>
        <w:t>Memory, 24</w:t>
      </w:r>
      <w:r>
        <w:rPr>
          <w:rFonts w:ascii="Times New Roman" w:eastAsia="Arial" w:hAnsi="Times New Roman" w:cs="Times New Roman"/>
          <w:sz w:val="24"/>
          <w:szCs w:val="24"/>
        </w:rPr>
        <w:t>(10), 1390-1395.</w:t>
      </w:r>
    </w:p>
    <w:p w14:paraId="67CA13AE" w14:textId="28A01CDB" w:rsidR="00E47CAD" w:rsidRDefault="00E47CAD" w:rsidP="00E47CAD">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00E538CA" w14:textId="2DC4890A" w:rsidR="00E47CAD" w:rsidRDefault="00E47CAD" w:rsidP="00E47CAD">
      <w:pPr>
        <w:spacing w:after="0" w:line="480" w:lineRule="auto"/>
        <w:ind w:left="720" w:right="50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Yap, M. J., Hutchison, K. A., Cortese, M. J., Kessler, B., Loftis, B., Neely, J. H., Nelson, D. L., Simpson, G. B, &amp; </w:t>
      </w:r>
      <w:proofErr w:type="spellStart"/>
      <w:r>
        <w:rPr>
          <w:rFonts w:ascii="Times New Roman" w:eastAsia="Arial" w:hAnsi="Times New Roman" w:cs="Times New Roman"/>
          <w:sz w:val="24"/>
          <w:szCs w:val="24"/>
        </w:rPr>
        <w:t>Treiman</w:t>
      </w:r>
      <w:proofErr w:type="spellEnd"/>
      <w:r>
        <w:rPr>
          <w:rFonts w:ascii="Times New Roman" w:eastAsia="Arial" w:hAnsi="Times New Roman" w:cs="Times New Roman"/>
          <w:sz w:val="24"/>
          <w:szCs w:val="24"/>
        </w:rPr>
        <w:t xml:space="preserve">, R. (2007). The English lexicon </w:t>
      </w:r>
      <w:proofErr w:type="gramStart"/>
      <w:r>
        <w:rPr>
          <w:rFonts w:ascii="Times New Roman" w:eastAsia="Arial" w:hAnsi="Times New Roman" w:cs="Times New Roman"/>
          <w:sz w:val="24"/>
          <w:szCs w:val="24"/>
        </w:rPr>
        <w:t>project</w:t>
      </w:r>
      <w:proofErr w:type="gramEnd"/>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Behavior Research Methods, 39 </w:t>
      </w:r>
      <w:r>
        <w:rPr>
          <w:rFonts w:ascii="Times New Roman" w:eastAsia="Arial" w:hAnsi="Times New Roman" w:cs="Times New Roman"/>
          <w:sz w:val="24"/>
          <w:szCs w:val="24"/>
        </w:rPr>
        <w:t>(3), 445-459.</w:t>
      </w:r>
    </w:p>
    <w:p w14:paraId="74C05B32" w14:textId="3E4FA83E" w:rsidR="00E47CAD" w:rsidRDefault="00E47CAD" w:rsidP="00E47CAD">
      <w:pPr>
        <w:spacing w:after="0" w:line="480" w:lineRule="auto"/>
        <w:ind w:left="720" w:hanging="720"/>
        <w:contextualSpacing/>
        <w:rPr>
          <w:rFonts w:ascii="Times New Roman" w:eastAsia="Calibri" w:hAnsi="Times New Roman" w:cs="Times New Roman"/>
          <w:sz w:val="24"/>
          <w:szCs w:val="24"/>
        </w:rPr>
      </w:pPr>
      <w:bookmarkStart w:id="16" w:name="_Hlk65826197"/>
      <w:bookmarkEnd w:id="15"/>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10F63A3A" w14:textId="6CE7C42D" w:rsidR="00F47A03" w:rsidRDefault="00F47A03" w:rsidP="00F47A03">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Double, K. S., Birney, D. P., &amp; Walker, S. A. (2018). A meta-analysis and systematic review of reactivity to judgments of learning. </w:t>
      </w:r>
      <w:r w:rsidRPr="00883ACD">
        <w:rPr>
          <w:rFonts w:ascii="Times New Roman" w:eastAsia="Arial" w:hAnsi="Times New Roman" w:cs="Times New Roman"/>
          <w:i/>
          <w:iCs/>
          <w:sz w:val="24"/>
          <w:szCs w:val="24"/>
        </w:rPr>
        <w:t xml:space="preserve">Memory, 26 </w:t>
      </w:r>
      <w:r w:rsidRPr="00883ACD">
        <w:rPr>
          <w:rFonts w:ascii="Times New Roman" w:eastAsia="Arial" w:hAnsi="Times New Roman" w:cs="Times New Roman"/>
          <w:sz w:val="24"/>
          <w:szCs w:val="24"/>
        </w:rPr>
        <w:t>(6), 741-750.</w:t>
      </w:r>
    </w:p>
    <w:p w14:paraId="2248A3E7" w14:textId="4473C4BE"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17" w:name="_Hlk65826038"/>
      <w:bookmarkEnd w:id="16"/>
      <w:r w:rsidRPr="00883ACD">
        <w:rPr>
          <w:rFonts w:ascii="Times New Roman" w:eastAsia="Arial" w:hAnsi="Times New Roman" w:cs="Times New Roman"/>
          <w:sz w:val="24"/>
          <w:szCs w:val="24"/>
        </w:rPr>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74A22A6E" w14:textId="2D3340C5"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Faul, F., </w:t>
      </w:r>
      <w:proofErr w:type="spellStart"/>
      <w:r>
        <w:rPr>
          <w:rFonts w:ascii="Times New Roman" w:eastAsia="Arial" w:hAnsi="Times New Roman" w:cs="Times New Roman"/>
          <w:sz w:val="24"/>
          <w:szCs w:val="24"/>
        </w:rPr>
        <w:t>Erdfelder</w:t>
      </w:r>
      <w:proofErr w:type="spellEnd"/>
      <w:r>
        <w:rPr>
          <w:rFonts w:ascii="Times New Roman" w:eastAsia="Arial" w:hAnsi="Times New Roman" w:cs="Times New Roman"/>
          <w:sz w:val="24"/>
          <w:szCs w:val="24"/>
        </w:rPr>
        <w:t xml:space="preserve">,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C42B6AD" w14:textId="1E47D58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bookmarkEnd w:id="17"/>
    <w:p w14:paraId="26E17AA5" w14:textId="21A6BBBC" w:rsidR="00EF7681" w:rsidRDefault="00EF7681"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06C2E054" w14:textId="581BE429" w:rsidR="00126B37" w:rsidRDefault="00126B37" w:rsidP="00126B37">
      <w:pPr>
        <w:spacing w:after="0" w:line="480" w:lineRule="auto"/>
        <w:ind w:left="700" w:hanging="702"/>
        <w:contextualSpacing/>
        <w:rPr>
          <w:rFonts w:ascii="Times New Roman" w:eastAsia="Arial" w:hAnsi="Times New Roman" w:cs="Times New Roman"/>
          <w:sz w:val="24"/>
          <w:szCs w:val="24"/>
        </w:rPr>
      </w:pPr>
      <w:bookmarkStart w:id="18" w:name="_Hlk65826019"/>
      <w:proofErr w:type="spellStart"/>
      <w:r w:rsidRPr="00883ACD">
        <w:rPr>
          <w:rFonts w:ascii="Times New Roman" w:eastAsia="Arial" w:hAnsi="Times New Roman" w:cs="Times New Roman"/>
          <w:sz w:val="24"/>
          <w:szCs w:val="24"/>
        </w:rPr>
        <w:lastRenderedPageBreak/>
        <w:t>Koriat</w:t>
      </w:r>
      <w:proofErr w:type="spellEnd"/>
      <w:r w:rsidRPr="00883ACD">
        <w:rPr>
          <w:rFonts w:ascii="Times New Roman" w:eastAsia="Arial" w:hAnsi="Times New Roman" w:cs="Times New Roman"/>
          <w:sz w:val="24"/>
          <w:szCs w:val="24"/>
        </w:rPr>
        <w:t xml:space="preserve">, A. (1997). Monitoring one’s own knowledge during study: A cue-utilization approach to judgments of learning. </w:t>
      </w:r>
      <w:r w:rsidRPr="00883ACD">
        <w:rPr>
          <w:rFonts w:ascii="Times New Roman" w:eastAsia="Arial" w:hAnsi="Times New Roman" w:cs="Times New Roman"/>
          <w:i/>
          <w:iCs/>
          <w:sz w:val="24"/>
          <w:szCs w:val="24"/>
        </w:rPr>
        <w:t xml:space="preserve">Journal of Experiment Psychology: General, 126 </w:t>
      </w:r>
      <w:r w:rsidRPr="00883ACD">
        <w:rPr>
          <w:rFonts w:ascii="Times New Roman" w:eastAsia="Arial" w:hAnsi="Times New Roman" w:cs="Times New Roman"/>
          <w:sz w:val="24"/>
          <w:szCs w:val="24"/>
        </w:rPr>
        <w:t>(4), 349-370.</w:t>
      </w:r>
    </w:p>
    <w:p w14:paraId="16FAC6BA" w14:textId="6D6DC3E1" w:rsidR="00EF7681" w:rsidRDefault="00EF7681" w:rsidP="00EF7681">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p w14:paraId="27008401" w14:textId="0ED2987A" w:rsidR="00D43066" w:rsidRPr="00D43066" w:rsidRDefault="00D43066" w:rsidP="00EF7681">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Sheffer, L., &amp; </w:t>
      </w:r>
      <w:proofErr w:type="spellStart"/>
      <w:r>
        <w:rPr>
          <w:rFonts w:ascii="Times New Roman" w:eastAsia="Arial" w:hAnsi="Times New Roman" w:cs="Times New Roman"/>
          <w:sz w:val="24"/>
          <w:szCs w:val="24"/>
        </w:rPr>
        <w:t>May’ayan</w:t>
      </w:r>
      <w:proofErr w:type="spellEnd"/>
      <w:r>
        <w:rPr>
          <w:rFonts w:ascii="Times New Roman" w:eastAsia="Arial" w:hAnsi="Times New Roman" w:cs="Times New Roman"/>
          <w:sz w:val="24"/>
          <w:szCs w:val="24"/>
        </w:rPr>
        <w:t xml:space="preserve">, H. (2002). Comparing objective and subjective learning </w:t>
      </w:r>
      <w:proofErr w:type="spellStart"/>
      <w:r>
        <w:rPr>
          <w:rFonts w:ascii="Times New Roman" w:eastAsia="Arial" w:hAnsi="Times New Roman" w:cs="Times New Roman"/>
          <w:sz w:val="24"/>
          <w:szCs w:val="24"/>
        </w:rPr>
        <w:t>curvs</w:t>
      </w:r>
      <w:proofErr w:type="spellEnd"/>
      <w:r>
        <w:rPr>
          <w:rFonts w:ascii="Times New Roman" w:eastAsia="Arial" w:hAnsi="Times New Roman" w:cs="Times New Roman"/>
          <w:sz w:val="24"/>
          <w:szCs w:val="24"/>
        </w:rPr>
        <w:t xml:space="preserve">: Judgments of learning exhibit increased </w:t>
      </w:r>
      <w:proofErr w:type="spellStart"/>
      <w:r>
        <w:rPr>
          <w:rFonts w:ascii="Times New Roman" w:eastAsia="Arial" w:hAnsi="Times New Roman" w:cs="Times New Roman"/>
          <w:sz w:val="24"/>
          <w:szCs w:val="24"/>
        </w:rPr>
        <w:t>underconfidence</w:t>
      </w:r>
      <w:proofErr w:type="spellEnd"/>
      <w:r>
        <w:rPr>
          <w:rFonts w:ascii="Times New Roman" w:eastAsia="Arial" w:hAnsi="Times New Roman" w:cs="Times New Roman"/>
          <w:sz w:val="24"/>
          <w:szCs w:val="24"/>
        </w:rPr>
        <w:t xml:space="preserve"> with practice. </w:t>
      </w:r>
      <w:r>
        <w:rPr>
          <w:rFonts w:ascii="Times New Roman" w:eastAsia="Arial" w:hAnsi="Times New Roman" w:cs="Times New Roman"/>
          <w:i/>
          <w:iCs/>
          <w:sz w:val="24"/>
          <w:szCs w:val="24"/>
        </w:rPr>
        <w:t>Journal of Experimental Psychology: General, 131</w:t>
      </w:r>
      <w:r>
        <w:rPr>
          <w:rFonts w:ascii="Times New Roman" w:eastAsia="Arial" w:hAnsi="Times New Roman" w:cs="Times New Roman"/>
          <w:sz w:val="24"/>
          <w:szCs w:val="24"/>
        </w:rPr>
        <w:t>(2), 147-162.</w:t>
      </w:r>
    </w:p>
    <w:p w14:paraId="75EBB96A" w14:textId="06EF5191" w:rsidR="009C143E" w:rsidRPr="009C143E" w:rsidRDefault="009C143E" w:rsidP="00EF7681">
      <w:pPr>
        <w:spacing w:after="0" w:line="480" w:lineRule="auto"/>
        <w:ind w:left="700" w:hanging="702"/>
        <w:contextualSpacing/>
        <w:rPr>
          <w:rFonts w:ascii="Times New Roman" w:eastAsia="Calibri" w:hAnsi="Times New Roman" w:cs="Times New Roman"/>
          <w:sz w:val="24"/>
          <w:szCs w:val="24"/>
        </w:rPr>
      </w:pPr>
      <w:r>
        <w:rPr>
          <w:rFonts w:ascii="Times New Roman" w:eastAsia="Arial" w:hAnsi="Times New Roman" w:cs="Times New Roman"/>
          <w:sz w:val="24"/>
          <w:szCs w:val="24"/>
        </w:rPr>
        <w:t xml:space="preserve">Luna, K., Albuquerque, P. B., &amp; Martín-Luengo, B. (2019). Cognitive load eliminates the effect of perceptual information on judgments of learning with sentences. </w:t>
      </w:r>
      <w:r>
        <w:rPr>
          <w:rFonts w:ascii="Times New Roman" w:eastAsia="Arial" w:hAnsi="Times New Roman" w:cs="Times New Roman"/>
          <w:i/>
          <w:iCs/>
          <w:sz w:val="24"/>
          <w:szCs w:val="24"/>
        </w:rPr>
        <w:t>Memory &amp; Cognition, 47</w:t>
      </w:r>
      <w:r>
        <w:rPr>
          <w:rFonts w:ascii="Times New Roman" w:eastAsia="Arial" w:hAnsi="Times New Roman" w:cs="Times New Roman"/>
          <w:sz w:val="24"/>
          <w:szCs w:val="24"/>
        </w:rPr>
        <w:t>, 106-116.</w:t>
      </w:r>
    </w:p>
    <w:bookmarkEnd w:id="18"/>
    <w:p w14:paraId="75EA8BC9" w14:textId="77777777" w:rsidR="00126B37" w:rsidRPr="00883ACD"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Maki, W. S. (2007). Judgments of associative memory. </w:t>
      </w:r>
      <w:r w:rsidRPr="00883ACD">
        <w:rPr>
          <w:rFonts w:ascii="Times New Roman" w:eastAsia="Arial" w:hAnsi="Times New Roman" w:cs="Times New Roman"/>
          <w:i/>
          <w:iCs/>
          <w:sz w:val="24"/>
          <w:szCs w:val="24"/>
        </w:rPr>
        <w:t>Cognitive Psychology, 54</w:t>
      </w:r>
      <w:r w:rsidRPr="00883ACD">
        <w:rPr>
          <w:rFonts w:ascii="Times New Roman" w:eastAsia="Arial" w:hAnsi="Times New Roman" w:cs="Times New Roman"/>
          <w:sz w:val="24"/>
          <w:szCs w:val="24"/>
        </w:rPr>
        <w:t>(4), 319-353.</w:t>
      </w:r>
    </w:p>
    <w:p w14:paraId="147CE8C7" w14:textId="0064F9CC" w:rsidR="00EF7681" w:rsidRDefault="00126B37" w:rsidP="00126B37">
      <w:pPr>
        <w:spacing w:after="0" w:line="480" w:lineRule="auto"/>
        <w:ind w:left="720" w:hanging="719"/>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t xml:space="preserve">Masson, M. E. J. (2011). A tutorial on a practical Bayesian alternative to null-hypothesis significance testing. </w:t>
      </w:r>
      <w:r w:rsidRPr="00883ACD">
        <w:rPr>
          <w:rFonts w:ascii="Times New Roman" w:eastAsia="Arial" w:hAnsi="Times New Roman" w:cs="Times New Roman"/>
          <w:i/>
          <w:iCs/>
          <w:sz w:val="24"/>
          <w:szCs w:val="24"/>
        </w:rPr>
        <w:t>Behavior Research Methods, 43</w:t>
      </w:r>
      <w:r w:rsidRPr="00883ACD">
        <w:rPr>
          <w:rFonts w:ascii="Times New Roman" w:eastAsia="Arial" w:hAnsi="Times New Roman" w:cs="Times New Roman"/>
          <w:sz w:val="24"/>
          <w:szCs w:val="24"/>
        </w:rPr>
        <w:t>, 679-690.</w:t>
      </w:r>
    </w:p>
    <w:p w14:paraId="219ABF68" w14:textId="67D983E6" w:rsidR="00E47CAD" w:rsidRDefault="00E47CAD" w:rsidP="00E47CA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(2021). The deceptive nature of associative word pairs: Effects of associative direction on judgments of learning. </w:t>
      </w:r>
      <w:r>
        <w:rPr>
          <w:rFonts w:ascii="Times New Roman" w:eastAsia="Arial" w:hAnsi="Times New Roman" w:cs="Times New Roman"/>
          <w:i/>
          <w:iCs/>
          <w:sz w:val="24"/>
          <w:szCs w:val="24"/>
        </w:rPr>
        <w:t xml:space="preserve">Psychological </w:t>
      </w:r>
      <w:r w:rsidRPr="00E66C03">
        <w:rPr>
          <w:rFonts w:ascii="Times New Roman" w:eastAsia="Arial" w:hAnsi="Times New Roman" w:cs="Times New Roman"/>
          <w:i/>
          <w:iCs/>
          <w:sz w:val="24"/>
          <w:szCs w:val="24"/>
        </w:rPr>
        <w:t>Research, 85</w:t>
      </w:r>
      <w:r>
        <w:rPr>
          <w:rFonts w:ascii="Times New Roman" w:eastAsia="Arial" w:hAnsi="Times New Roman" w:cs="Times New Roman"/>
          <w:sz w:val="24"/>
          <w:szCs w:val="24"/>
        </w:rPr>
        <w:t>, 1757-1775.</w:t>
      </w:r>
    </w:p>
    <w:p w14:paraId="1EA60D69" w14:textId="1B07C684" w:rsidR="003540FD" w:rsidRDefault="003540FD" w:rsidP="003540FD">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Maxwell, N. P., &amp; Huff, M. J. (</w:t>
      </w:r>
      <w:r w:rsidR="00184651">
        <w:rPr>
          <w:rFonts w:ascii="Times New Roman" w:eastAsia="Arial" w:hAnsi="Times New Roman" w:cs="Times New Roman"/>
          <w:sz w:val="24"/>
          <w:szCs w:val="24"/>
        </w:rPr>
        <w:t>2022</w:t>
      </w:r>
      <w:r>
        <w:rPr>
          <w:rFonts w:ascii="Times New Roman" w:eastAsia="Arial" w:hAnsi="Times New Roman" w:cs="Times New Roman"/>
          <w:sz w:val="24"/>
          <w:szCs w:val="24"/>
        </w:rPr>
        <w:t xml:space="preserve">). Reactivity from judgments of learning is not only due to memory forecasting: Evidence from associative memory and frequency judgments. </w:t>
      </w:r>
      <w:r>
        <w:rPr>
          <w:rFonts w:ascii="Times New Roman" w:eastAsia="Arial" w:hAnsi="Times New Roman" w:cs="Times New Roman"/>
          <w:i/>
          <w:iCs/>
          <w:sz w:val="24"/>
          <w:szCs w:val="24"/>
        </w:rPr>
        <w:t>Metacognition and Learning</w:t>
      </w:r>
      <w:r w:rsidR="002453C4">
        <w:rPr>
          <w:rFonts w:ascii="Times New Roman" w:eastAsia="Arial" w:hAnsi="Times New Roman" w:cs="Times New Roman"/>
          <w:i/>
          <w:iCs/>
          <w:sz w:val="24"/>
          <w:szCs w:val="24"/>
        </w:rPr>
        <w:t>, 17</w:t>
      </w:r>
      <w:r>
        <w:rPr>
          <w:rFonts w:ascii="Times New Roman" w:eastAsia="Arial" w:hAnsi="Times New Roman" w:cs="Times New Roman"/>
          <w:sz w:val="24"/>
          <w:szCs w:val="24"/>
        </w:rPr>
        <w:t xml:space="preserve">, </w:t>
      </w:r>
      <w:r w:rsidR="002453C4">
        <w:rPr>
          <w:rFonts w:ascii="Times New Roman" w:eastAsia="Arial" w:hAnsi="Times New Roman" w:cs="Times New Roman"/>
          <w:sz w:val="24"/>
          <w:szCs w:val="24"/>
        </w:rPr>
        <w:t>589</w:t>
      </w:r>
      <w:r>
        <w:rPr>
          <w:rFonts w:ascii="Times New Roman" w:eastAsia="Arial" w:hAnsi="Times New Roman" w:cs="Times New Roman"/>
          <w:sz w:val="24"/>
          <w:szCs w:val="24"/>
        </w:rPr>
        <w:t>-</w:t>
      </w:r>
      <w:r w:rsidR="002453C4">
        <w:rPr>
          <w:rFonts w:ascii="Times New Roman" w:eastAsia="Arial" w:hAnsi="Times New Roman" w:cs="Times New Roman"/>
          <w:sz w:val="24"/>
          <w:szCs w:val="24"/>
        </w:rPr>
        <w:t>625</w:t>
      </w:r>
      <w:r>
        <w:rPr>
          <w:rFonts w:ascii="Times New Roman" w:eastAsia="Arial" w:hAnsi="Times New Roman" w:cs="Times New Roman"/>
          <w:sz w:val="24"/>
          <w:szCs w:val="24"/>
        </w:rPr>
        <w:t>.</w:t>
      </w:r>
    </w:p>
    <w:p w14:paraId="15709D13" w14:textId="28015D43" w:rsidR="00D43066" w:rsidRPr="009C00E6" w:rsidRDefault="00D43066" w:rsidP="00E47CAD">
      <w:pPr>
        <w:spacing w:after="0" w:line="480" w:lineRule="auto"/>
        <w:ind w:left="700" w:hanging="700"/>
        <w:contextualSpacing/>
        <w:rPr>
          <w:rFonts w:ascii="Times New Roman" w:eastAsia="Arial" w:hAnsi="Times New Roman" w:cs="Times New Roman"/>
          <w:sz w:val="24"/>
          <w:szCs w:val="24"/>
          <w:lang w:val="fr-FR"/>
        </w:rPr>
      </w:pPr>
      <w:proofErr w:type="spellStart"/>
      <w:r>
        <w:rPr>
          <w:rFonts w:ascii="Times New Roman" w:eastAsia="Arial" w:hAnsi="Times New Roman" w:cs="Times New Roman"/>
          <w:sz w:val="24"/>
          <w:szCs w:val="24"/>
        </w:rPr>
        <w:t>Meeter</w:t>
      </w:r>
      <w:proofErr w:type="spellEnd"/>
      <w:r>
        <w:rPr>
          <w:rFonts w:ascii="Times New Roman" w:eastAsia="Arial" w:hAnsi="Times New Roman" w:cs="Times New Roman"/>
          <w:sz w:val="24"/>
          <w:szCs w:val="24"/>
        </w:rPr>
        <w:t xml:space="preserve">, M., &amp; Nelson, T. O. (2003). Multiple study trials and judgments of learning. </w:t>
      </w:r>
      <w:r w:rsidRPr="009C00E6">
        <w:rPr>
          <w:rFonts w:ascii="Times New Roman" w:eastAsia="Arial" w:hAnsi="Times New Roman" w:cs="Times New Roman"/>
          <w:i/>
          <w:iCs/>
          <w:sz w:val="24"/>
          <w:szCs w:val="24"/>
          <w:lang w:val="fr-FR"/>
        </w:rPr>
        <w:t>Acta Psychologica, 113</w:t>
      </w:r>
      <w:r w:rsidRPr="009C00E6">
        <w:rPr>
          <w:rFonts w:ascii="Times New Roman" w:eastAsia="Arial" w:hAnsi="Times New Roman" w:cs="Times New Roman"/>
          <w:sz w:val="24"/>
          <w:szCs w:val="24"/>
          <w:lang w:val="fr-FR"/>
        </w:rPr>
        <w:t>(2), 123-132.</w:t>
      </w:r>
    </w:p>
    <w:p w14:paraId="1846E4C1" w14:textId="519212DF" w:rsidR="00F47A03" w:rsidRDefault="00F47A03" w:rsidP="00F47A03">
      <w:pPr>
        <w:spacing w:after="0" w:line="480" w:lineRule="auto"/>
        <w:ind w:left="700" w:right="180" w:hanging="706"/>
        <w:contextualSpacing/>
        <w:rPr>
          <w:rFonts w:ascii="Times New Roman" w:eastAsia="Arial" w:hAnsi="Times New Roman" w:cs="Times New Roman"/>
          <w:sz w:val="24"/>
          <w:szCs w:val="24"/>
        </w:rPr>
      </w:pPr>
      <w:r w:rsidRPr="009C00E6">
        <w:rPr>
          <w:rFonts w:ascii="Times New Roman" w:eastAsia="Arial" w:hAnsi="Times New Roman" w:cs="Times New Roman"/>
          <w:sz w:val="24"/>
          <w:szCs w:val="24"/>
          <w:lang w:val="fr-FR"/>
        </w:rPr>
        <w:lastRenderedPageBreak/>
        <w:t xml:space="preserve">Myers, S. J., Rhodes, M. G., &amp; Hausman, H. E. (2020). </w:t>
      </w:r>
      <w:r w:rsidRPr="00883ACD">
        <w:rPr>
          <w:rFonts w:ascii="Times New Roman" w:eastAsia="Arial" w:hAnsi="Times New Roman" w:cs="Times New Roman"/>
          <w:sz w:val="24"/>
          <w:szCs w:val="24"/>
        </w:rPr>
        <w:t xml:space="preserve">Judgments of learning (JOLs) selectively improve memory depending on the type of test. </w:t>
      </w:r>
      <w:r w:rsidRPr="00883ACD">
        <w:rPr>
          <w:rFonts w:ascii="Times New Roman" w:eastAsia="Arial" w:hAnsi="Times New Roman" w:cs="Times New Roman"/>
          <w:i/>
          <w:iCs/>
          <w:sz w:val="24"/>
          <w:szCs w:val="24"/>
        </w:rPr>
        <w:t>Memory &amp; Cognition, 48</w:t>
      </w:r>
      <w:r w:rsidRPr="00883ACD">
        <w:rPr>
          <w:rFonts w:ascii="Times New Roman" w:eastAsia="Arial" w:hAnsi="Times New Roman" w:cs="Times New Roman"/>
          <w:sz w:val="24"/>
          <w:szCs w:val="24"/>
        </w:rPr>
        <w:t>, 745-758.</w:t>
      </w:r>
    </w:p>
    <w:p w14:paraId="333889FE" w14:textId="1B12A4ED" w:rsidR="00996C49" w:rsidRDefault="00EF7681" w:rsidP="00996C49">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05033284" w14:textId="31F89D13" w:rsidR="00996C49" w:rsidRDefault="00E47CAD" w:rsidP="00996C49">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14E1E3C8" w14:textId="1D4E1D90" w:rsidR="00E47CAD" w:rsidRDefault="00E47CAD" w:rsidP="00E47CAD">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Narens,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4228BB38" w14:textId="6A1860DF" w:rsidR="00BF79FE" w:rsidRDefault="00BF79FE" w:rsidP="00BF79FE">
      <w:pPr>
        <w:spacing w:after="0" w:line="480" w:lineRule="auto"/>
        <w:ind w:left="720" w:hanging="720"/>
        <w:contextualSpacing/>
        <w:rPr>
          <w:rFonts w:ascii="Times New Roman" w:eastAsia="Calibri" w:hAnsi="Times New Roman" w:cs="Times New Roman"/>
          <w:sz w:val="24"/>
          <w:szCs w:val="24"/>
        </w:rPr>
      </w:pPr>
      <w:r w:rsidRPr="00790BC7">
        <w:rPr>
          <w:rFonts w:ascii="Times New Roman" w:eastAsia="Calibri" w:hAnsi="Times New Roman" w:cs="Times New Roman"/>
          <w:sz w:val="24"/>
          <w:szCs w:val="24"/>
        </w:rPr>
        <w:t xml:space="preserve">Rhodes, M. G. (2016). Judgments of learning. In J. </w:t>
      </w:r>
      <w:proofErr w:type="spellStart"/>
      <w:r w:rsidRPr="00790BC7">
        <w:rPr>
          <w:rFonts w:ascii="Times New Roman" w:eastAsia="Calibri" w:hAnsi="Times New Roman" w:cs="Times New Roman"/>
          <w:sz w:val="24"/>
          <w:szCs w:val="24"/>
        </w:rPr>
        <w:t>Dunlosky</w:t>
      </w:r>
      <w:proofErr w:type="spellEnd"/>
      <w:r w:rsidRPr="00790BC7">
        <w:rPr>
          <w:rFonts w:ascii="Times New Roman" w:eastAsia="Calibri" w:hAnsi="Times New Roman" w:cs="Times New Roman"/>
          <w:sz w:val="24"/>
          <w:szCs w:val="24"/>
        </w:rPr>
        <w:t xml:space="preserve"> and S. K. Tauber (Eds.), </w:t>
      </w:r>
      <w:r w:rsidRPr="009446F8">
        <w:rPr>
          <w:rFonts w:ascii="Times New Roman" w:eastAsia="Calibri" w:hAnsi="Times New Roman" w:cs="Times New Roman"/>
          <w:i/>
          <w:iCs/>
          <w:sz w:val="24"/>
          <w:szCs w:val="24"/>
        </w:rPr>
        <w:t xml:space="preserve">The </w:t>
      </w:r>
      <w:r w:rsidRPr="00790BC7">
        <w:rPr>
          <w:rFonts w:ascii="Times New Roman" w:eastAsia="Calibri" w:hAnsi="Times New Roman" w:cs="Times New Roman"/>
          <w:i/>
          <w:iCs/>
          <w:sz w:val="24"/>
          <w:szCs w:val="24"/>
        </w:rPr>
        <w:t>Oxford Handbook of Metamemory</w:t>
      </w:r>
      <w:r w:rsidRPr="00790BC7">
        <w:rPr>
          <w:rFonts w:ascii="Times New Roman" w:eastAsia="Calibri" w:hAnsi="Times New Roman" w:cs="Times New Roman"/>
          <w:sz w:val="24"/>
          <w:szCs w:val="24"/>
        </w:rPr>
        <w:t xml:space="preserve"> (pp. 65-80). New York: Oxford University Press.</w:t>
      </w:r>
    </w:p>
    <w:p w14:paraId="58D0E205" w14:textId="6C34D6FE" w:rsidR="00DB0263" w:rsidRPr="009C00E6" w:rsidRDefault="00DB0263" w:rsidP="00E47CAD">
      <w:pPr>
        <w:spacing w:after="0" w:line="480" w:lineRule="auto"/>
        <w:ind w:left="720" w:hanging="720"/>
        <w:contextualSpacing/>
        <w:rPr>
          <w:rFonts w:ascii="Times New Roman" w:eastAsia="Calibri" w:hAnsi="Times New Roman" w:cs="Times New Roman"/>
          <w:sz w:val="24"/>
          <w:szCs w:val="24"/>
          <w:lang w:val="fr-FR"/>
        </w:rPr>
      </w:pPr>
      <w:r>
        <w:rPr>
          <w:rFonts w:ascii="Times New Roman" w:eastAsia="Calibri" w:hAnsi="Times New Roman" w:cs="Times New Roman"/>
          <w:sz w:val="24"/>
          <w:szCs w:val="24"/>
        </w:rPr>
        <w:t xml:space="preserve">Rhodes, M. G, &amp; Tauber, S. K. (2011). The influence of delaying judgments of learning on metacognitive accuracy: A meta-analytics review. </w:t>
      </w:r>
      <w:proofErr w:type="spellStart"/>
      <w:r w:rsidRPr="009C00E6">
        <w:rPr>
          <w:rFonts w:ascii="Times New Roman" w:eastAsia="Calibri" w:hAnsi="Times New Roman" w:cs="Times New Roman"/>
          <w:i/>
          <w:iCs/>
          <w:sz w:val="24"/>
          <w:szCs w:val="24"/>
          <w:lang w:val="fr-FR"/>
        </w:rPr>
        <w:t>Psychological</w:t>
      </w:r>
      <w:proofErr w:type="spellEnd"/>
      <w:r w:rsidRPr="009C00E6">
        <w:rPr>
          <w:rFonts w:ascii="Times New Roman" w:eastAsia="Calibri" w:hAnsi="Times New Roman" w:cs="Times New Roman"/>
          <w:i/>
          <w:iCs/>
          <w:sz w:val="24"/>
          <w:szCs w:val="24"/>
          <w:lang w:val="fr-FR"/>
        </w:rPr>
        <w:t xml:space="preserve"> Bulletin, 137</w:t>
      </w:r>
      <w:r w:rsidRPr="009C00E6">
        <w:rPr>
          <w:rFonts w:ascii="Times New Roman" w:eastAsia="Calibri" w:hAnsi="Times New Roman" w:cs="Times New Roman"/>
          <w:sz w:val="24"/>
          <w:szCs w:val="24"/>
          <w:lang w:val="fr-FR"/>
        </w:rPr>
        <w:t>(1), 131-148.</w:t>
      </w:r>
    </w:p>
    <w:p w14:paraId="7D277BDB" w14:textId="3ED3C44E" w:rsidR="00DE49E2" w:rsidRPr="00DE49E2" w:rsidRDefault="00DE49E2" w:rsidP="00DE49E2">
      <w:pPr>
        <w:spacing w:before="240" w:after="0" w:line="480" w:lineRule="auto"/>
        <w:ind w:left="720" w:hanging="720"/>
        <w:contextualSpacing/>
        <w:rPr>
          <w:rFonts w:ascii="Times New Roman" w:eastAsia="Calibri" w:hAnsi="Times New Roman" w:cs="Times New Roman"/>
          <w:sz w:val="24"/>
          <w:szCs w:val="24"/>
        </w:rPr>
      </w:pPr>
      <w:r w:rsidRPr="009C00E6">
        <w:rPr>
          <w:rFonts w:ascii="Times New Roman" w:eastAsia="Calibri" w:hAnsi="Times New Roman" w:cs="Times New Roman"/>
          <w:sz w:val="24"/>
          <w:szCs w:val="24"/>
          <w:lang w:val="fr-FR"/>
        </w:rPr>
        <w:t xml:space="preserve">Rivers, M. L., </w:t>
      </w:r>
      <w:proofErr w:type="spellStart"/>
      <w:r w:rsidRPr="009C00E6">
        <w:rPr>
          <w:rFonts w:ascii="Times New Roman" w:eastAsia="Calibri" w:hAnsi="Times New Roman" w:cs="Times New Roman"/>
          <w:sz w:val="24"/>
          <w:szCs w:val="24"/>
          <w:lang w:val="fr-FR"/>
        </w:rPr>
        <w:t>Janes</w:t>
      </w:r>
      <w:proofErr w:type="spellEnd"/>
      <w:r w:rsidRPr="009C00E6">
        <w:rPr>
          <w:rFonts w:ascii="Times New Roman" w:eastAsia="Calibri" w:hAnsi="Times New Roman" w:cs="Times New Roman"/>
          <w:sz w:val="24"/>
          <w:szCs w:val="24"/>
          <w:lang w:val="fr-FR"/>
        </w:rPr>
        <w:t xml:space="preserve">, J. L., &amp; </w:t>
      </w:r>
      <w:proofErr w:type="spellStart"/>
      <w:r w:rsidRPr="009C00E6">
        <w:rPr>
          <w:rFonts w:ascii="Times New Roman" w:eastAsia="Calibri" w:hAnsi="Times New Roman" w:cs="Times New Roman"/>
          <w:sz w:val="24"/>
          <w:szCs w:val="24"/>
          <w:lang w:val="fr-FR"/>
        </w:rPr>
        <w:t>Dunlosky</w:t>
      </w:r>
      <w:proofErr w:type="spellEnd"/>
      <w:r w:rsidRPr="009C00E6">
        <w:rPr>
          <w:rFonts w:ascii="Times New Roman" w:eastAsia="Calibri" w:hAnsi="Times New Roman" w:cs="Times New Roman"/>
          <w:sz w:val="24"/>
          <w:szCs w:val="24"/>
          <w:lang w:val="fr-FR"/>
        </w:rPr>
        <w:t xml:space="preserve">, J. (2021). </w:t>
      </w:r>
      <w:r>
        <w:rPr>
          <w:rFonts w:ascii="Times New Roman" w:eastAsia="Calibri" w:hAnsi="Times New Roman" w:cs="Times New Roman"/>
          <w:sz w:val="24"/>
          <w:szCs w:val="24"/>
        </w:rPr>
        <w:t xml:space="preserve">Investigating memory reactivity with a within-participant manipulation of judgments of learning: Support for the cue-strengthening hypothesis. </w:t>
      </w:r>
      <w:r>
        <w:rPr>
          <w:rFonts w:ascii="Times New Roman" w:eastAsia="Calibri" w:hAnsi="Times New Roman" w:cs="Times New Roman"/>
          <w:i/>
          <w:iCs/>
          <w:sz w:val="24"/>
          <w:szCs w:val="24"/>
        </w:rPr>
        <w:t>Memory, 29</w:t>
      </w:r>
      <w:r>
        <w:rPr>
          <w:rFonts w:ascii="Times New Roman" w:eastAsia="Calibri" w:hAnsi="Times New Roman" w:cs="Times New Roman"/>
          <w:sz w:val="24"/>
          <w:szCs w:val="24"/>
        </w:rPr>
        <w:t>(10), 1342-1353.</w:t>
      </w:r>
    </w:p>
    <w:p w14:paraId="5C7B4A93" w14:textId="32D0DA99" w:rsidR="00E47CAD" w:rsidRDefault="00E47CAD"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Soderstrom, N. C., Clark, C. T., </w:t>
      </w:r>
      <w:proofErr w:type="spellStart"/>
      <w:r>
        <w:rPr>
          <w:rFonts w:ascii="Times New Roman" w:hAnsi="Times New Roman"/>
          <w:sz w:val="24"/>
          <w:szCs w:val="24"/>
        </w:rPr>
        <w:t>Halamish</w:t>
      </w:r>
      <w:proofErr w:type="spellEnd"/>
      <w:r>
        <w:rPr>
          <w:rFonts w:ascii="Times New Roman" w:hAnsi="Times New Roman"/>
          <w:sz w:val="24"/>
          <w:szCs w:val="24"/>
        </w:rPr>
        <w:t xml:space="preserve">,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115EEC76" w14:textId="35BB8132" w:rsidR="00094A37" w:rsidRPr="00094A37" w:rsidRDefault="00094A37"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lastRenderedPageBreak/>
        <w:t xml:space="preserve">Spellman, B. A., &amp; Bjork, R. A. (1992). When predictions create reality: Judgments of learning may alter what they are intended to assess. </w:t>
      </w:r>
      <w:r>
        <w:rPr>
          <w:rFonts w:ascii="Times New Roman" w:hAnsi="Times New Roman"/>
          <w:i/>
          <w:iCs/>
          <w:sz w:val="24"/>
          <w:szCs w:val="24"/>
        </w:rPr>
        <w:t>Psychological Science, 3</w:t>
      </w:r>
      <w:r>
        <w:rPr>
          <w:rFonts w:ascii="Times New Roman" w:hAnsi="Times New Roman"/>
          <w:sz w:val="24"/>
          <w:szCs w:val="24"/>
        </w:rPr>
        <w:t>(5), 315-317.</w:t>
      </w:r>
    </w:p>
    <w:p w14:paraId="4BD74C4F" w14:textId="1F3BD440" w:rsidR="00075635" w:rsidRDefault="00075635"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Tauber, S. K., &amp; Witherby, A. E.</w:t>
      </w:r>
      <w:r w:rsidR="004C1631">
        <w:rPr>
          <w:rFonts w:ascii="Times New Roman" w:hAnsi="Times New Roman"/>
          <w:sz w:val="24"/>
          <w:szCs w:val="24"/>
        </w:rPr>
        <w:t xml:space="preserve"> (2019). Do judgments of learning modify older adults’ actual learning? </w:t>
      </w:r>
      <w:r w:rsidR="004C1631">
        <w:rPr>
          <w:rFonts w:ascii="Times New Roman" w:hAnsi="Times New Roman"/>
          <w:i/>
          <w:iCs/>
          <w:sz w:val="24"/>
          <w:szCs w:val="24"/>
        </w:rPr>
        <w:t>Psychology and Aging, 34</w:t>
      </w:r>
      <w:r w:rsidR="004C1631">
        <w:rPr>
          <w:rFonts w:ascii="Times New Roman" w:hAnsi="Times New Roman"/>
          <w:sz w:val="24"/>
          <w:szCs w:val="24"/>
        </w:rPr>
        <w:t>(6), 836-847.</w:t>
      </w:r>
    </w:p>
    <w:p w14:paraId="554A5B33" w14:textId="5B5617A5" w:rsidR="004B4A86" w:rsidRPr="004B4A86" w:rsidRDefault="004B4A86" w:rsidP="00E47CAD">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Townsend, C. L., &amp; Heit, E. (2011). Judgments of learning and improvement. </w:t>
      </w:r>
      <w:r>
        <w:rPr>
          <w:rFonts w:ascii="Times New Roman" w:hAnsi="Times New Roman"/>
          <w:i/>
          <w:iCs/>
          <w:sz w:val="24"/>
          <w:szCs w:val="24"/>
        </w:rPr>
        <w:t>Memory &amp; Cognition, 39</w:t>
      </w:r>
      <w:r>
        <w:rPr>
          <w:rFonts w:ascii="Times New Roman" w:hAnsi="Times New Roman"/>
          <w:sz w:val="24"/>
          <w:szCs w:val="24"/>
        </w:rPr>
        <w:t>, 204-216.</w:t>
      </w:r>
    </w:p>
    <w:p w14:paraId="48A0A9B8" w14:textId="77777777" w:rsidR="00126B37" w:rsidRPr="00883ACD" w:rsidRDefault="00126B37" w:rsidP="00126B37">
      <w:pPr>
        <w:spacing w:after="0" w:line="480" w:lineRule="auto"/>
        <w:ind w:left="720" w:hanging="720"/>
        <w:rPr>
          <w:rFonts w:ascii="Times New Roman" w:hAnsi="Times New Roman"/>
          <w:sz w:val="24"/>
          <w:szCs w:val="24"/>
        </w:rPr>
      </w:pPr>
      <w:r w:rsidRPr="009C00E6">
        <w:rPr>
          <w:rFonts w:ascii="Times New Roman" w:hAnsi="Times New Roman"/>
          <w:sz w:val="24"/>
          <w:szCs w:val="24"/>
          <w:lang w:val="es-ES"/>
        </w:rPr>
        <w:t xml:space="preserve">Valentine, K. D., &amp; Buchanan, E. M. (2013). </w:t>
      </w:r>
      <w:r w:rsidRPr="00883ACD">
        <w:rPr>
          <w:rFonts w:ascii="Times New Roman" w:hAnsi="Times New Roman"/>
          <w:sz w:val="24"/>
          <w:szCs w:val="24"/>
        </w:rPr>
        <w:t>JAM-</w:t>
      </w:r>
      <w:proofErr w:type="spellStart"/>
      <w:r w:rsidRPr="00883ACD">
        <w:rPr>
          <w:rFonts w:ascii="Times New Roman" w:hAnsi="Times New Roman"/>
          <w:sz w:val="24"/>
          <w:szCs w:val="24"/>
        </w:rPr>
        <w:t>boree</w:t>
      </w:r>
      <w:proofErr w:type="spellEnd"/>
      <w:r w:rsidRPr="00883ACD">
        <w:rPr>
          <w:rFonts w:ascii="Times New Roman" w:hAnsi="Times New Roman"/>
          <w:sz w:val="24"/>
          <w:szCs w:val="24"/>
        </w:rPr>
        <w:t xml:space="preserve">: An application of </w:t>
      </w:r>
      <w:proofErr w:type="gramStart"/>
      <w:r w:rsidRPr="00883ACD">
        <w:rPr>
          <w:rFonts w:ascii="Times New Roman" w:hAnsi="Times New Roman"/>
          <w:sz w:val="24"/>
          <w:szCs w:val="24"/>
        </w:rPr>
        <w:t>observation oriented</w:t>
      </w:r>
      <w:proofErr w:type="gramEnd"/>
      <w:r w:rsidRPr="00883ACD">
        <w:rPr>
          <w:rFonts w:ascii="Times New Roman" w:hAnsi="Times New Roman"/>
          <w:sz w:val="24"/>
          <w:szCs w:val="24"/>
        </w:rPr>
        <w:t xml:space="preserve"> modeling to judgements of associative memory. </w:t>
      </w:r>
      <w:r w:rsidRPr="00883ACD">
        <w:rPr>
          <w:rFonts w:ascii="Times New Roman" w:hAnsi="Times New Roman"/>
          <w:i/>
          <w:iCs/>
          <w:sz w:val="24"/>
          <w:szCs w:val="24"/>
        </w:rPr>
        <w:t>Journal of Cognitive Psychology, 25</w:t>
      </w:r>
      <w:r w:rsidRPr="00883ACD">
        <w:rPr>
          <w:rFonts w:ascii="Times New Roman" w:hAnsi="Times New Roman"/>
          <w:sz w:val="24"/>
          <w:szCs w:val="24"/>
        </w:rPr>
        <w:t>(4), 400-422.</w:t>
      </w:r>
    </w:p>
    <w:p w14:paraId="569BCEFC" w14:textId="77777777" w:rsidR="00126B37" w:rsidRPr="00883ACD" w:rsidRDefault="00126B37" w:rsidP="00126B37">
      <w:pPr>
        <w:spacing w:after="0" w:line="480" w:lineRule="auto"/>
        <w:ind w:left="720" w:hanging="720"/>
        <w:rPr>
          <w:rFonts w:ascii="Times New Roman" w:hAnsi="Times New Roman"/>
          <w:sz w:val="24"/>
          <w:szCs w:val="24"/>
        </w:rPr>
      </w:pPr>
      <w:proofErr w:type="spellStart"/>
      <w:r w:rsidRPr="00883ACD">
        <w:rPr>
          <w:rFonts w:ascii="Times New Roman" w:hAnsi="Times New Roman"/>
          <w:sz w:val="24"/>
          <w:szCs w:val="24"/>
        </w:rPr>
        <w:t>Wagenmakers</w:t>
      </w:r>
      <w:proofErr w:type="spellEnd"/>
      <w:r w:rsidRPr="00883ACD">
        <w:rPr>
          <w:rFonts w:ascii="Times New Roman" w:hAnsi="Times New Roman"/>
          <w:sz w:val="24"/>
          <w:szCs w:val="24"/>
        </w:rPr>
        <w:t xml:space="preserve">, E. (2007). A practical solution to the pervasive problems of </w:t>
      </w:r>
      <w:r w:rsidRPr="00883ACD">
        <w:rPr>
          <w:rFonts w:ascii="Times New Roman" w:hAnsi="Times New Roman"/>
          <w:i/>
          <w:iCs/>
          <w:sz w:val="24"/>
          <w:szCs w:val="24"/>
        </w:rPr>
        <w:t xml:space="preserve">p </w:t>
      </w:r>
      <w:r w:rsidRPr="00883ACD">
        <w:rPr>
          <w:rFonts w:ascii="Times New Roman" w:hAnsi="Times New Roman"/>
          <w:sz w:val="24"/>
          <w:szCs w:val="24"/>
        </w:rPr>
        <w:t xml:space="preserve">values. </w:t>
      </w:r>
      <w:r w:rsidRPr="00883ACD">
        <w:rPr>
          <w:rFonts w:ascii="Times New Roman" w:hAnsi="Times New Roman"/>
          <w:i/>
          <w:iCs/>
          <w:sz w:val="24"/>
          <w:szCs w:val="24"/>
        </w:rPr>
        <w:t>Psychonomic Bulletin &amp; Review, 14</w:t>
      </w:r>
      <w:r w:rsidRPr="00883ACD">
        <w:rPr>
          <w:rFonts w:ascii="Times New Roman" w:hAnsi="Times New Roman"/>
          <w:sz w:val="24"/>
          <w:szCs w:val="24"/>
        </w:rPr>
        <w:t>, 779-804.</w:t>
      </w:r>
    </w:p>
    <w:p w14:paraId="67A1E37A" w14:textId="77777777" w:rsidR="00126B37" w:rsidRPr="00E47CAD" w:rsidRDefault="00126B37" w:rsidP="00E47CAD">
      <w:pPr>
        <w:spacing w:after="0" w:line="480" w:lineRule="auto"/>
        <w:ind w:left="720" w:hanging="720"/>
        <w:contextualSpacing/>
        <w:rPr>
          <w:rFonts w:ascii="Times New Roman" w:eastAsia="Calibri" w:hAnsi="Times New Roman" w:cs="Times New Roman"/>
          <w:sz w:val="24"/>
          <w:szCs w:val="24"/>
        </w:rPr>
      </w:pPr>
    </w:p>
    <w:p w14:paraId="3E5524A7" w14:textId="636BEA17" w:rsidR="00404D3A" w:rsidRDefault="00404D3A">
      <w:pPr>
        <w:rPr>
          <w:rFonts w:ascii="Times New Roman" w:hAnsi="Times New Roman" w:cs="Times New Roman"/>
          <w:sz w:val="24"/>
          <w:szCs w:val="24"/>
        </w:rPr>
      </w:pPr>
      <w:r>
        <w:rPr>
          <w:rFonts w:ascii="Times New Roman" w:hAnsi="Times New Roman" w:cs="Times New Roman"/>
          <w:sz w:val="24"/>
          <w:szCs w:val="24"/>
        </w:rPr>
        <w:br w:type="page"/>
      </w:r>
    </w:p>
    <w:p w14:paraId="7A13F81C" w14:textId="77777777" w:rsidR="0042665E" w:rsidRDefault="0042665E" w:rsidP="0042665E">
      <w:pPr>
        <w:spacing w:before="120" w:after="0" w:line="480" w:lineRule="auto"/>
        <w:contextualSpacing/>
        <w:rPr>
          <w:rFonts w:ascii="Times New Roman" w:hAnsi="Times New Roman" w:cs="Times New Roman"/>
          <w:sz w:val="24"/>
          <w:szCs w:val="24"/>
        </w:rPr>
        <w:sectPr w:rsidR="0042665E" w:rsidSect="00091B1E">
          <w:headerReference w:type="default" r:id="rId11"/>
          <w:headerReference w:type="first" r:id="rId12"/>
          <w:pgSz w:w="12240" w:h="15840"/>
          <w:pgMar w:top="1440" w:right="1440" w:bottom="1440" w:left="1440" w:header="720" w:footer="720" w:gutter="0"/>
          <w:cols w:space="720"/>
          <w:titlePg/>
          <w:docGrid w:linePitch="360"/>
        </w:sectPr>
      </w:pPr>
    </w:p>
    <w:p w14:paraId="3EE7199B" w14:textId="77777777" w:rsidR="0042665E" w:rsidRPr="00B37DED" w:rsidRDefault="0042665E" w:rsidP="0042665E">
      <w:pPr>
        <w:spacing w:before="120" w:after="0" w:line="480" w:lineRule="auto"/>
        <w:contextualSpacing/>
        <w:rPr>
          <w:rFonts w:ascii="Times New Roman" w:hAnsi="Times New Roman" w:cs="Times New Roman"/>
          <w:sz w:val="24"/>
          <w:szCs w:val="24"/>
        </w:rPr>
      </w:pPr>
      <w:r w:rsidRPr="00F828AD">
        <w:rPr>
          <w:rFonts w:ascii="Times New Roman" w:hAnsi="Times New Roman" w:cs="Times New Roman"/>
          <w:sz w:val="24"/>
          <w:szCs w:val="24"/>
        </w:rPr>
        <w:lastRenderedPageBreak/>
        <w:t>Table 1</w:t>
      </w:r>
    </w:p>
    <w:p w14:paraId="42CE2A6C" w14:textId="7A89179E" w:rsidR="0042665E" w:rsidRPr="00B37DED" w:rsidRDefault="0042665E" w:rsidP="0042665E">
      <w:pPr>
        <w:spacing w:before="120" w:after="0" w:line="480" w:lineRule="auto"/>
        <w:contextualSpacing/>
        <w:rPr>
          <w:rFonts w:ascii="Times New Roman" w:hAnsi="Times New Roman" w:cs="Times New Roman"/>
          <w:i/>
          <w:iCs/>
          <w:sz w:val="24"/>
          <w:szCs w:val="24"/>
        </w:rPr>
      </w:pPr>
      <w:r w:rsidRPr="00B37DED">
        <w:rPr>
          <w:rFonts w:ascii="Times New Roman" w:hAnsi="Times New Roman" w:cs="Times New Roman"/>
          <w:i/>
          <w:iCs/>
          <w:sz w:val="24"/>
          <w:szCs w:val="24"/>
        </w:rPr>
        <w:t xml:space="preserve">Final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ample </w:t>
      </w:r>
      <w:r>
        <w:rPr>
          <w:rFonts w:ascii="Times New Roman" w:hAnsi="Times New Roman" w:cs="Times New Roman"/>
          <w:i/>
          <w:iCs/>
          <w:sz w:val="24"/>
          <w:szCs w:val="24"/>
        </w:rPr>
        <w:t>S</w:t>
      </w:r>
      <w:r w:rsidRPr="00B37DED">
        <w:rPr>
          <w:rFonts w:ascii="Times New Roman" w:hAnsi="Times New Roman" w:cs="Times New Roman"/>
          <w:i/>
          <w:iCs/>
          <w:sz w:val="24"/>
          <w:szCs w:val="24"/>
        </w:rPr>
        <w:t xml:space="preserve">izes for all </w:t>
      </w:r>
      <w:r>
        <w:rPr>
          <w:rFonts w:ascii="Times New Roman" w:hAnsi="Times New Roman" w:cs="Times New Roman"/>
          <w:i/>
          <w:iCs/>
          <w:sz w:val="24"/>
          <w:szCs w:val="24"/>
        </w:rPr>
        <w:t>Comparison G</w:t>
      </w:r>
      <w:r w:rsidRPr="00B37DED">
        <w:rPr>
          <w:rFonts w:ascii="Times New Roman" w:hAnsi="Times New Roman" w:cs="Times New Roman"/>
          <w:i/>
          <w:iCs/>
          <w:sz w:val="24"/>
          <w:szCs w:val="24"/>
        </w:rPr>
        <w:t xml:space="preserve">roups in </w:t>
      </w:r>
      <w:r>
        <w:rPr>
          <w:rFonts w:ascii="Times New Roman" w:hAnsi="Times New Roman" w:cs="Times New Roman"/>
          <w:i/>
          <w:iCs/>
          <w:sz w:val="24"/>
          <w:szCs w:val="24"/>
        </w:rPr>
        <w:t>each Experiment</w:t>
      </w:r>
      <w:r w:rsidRPr="00B37DED">
        <w:rPr>
          <w:rFonts w:ascii="Times New Roman" w:hAnsi="Times New Roman" w:cs="Times New Roman"/>
          <w:i/>
          <w:iCs/>
          <w:sz w:val="24"/>
          <w:szCs w:val="24"/>
        </w:rPr>
        <w:t>.</w:t>
      </w:r>
    </w:p>
    <w:tbl>
      <w:tblPr>
        <w:tblStyle w:val="TableGrid"/>
        <w:tblW w:w="12240" w:type="dxa"/>
        <w:tblLook w:val="04A0" w:firstRow="1" w:lastRow="0" w:firstColumn="1" w:lastColumn="0" w:noHBand="0" w:noVBand="1"/>
      </w:tblPr>
      <w:tblGrid>
        <w:gridCol w:w="1350"/>
        <w:gridCol w:w="1800"/>
        <w:gridCol w:w="1615"/>
        <w:gridCol w:w="1836"/>
        <w:gridCol w:w="1728"/>
        <w:gridCol w:w="2021"/>
        <w:gridCol w:w="1525"/>
        <w:gridCol w:w="365"/>
      </w:tblGrid>
      <w:tr w:rsidR="0042665E" w:rsidRPr="00B37DED" w14:paraId="7B987DB2" w14:textId="77777777" w:rsidTr="00D10EED">
        <w:tc>
          <w:tcPr>
            <w:tcW w:w="1350" w:type="dxa"/>
            <w:tcBorders>
              <w:left w:val="nil"/>
              <w:bottom w:val="single" w:sz="4" w:space="0" w:color="auto"/>
              <w:right w:val="nil"/>
            </w:tcBorders>
          </w:tcPr>
          <w:p w14:paraId="7A3E4646" w14:textId="77777777"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Experiment</w:t>
            </w:r>
          </w:p>
        </w:tc>
        <w:tc>
          <w:tcPr>
            <w:tcW w:w="1800" w:type="dxa"/>
            <w:tcBorders>
              <w:left w:val="nil"/>
              <w:bottom w:val="single" w:sz="4" w:space="0" w:color="auto"/>
              <w:right w:val="nil"/>
            </w:tcBorders>
          </w:tcPr>
          <w:p w14:paraId="421AF1D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Encoding Task</w:t>
            </w:r>
          </w:p>
        </w:tc>
        <w:tc>
          <w:tcPr>
            <w:tcW w:w="1615" w:type="dxa"/>
            <w:tcBorders>
              <w:left w:val="nil"/>
              <w:bottom w:val="single" w:sz="4" w:space="0" w:color="auto"/>
              <w:right w:val="nil"/>
            </w:tcBorders>
          </w:tcPr>
          <w:p w14:paraId="1EBD0CF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Mixed</w:t>
            </w:r>
          </w:p>
        </w:tc>
        <w:tc>
          <w:tcPr>
            <w:tcW w:w="1836" w:type="dxa"/>
            <w:tcBorders>
              <w:left w:val="nil"/>
              <w:bottom w:val="single" w:sz="4" w:space="0" w:color="auto"/>
              <w:right w:val="nil"/>
            </w:tcBorders>
          </w:tcPr>
          <w:p w14:paraId="55A63DB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Forward</w:t>
            </w:r>
          </w:p>
        </w:tc>
        <w:tc>
          <w:tcPr>
            <w:tcW w:w="1728" w:type="dxa"/>
            <w:tcBorders>
              <w:left w:val="nil"/>
              <w:bottom w:val="single" w:sz="4" w:space="0" w:color="auto"/>
              <w:right w:val="nil"/>
            </w:tcBorders>
          </w:tcPr>
          <w:p w14:paraId="659B3A6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Backward</w:t>
            </w:r>
          </w:p>
        </w:tc>
        <w:tc>
          <w:tcPr>
            <w:tcW w:w="2021" w:type="dxa"/>
            <w:tcBorders>
              <w:left w:val="nil"/>
              <w:bottom w:val="single" w:sz="4" w:space="0" w:color="auto"/>
              <w:right w:val="nil"/>
            </w:tcBorders>
          </w:tcPr>
          <w:p w14:paraId="0F1B4FFE"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Symmetrical</w:t>
            </w:r>
          </w:p>
        </w:tc>
        <w:tc>
          <w:tcPr>
            <w:tcW w:w="1890" w:type="dxa"/>
            <w:gridSpan w:val="2"/>
            <w:tcBorders>
              <w:left w:val="nil"/>
              <w:bottom w:val="single" w:sz="4" w:space="0" w:color="auto"/>
              <w:right w:val="nil"/>
            </w:tcBorders>
          </w:tcPr>
          <w:p w14:paraId="25D871F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Pure Unrelated</w:t>
            </w:r>
          </w:p>
        </w:tc>
      </w:tr>
      <w:tr w:rsidR="0042665E" w:rsidRPr="00B37DED" w14:paraId="1DB3F228" w14:textId="77777777" w:rsidTr="00D10EED">
        <w:trPr>
          <w:gridAfter w:val="1"/>
          <w:wAfter w:w="365" w:type="dxa"/>
        </w:trPr>
        <w:tc>
          <w:tcPr>
            <w:tcW w:w="1350" w:type="dxa"/>
            <w:tcBorders>
              <w:left w:val="nil"/>
              <w:bottom w:val="nil"/>
              <w:right w:val="nil"/>
            </w:tcBorders>
          </w:tcPr>
          <w:p w14:paraId="241B10A0" w14:textId="41D3FC77"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1</w:t>
            </w:r>
          </w:p>
        </w:tc>
        <w:tc>
          <w:tcPr>
            <w:tcW w:w="1800" w:type="dxa"/>
            <w:tcBorders>
              <w:left w:val="nil"/>
              <w:bottom w:val="nil"/>
              <w:right w:val="nil"/>
            </w:tcBorders>
          </w:tcPr>
          <w:p w14:paraId="3D59807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left w:val="nil"/>
              <w:bottom w:val="nil"/>
              <w:right w:val="nil"/>
            </w:tcBorders>
          </w:tcPr>
          <w:p w14:paraId="2DA189B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left w:val="nil"/>
              <w:bottom w:val="nil"/>
              <w:right w:val="nil"/>
            </w:tcBorders>
          </w:tcPr>
          <w:p w14:paraId="292C94A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31</w:t>
            </w:r>
          </w:p>
        </w:tc>
        <w:tc>
          <w:tcPr>
            <w:tcW w:w="1728" w:type="dxa"/>
            <w:tcBorders>
              <w:left w:val="nil"/>
              <w:bottom w:val="nil"/>
              <w:right w:val="nil"/>
            </w:tcBorders>
          </w:tcPr>
          <w:p w14:paraId="2E4EE75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left w:val="nil"/>
              <w:bottom w:val="nil"/>
              <w:right w:val="nil"/>
            </w:tcBorders>
          </w:tcPr>
          <w:p w14:paraId="240CC77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left w:val="nil"/>
              <w:bottom w:val="nil"/>
              <w:right w:val="nil"/>
            </w:tcBorders>
          </w:tcPr>
          <w:p w14:paraId="194C4306"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4A7F8C21" w14:textId="77777777" w:rsidTr="00D10EED">
        <w:trPr>
          <w:gridAfter w:val="1"/>
          <w:wAfter w:w="365" w:type="dxa"/>
        </w:trPr>
        <w:tc>
          <w:tcPr>
            <w:tcW w:w="1350" w:type="dxa"/>
            <w:tcBorders>
              <w:top w:val="nil"/>
              <w:left w:val="nil"/>
              <w:bottom w:val="nil"/>
              <w:right w:val="nil"/>
            </w:tcBorders>
          </w:tcPr>
          <w:p w14:paraId="1B5DAC1E"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73A0CE9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B2272EF"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w:t>
            </w:r>
            <w:r>
              <w:rPr>
                <w:rFonts w:ascii="Times New Roman" w:hAnsi="Times New Roman" w:cs="Times New Roman"/>
                <w:sz w:val="24"/>
                <w:szCs w:val="24"/>
              </w:rPr>
              <w:t>4</w:t>
            </w:r>
          </w:p>
        </w:tc>
        <w:tc>
          <w:tcPr>
            <w:tcW w:w="1836" w:type="dxa"/>
            <w:tcBorders>
              <w:top w:val="nil"/>
              <w:left w:val="nil"/>
              <w:bottom w:val="nil"/>
              <w:right w:val="nil"/>
            </w:tcBorders>
          </w:tcPr>
          <w:p w14:paraId="73A0333B"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31</w:t>
            </w:r>
          </w:p>
        </w:tc>
        <w:tc>
          <w:tcPr>
            <w:tcW w:w="1728" w:type="dxa"/>
            <w:tcBorders>
              <w:top w:val="nil"/>
              <w:left w:val="nil"/>
              <w:bottom w:val="nil"/>
              <w:right w:val="nil"/>
            </w:tcBorders>
          </w:tcPr>
          <w:p w14:paraId="63DA5ABD"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4AD7EBB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58798F69"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37</w:t>
            </w:r>
          </w:p>
        </w:tc>
      </w:tr>
      <w:tr w:rsidR="0042665E" w:rsidRPr="00B37DED" w14:paraId="06B11E4B" w14:textId="77777777" w:rsidTr="00D10EED">
        <w:trPr>
          <w:gridAfter w:val="1"/>
          <w:wAfter w:w="365" w:type="dxa"/>
        </w:trPr>
        <w:tc>
          <w:tcPr>
            <w:tcW w:w="1350" w:type="dxa"/>
            <w:tcBorders>
              <w:top w:val="nil"/>
              <w:left w:val="nil"/>
              <w:bottom w:val="nil"/>
              <w:right w:val="nil"/>
            </w:tcBorders>
          </w:tcPr>
          <w:p w14:paraId="1A2FB7CA"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33AA862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2FE8F10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1673DDEF"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c>
          <w:tcPr>
            <w:tcW w:w="1728" w:type="dxa"/>
            <w:tcBorders>
              <w:top w:val="nil"/>
              <w:left w:val="nil"/>
              <w:bottom w:val="nil"/>
              <w:right w:val="nil"/>
            </w:tcBorders>
          </w:tcPr>
          <w:p w14:paraId="7615D05E"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DE7AF5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525" w:type="dxa"/>
            <w:tcBorders>
              <w:top w:val="nil"/>
              <w:left w:val="nil"/>
              <w:bottom w:val="nil"/>
              <w:right w:val="nil"/>
            </w:tcBorders>
          </w:tcPr>
          <w:p w14:paraId="7C3E8CEB"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590AD2CF" w14:textId="77777777" w:rsidTr="00D10EED">
        <w:trPr>
          <w:gridAfter w:val="1"/>
          <w:wAfter w:w="365" w:type="dxa"/>
        </w:trPr>
        <w:tc>
          <w:tcPr>
            <w:tcW w:w="1350" w:type="dxa"/>
            <w:tcBorders>
              <w:top w:val="nil"/>
              <w:left w:val="nil"/>
              <w:bottom w:val="nil"/>
              <w:right w:val="nil"/>
            </w:tcBorders>
          </w:tcPr>
          <w:p w14:paraId="53E3CDBB" w14:textId="24B7FF9C"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2</w:t>
            </w:r>
          </w:p>
        </w:tc>
        <w:tc>
          <w:tcPr>
            <w:tcW w:w="1800" w:type="dxa"/>
            <w:tcBorders>
              <w:top w:val="nil"/>
              <w:left w:val="nil"/>
              <w:bottom w:val="nil"/>
              <w:right w:val="nil"/>
            </w:tcBorders>
          </w:tcPr>
          <w:p w14:paraId="6558586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944164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40</w:t>
            </w:r>
          </w:p>
        </w:tc>
        <w:tc>
          <w:tcPr>
            <w:tcW w:w="1836" w:type="dxa"/>
            <w:tcBorders>
              <w:top w:val="nil"/>
              <w:left w:val="nil"/>
              <w:bottom w:val="nil"/>
              <w:right w:val="nil"/>
            </w:tcBorders>
          </w:tcPr>
          <w:p w14:paraId="14165CE2"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8F6167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41</w:t>
            </w:r>
          </w:p>
        </w:tc>
        <w:tc>
          <w:tcPr>
            <w:tcW w:w="2021" w:type="dxa"/>
            <w:tcBorders>
              <w:top w:val="nil"/>
              <w:left w:val="nil"/>
              <w:bottom w:val="nil"/>
              <w:right w:val="nil"/>
            </w:tcBorders>
          </w:tcPr>
          <w:p w14:paraId="53C83D8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3EC3DC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55476AD1" w14:textId="77777777" w:rsidTr="00D10EED">
        <w:trPr>
          <w:gridAfter w:val="1"/>
          <w:wAfter w:w="365" w:type="dxa"/>
        </w:trPr>
        <w:tc>
          <w:tcPr>
            <w:tcW w:w="1350" w:type="dxa"/>
            <w:tcBorders>
              <w:top w:val="nil"/>
              <w:left w:val="nil"/>
              <w:bottom w:val="nil"/>
              <w:right w:val="nil"/>
            </w:tcBorders>
          </w:tcPr>
          <w:p w14:paraId="0F462F09"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12872BF6"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66AE3EF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43</w:t>
            </w:r>
          </w:p>
        </w:tc>
        <w:tc>
          <w:tcPr>
            <w:tcW w:w="1836" w:type="dxa"/>
            <w:tcBorders>
              <w:top w:val="nil"/>
              <w:left w:val="nil"/>
              <w:bottom w:val="nil"/>
              <w:right w:val="nil"/>
            </w:tcBorders>
          </w:tcPr>
          <w:p w14:paraId="45B2E90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BA2236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42</w:t>
            </w:r>
          </w:p>
        </w:tc>
        <w:tc>
          <w:tcPr>
            <w:tcW w:w="2021" w:type="dxa"/>
            <w:tcBorders>
              <w:top w:val="nil"/>
              <w:left w:val="nil"/>
              <w:bottom w:val="nil"/>
              <w:right w:val="nil"/>
            </w:tcBorders>
          </w:tcPr>
          <w:p w14:paraId="163433C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6BB336B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8462CF2" w14:textId="77777777" w:rsidTr="00D10EED">
        <w:trPr>
          <w:gridAfter w:val="1"/>
          <w:wAfter w:w="365" w:type="dxa"/>
        </w:trPr>
        <w:tc>
          <w:tcPr>
            <w:tcW w:w="1350" w:type="dxa"/>
            <w:tcBorders>
              <w:top w:val="nil"/>
              <w:left w:val="nil"/>
              <w:bottom w:val="nil"/>
              <w:right w:val="nil"/>
            </w:tcBorders>
          </w:tcPr>
          <w:p w14:paraId="2FD9A779"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4BFA94BD"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bottom w:val="nil"/>
              <w:right w:val="nil"/>
            </w:tcBorders>
          </w:tcPr>
          <w:p w14:paraId="6728F0F2"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836" w:type="dxa"/>
            <w:tcBorders>
              <w:top w:val="nil"/>
              <w:left w:val="nil"/>
              <w:bottom w:val="nil"/>
              <w:right w:val="nil"/>
            </w:tcBorders>
          </w:tcPr>
          <w:p w14:paraId="28B06F66"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13AE5CB9"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2021" w:type="dxa"/>
            <w:tcBorders>
              <w:top w:val="nil"/>
              <w:left w:val="nil"/>
              <w:bottom w:val="nil"/>
              <w:right w:val="nil"/>
            </w:tcBorders>
          </w:tcPr>
          <w:p w14:paraId="2327CF52"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525" w:type="dxa"/>
            <w:tcBorders>
              <w:top w:val="nil"/>
              <w:left w:val="nil"/>
              <w:bottom w:val="nil"/>
              <w:right w:val="nil"/>
            </w:tcBorders>
          </w:tcPr>
          <w:p w14:paraId="49493369"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r w:rsidR="0042665E" w:rsidRPr="00B37DED" w14:paraId="3E1FA937" w14:textId="77777777" w:rsidTr="00D10EED">
        <w:trPr>
          <w:gridAfter w:val="1"/>
          <w:wAfter w:w="365" w:type="dxa"/>
          <w:trHeight w:val="530"/>
        </w:trPr>
        <w:tc>
          <w:tcPr>
            <w:tcW w:w="1350" w:type="dxa"/>
            <w:tcBorders>
              <w:top w:val="nil"/>
              <w:left w:val="nil"/>
              <w:bottom w:val="nil"/>
              <w:right w:val="nil"/>
            </w:tcBorders>
          </w:tcPr>
          <w:p w14:paraId="573705AC" w14:textId="4DD09971" w:rsidR="0042665E" w:rsidRPr="00B37DED" w:rsidRDefault="0042665E" w:rsidP="00D10EED">
            <w:pPr>
              <w:spacing w:before="120" w:line="480" w:lineRule="auto"/>
              <w:contextualSpacing/>
              <w:rPr>
                <w:rFonts w:ascii="Times New Roman" w:hAnsi="Times New Roman" w:cs="Times New Roman"/>
                <w:sz w:val="24"/>
                <w:szCs w:val="24"/>
              </w:rPr>
            </w:pPr>
            <w:r w:rsidRPr="00B37DED">
              <w:rPr>
                <w:rFonts w:ascii="Times New Roman" w:hAnsi="Times New Roman" w:cs="Times New Roman"/>
                <w:sz w:val="24"/>
                <w:szCs w:val="24"/>
              </w:rPr>
              <w:t xml:space="preserve">Exp. </w:t>
            </w:r>
            <w:r>
              <w:rPr>
                <w:rFonts w:ascii="Times New Roman" w:hAnsi="Times New Roman" w:cs="Times New Roman"/>
                <w:sz w:val="24"/>
                <w:szCs w:val="24"/>
              </w:rPr>
              <w:t>3</w:t>
            </w:r>
          </w:p>
        </w:tc>
        <w:tc>
          <w:tcPr>
            <w:tcW w:w="1800" w:type="dxa"/>
            <w:tcBorders>
              <w:top w:val="nil"/>
              <w:left w:val="nil"/>
              <w:bottom w:val="nil"/>
              <w:right w:val="nil"/>
            </w:tcBorders>
          </w:tcPr>
          <w:p w14:paraId="74E17571"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JOL</w:t>
            </w:r>
          </w:p>
        </w:tc>
        <w:tc>
          <w:tcPr>
            <w:tcW w:w="1615" w:type="dxa"/>
            <w:tcBorders>
              <w:top w:val="nil"/>
              <w:left w:val="nil"/>
              <w:bottom w:val="nil"/>
              <w:right w:val="nil"/>
            </w:tcBorders>
          </w:tcPr>
          <w:p w14:paraId="086367B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bottom w:val="nil"/>
              <w:right w:val="nil"/>
            </w:tcBorders>
          </w:tcPr>
          <w:p w14:paraId="688E8E1A"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1728" w:type="dxa"/>
            <w:tcBorders>
              <w:top w:val="nil"/>
              <w:left w:val="nil"/>
              <w:bottom w:val="nil"/>
              <w:right w:val="nil"/>
            </w:tcBorders>
          </w:tcPr>
          <w:p w14:paraId="3FEE653F"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sidRPr="00B37DED">
              <w:rPr>
                <w:rFonts w:ascii="Times New Roman" w:hAnsi="Times New Roman" w:cs="Times New Roman"/>
                <w:sz w:val="24"/>
                <w:szCs w:val="24"/>
              </w:rPr>
              <w:t>--</w:t>
            </w:r>
          </w:p>
        </w:tc>
        <w:tc>
          <w:tcPr>
            <w:tcW w:w="2021" w:type="dxa"/>
            <w:tcBorders>
              <w:top w:val="nil"/>
              <w:left w:val="nil"/>
              <w:bottom w:val="nil"/>
              <w:right w:val="nil"/>
            </w:tcBorders>
          </w:tcPr>
          <w:p w14:paraId="37AEE7A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32</w:t>
            </w:r>
          </w:p>
        </w:tc>
        <w:tc>
          <w:tcPr>
            <w:tcW w:w="1525" w:type="dxa"/>
            <w:tcBorders>
              <w:top w:val="nil"/>
              <w:left w:val="nil"/>
              <w:bottom w:val="nil"/>
              <w:right w:val="nil"/>
            </w:tcBorders>
          </w:tcPr>
          <w:p w14:paraId="4BF982E7"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r>
      <w:tr w:rsidR="0042665E" w:rsidRPr="00B37DED" w14:paraId="209E8472" w14:textId="77777777" w:rsidTr="00D10EED">
        <w:trPr>
          <w:gridAfter w:val="1"/>
          <w:wAfter w:w="365" w:type="dxa"/>
          <w:trHeight w:val="530"/>
        </w:trPr>
        <w:tc>
          <w:tcPr>
            <w:tcW w:w="1350" w:type="dxa"/>
            <w:tcBorders>
              <w:top w:val="nil"/>
              <w:left w:val="nil"/>
              <w:bottom w:val="nil"/>
              <w:right w:val="nil"/>
            </w:tcBorders>
          </w:tcPr>
          <w:p w14:paraId="5FAB7FE4"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bottom w:val="nil"/>
              <w:right w:val="nil"/>
            </w:tcBorders>
          </w:tcPr>
          <w:p w14:paraId="515630A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Frequency</w:t>
            </w:r>
          </w:p>
        </w:tc>
        <w:tc>
          <w:tcPr>
            <w:tcW w:w="1615" w:type="dxa"/>
            <w:tcBorders>
              <w:top w:val="nil"/>
              <w:left w:val="nil"/>
              <w:bottom w:val="nil"/>
              <w:right w:val="nil"/>
            </w:tcBorders>
          </w:tcPr>
          <w:p w14:paraId="72958D45"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836" w:type="dxa"/>
            <w:tcBorders>
              <w:top w:val="nil"/>
              <w:left w:val="nil"/>
              <w:bottom w:val="nil"/>
              <w:right w:val="nil"/>
            </w:tcBorders>
          </w:tcPr>
          <w:p w14:paraId="6E599403"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bottom w:val="nil"/>
              <w:right w:val="nil"/>
            </w:tcBorders>
          </w:tcPr>
          <w:p w14:paraId="7D90325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bottom w:val="nil"/>
              <w:right w:val="nil"/>
            </w:tcBorders>
          </w:tcPr>
          <w:p w14:paraId="1FE85288"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w:t>
            </w:r>
          </w:p>
        </w:tc>
        <w:tc>
          <w:tcPr>
            <w:tcW w:w="1525" w:type="dxa"/>
            <w:tcBorders>
              <w:top w:val="nil"/>
              <w:left w:val="nil"/>
              <w:bottom w:val="nil"/>
              <w:right w:val="nil"/>
            </w:tcBorders>
          </w:tcPr>
          <w:p w14:paraId="2EB2E8E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r>
      <w:tr w:rsidR="0042665E" w:rsidRPr="00B37DED" w14:paraId="14DAE68C" w14:textId="77777777" w:rsidTr="00D10EED">
        <w:trPr>
          <w:gridAfter w:val="1"/>
          <w:wAfter w:w="365" w:type="dxa"/>
          <w:trHeight w:val="530"/>
        </w:trPr>
        <w:tc>
          <w:tcPr>
            <w:tcW w:w="1350" w:type="dxa"/>
            <w:tcBorders>
              <w:top w:val="nil"/>
              <w:left w:val="nil"/>
              <w:right w:val="nil"/>
            </w:tcBorders>
          </w:tcPr>
          <w:p w14:paraId="7C4BD3AA" w14:textId="77777777" w:rsidR="0042665E" w:rsidRPr="00B37DED" w:rsidRDefault="0042665E" w:rsidP="00D10EED">
            <w:pPr>
              <w:spacing w:before="120" w:line="480" w:lineRule="auto"/>
              <w:contextualSpacing/>
              <w:rPr>
                <w:rFonts w:ascii="Times New Roman" w:hAnsi="Times New Roman" w:cs="Times New Roman"/>
                <w:sz w:val="24"/>
                <w:szCs w:val="24"/>
              </w:rPr>
            </w:pPr>
          </w:p>
        </w:tc>
        <w:tc>
          <w:tcPr>
            <w:tcW w:w="1800" w:type="dxa"/>
            <w:tcBorders>
              <w:top w:val="nil"/>
              <w:left w:val="nil"/>
              <w:right w:val="nil"/>
            </w:tcBorders>
          </w:tcPr>
          <w:p w14:paraId="0404213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No-JOL</w:t>
            </w:r>
          </w:p>
        </w:tc>
        <w:tc>
          <w:tcPr>
            <w:tcW w:w="1615" w:type="dxa"/>
            <w:tcBorders>
              <w:top w:val="nil"/>
              <w:left w:val="nil"/>
              <w:right w:val="nil"/>
            </w:tcBorders>
          </w:tcPr>
          <w:p w14:paraId="2D79EECD"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836" w:type="dxa"/>
            <w:tcBorders>
              <w:top w:val="nil"/>
              <w:left w:val="nil"/>
              <w:right w:val="nil"/>
            </w:tcBorders>
          </w:tcPr>
          <w:p w14:paraId="39CB0970"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728" w:type="dxa"/>
            <w:tcBorders>
              <w:top w:val="nil"/>
              <w:left w:val="nil"/>
              <w:right w:val="nil"/>
            </w:tcBorders>
          </w:tcPr>
          <w:p w14:paraId="3D35D4C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2021" w:type="dxa"/>
            <w:tcBorders>
              <w:top w:val="nil"/>
              <w:left w:val="nil"/>
              <w:right w:val="nil"/>
            </w:tcBorders>
          </w:tcPr>
          <w:p w14:paraId="5531580C"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w:t>
            </w:r>
          </w:p>
        </w:tc>
        <w:tc>
          <w:tcPr>
            <w:tcW w:w="1525" w:type="dxa"/>
            <w:tcBorders>
              <w:top w:val="nil"/>
              <w:left w:val="nil"/>
              <w:right w:val="nil"/>
            </w:tcBorders>
          </w:tcPr>
          <w:p w14:paraId="610B9834" w14:textId="77777777" w:rsidR="0042665E" w:rsidRPr="00B37DED" w:rsidRDefault="0042665E" w:rsidP="00D10EED">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w:t>
            </w:r>
          </w:p>
        </w:tc>
      </w:tr>
    </w:tbl>
    <w:p w14:paraId="6B223398" w14:textId="2EAEF36F" w:rsidR="0042665E" w:rsidRPr="0042665E" w:rsidRDefault="0042665E" w:rsidP="0042665E">
      <w:pPr>
        <w:spacing w:before="120" w:after="0" w:line="240" w:lineRule="auto"/>
        <w:contextualSpacing/>
        <w:rPr>
          <w:rFonts w:ascii="Times New Roman" w:hAnsi="Times New Roman" w:cs="Times New Roman"/>
          <w:sz w:val="28"/>
          <w:szCs w:val="28"/>
        </w:rPr>
        <w:sectPr w:rsidR="0042665E" w:rsidRPr="0042665E" w:rsidSect="0042665E">
          <w:pgSz w:w="15840" w:h="12240" w:orient="landscape"/>
          <w:pgMar w:top="1440" w:right="1440" w:bottom="1440" w:left="1440" w:header="720" w:footer="720" w:gutter="0"/>
          <w:cols w:space="720"/>
          <w:titlePg/>
          <w:docGrid w:linePitch="360"/>
        </w:sectPr>
      </w:pPr>
      <w:r w:rsidRPr="00B37DED">
        <w:rPr>
          <w:rFonts w:ascii="Times New Roman" w:hAnsi="Times New Roman" w:cs="Times New Roman"/>
          <w:i/>
          <w:iCs/>
          <w:sz w:val="24"/>
          <w:szCs w:val="24"/>
        </w:rPr>
        <w:t>Note</w:t>
      </w:r>
      <w:r w:rsidRPr="00B37DED">
        <w:rPr>
          <w:rFonts w:ascii="Times New Roman" w:hAnsi="Times New Roman" w:cs="Times New Roman"/>
          <w:sz w:val="24"/>
          <w:szCs w:val="24"/>
        </w:rPr>
        <w:t xml:space="preserve">: Cells reflect final </w:t>
      </w:r>
      <w:r w:rsidRPr="00B37DED">
        <w:rPr>
          <w:rFonts w:ascii="Times New Roman" w:hAnsi="Times New Roman" w:cs="Times New Roman"/>
          <w:i/>
          <w:iCs/>
          <w:sz w:val="24"/>
          <w:szCs w:val="24"/>
        </w:rPr>
        <w:t>n</w:t>
      </w:r>
      <w:r w:rsidRPr="00B37DED">
        <w:rPr>
          <w:rFonts w:ascii="Times New Roman" w:hAnsi="Times New Roman" w:cs="Times New Roman"/>
          <w:sz w:val="24"/>
          <w:szCs w:val="24"/>
        </w:rPr>
        <w:t xml:space="preserve">s </w:t>
      </w:r>
      <w:r>
        <w:rPr>
          <w:rFonts w:ascii="Times New Roman" w:hAnsi="Times New Roman" w:cs="Times New Roman"/>
          <w:sz w:val="24"/>
          <w:szCs w:val="24"/>
        </w:rPr>
        <w:t xml:space="preserve">for each group </w:t>
      </w:r>
      <w:r w:rsidRPr="00B37DED">
        <w:rPr>
          <w:rFonts w:ascii="Times New Roman" w:hAnsi="Times New Roman" w:cs="Times New Roman"/>
          <w:sz w:val="24"/>
          <w:szCs w:val="24"/>
        </w:rPr>
        <w:t xml:space="preserve">following data screening. </w:t>
      </w:r>
      <w:r>
        <w:rPr>
          <w:rFonts w:ascii="Times New Roman" w:hAnsi="Times New Roman" w:cs="Times New Roman"/>
          <w:sz w:val="24"/>
          <w:szCs w:val="24"/>
        </w:rPr>
        <w:t>The five left-most columns denote list type. The p</w:t>
      </w:r>
      <w:r w:rsidRPr="00B37DED">
        <w:rPr>
          <w:rFonts w:ascii="Times New Roman" w:hAnsi="Times New Roman" w:cs="Times New Roman"/>
          <w:sz w:val="24"/>
          <w:szCs w:val="24"/>
        </w:rPr>
        <w:t xml:space="preserve">ure unrelated group in Experiment </w:t>
      </w:r>
      <w:r>
        <w:rPr>
          <w:rFonts w:ascii="Times New Roman" w:hAnsi="Times New Roman" w:cs="Times New Roman"/>
          <w:sz w:val="24"/>
          <w:szCs w:val="24"/>
        </w:rPr>
        <w:t>1</w:t>
      </w:r>
      <w:r w:rsidRPr="00B37DED">
        <w:rPr>
          <w:rFonts w:ascii="Times New Roman" w:hAnsi="Times New Roman" w:cs="Times New Roman"/>
          <w:sz w:val="24"/>
          <w:szCs w:val="24"/>
        </w:rPr>
        <w:t xml:space="preserve"> was used as </w:t>
      </w:r>
      <w:r>
        <w:rPr>
          <w:rFonts w:ascii="Times New Roman" w:hAnsi="Times New Roman" w:cs="Times New Roman"/>
          <w:sz w:val="24"/>
          <w:szCs w:val="24"/>
        </w:rPr>
        <w:t xml:space="preserve">the pure unrelated </w:t>
      </w:r>
      <w:r w:rsidRPr="00B37DED">
        <w:rPr>
          <w:rFonts w:ascii="Times New Roman" w:hAnsi="Times New Roman" w:cs="Times New Roman"/>
          <w:sz w:val="24"/>
          <w:szCs w:val="24"/>
        </w:rPr>
        <w:t xml:space="preserve">comparison in Experiments </w:t>
      </w:r>
      <w:r>
        <w:rPr>
          <w:rFonts w:ascii="Times New Roman" w:hAnsi="Times New Roman" w:cs="Times New Roman"/>
          <w:sz w:val="24"/>
          <w:szCs w:val="24"/>
        </w:rPr>
        <w:t>2</w:t>
      </w:r>
      <w:r w:rsidRPr="00B37DED">
        <w:rPr>
          <w:rFonts w:ascii="Times New Roman" w:hAnsi="Times New Roman" w:cs="Times New Roman"/>
          <w:sz w:val="24"/>
          <w:szCs w:val="24"/>
        </w:rPr>
        <w:t xml:space="preserve"> and </w:t>
      </w:r>
      <w:r>
        <w:rPr>
          <w:rFonts w:ascii="Times New Roman" w:hAnsi="Times New Roman" w:cs="Times New Roman"/>
          <w:sz w:val="24"/>
          <w:szCs w:val="24"/>
        </w:rPr>
        <w:t>3</w:t>
      </w:r>
      <w:r w:rsidRPr="00B37DED">
        <w:rPr>
          <w:rFonts w:ascii="Times New Roman" w:hAnsi="Times New Roman" w:cs="Times New Roman"/>
          <w:sz w:val="24"/>
          <w:szCs w:val="24"/>
        </w:rPr>
        <w:t>.</w:t>
      </w:r>
      <w:r w:rsidRPr="00B37DED">
        <w:rPr>
          <w:rFonts w:ascii="Times New Roman" w:hAnsi="Times New Roman" w:cs="Times New Roman"/>
          <w:sz w:val="28"/>
          <w:szCs w:val="28"/>
        </w:rPr>
        <w:br w:type="page"/>
      </w:r>
    </w:p>
    <w:p w14:paraId="30D8456C" w14:textId="77777777" w:rsidR="007278D4" w:rsidRDefault="007278D4" w:rsidP="007278D4">
      <w:pPr>
        <w:jc w:val="center"/>
        <w:rPr>
          <w:rFonts w:ascii="Times New Roman" w:hAnsi="Times New Roman" w:cs="Times New Roman"/>
          <w:sz w:val="24"/>
          <w:szCs w:val="24"/>
        </w:rPr>
      </w:pPr>
      <w:r>
        <w:rPr>
          <w:noProof/>
        </w:rPr>
        <w:lastRenderedPageBreak/>
        <w:drawing>
          <wp:inline distT="0" distB="0" distL="0" distR="0" wp14:anchorId="55AAC9D1" wp14:editId="423DB84B">
            <wp:extent cx="4606565" cy="54762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3">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73EC1307" w14:textId="2DDE495D" w:rsidR="007278D4" w:rsidRDefault="007278D4" w:rsidP="007278D4">
      <w:pPr>
        <w:spacing w:after="0" w:line="240" w:lineRule="auto"/>
        <w:rPr>
          <w:rFonts w:ascii="Times New Roman" w:hAnsi="Times New Roman" w:cs="Times New Roman"/>
          <w:sz w:val="24"/>
          <w:szCs w:val="24"/>
        </w:rPr>
      </w:pPr>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1 who completed the JOL, frequency judgment, or No-JOL silent reading tasks for mixed lists (top panel) or pure lists (bottom panel). Error bars represent 95% confidence intervals.</w:t>
      </w:r>
    </w:p>
    <w:p w14:paraId="14E546B3" w14:textId="63F7B499" w:rsidR="00CE2DA3" w:rsidRDefault="00CE2DA3" w:rsidP="007278D4">
      <w:pPr>
        <w:rPr>
          <w:rFonts w:ascii="Times New Roman" w:hAnsi="Times New Roman" w:cs="Times New Roman"/>
          <w:sz w:val="24"/>
          <w:szCs w:val="24"/>
        </w:rPr>
      </w:pPr>
      <w:r>
        <w:rPr>
          <w:rFonts w:ascii="Times New Roman" w:hAnsi="Times New Roman" w:cs="Times New Roman"/>
          <w:sz w:val="24"/>
          <w:szCs w:val="24"/>
        </w:rPr>
        <w:br w:type="page"/>
      </w:r>
    </w:p>
    <w:p w14:paraId="3D8D707A" w14:textId="50466542" w:rsidR="00CE2DA3" w:rsidRDefault="00596396" w:rsidP="00596396">
      <w:pPr>
        <w:jc w:val="center"/>
        <w:rPr>
          <w:rFonts w:ascii="Times New Roman" w:hAnsi="Times New Roman" w:cs="Times New Roman"/>
          <w:sz w:val="24"/>
          <w:szCs w:val="24"/>
        </w:rPr>
      </w:pPr>
      <w:r>
        <w:rPr>
          <w:noProof/>
        </w:rPr>
        <w:lastRenderedPageBreak/>
        <w:drawing>
          <wp:inline distT="0" distB="0" distL="0" distR="0" wp14:anchorId="37A77077" wp14:editId="57942E0D">
            <wp:extent cx="4606565" cy="547627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4">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334E17E6" w14:textId="6DEEE688" w:rsidR="00596396" w:rsidRDefault="00596396" w:rsidP="00596396">
      <w:pPr>
        <w:spacing w:after="0" w:line="240" w:lineRule="auto"/>
        <w:rPr>
          <w:rFonts w:ascii="Times New Roman" w:hAnsi="Times New Roman" w:cs="Times New Roman"/>
          <w:sz w:val="24"/>
          <w:szCs w:val="24"/>
        </w:rPr>
      </w:pPr>
      <w:r>
        <w:rPr>
          <w:rFonts w:ascii="Times New Roman" w:hAnsi="Times New Roman"/>
          <w:i/>
          <w:iCs/>
          <w:sz w:val="24"/>
          <w:szCs w:val="24"/>
        </w:rPr>
        <w:t>Figure 2</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2 who completed the JOL, frequency judgment, or No-JOL silent reading tasks for mixed lists (top panel) or pure lists (bottom panel). Error bars represent 95% confidence intervals.</w:t>
      </w:r>
    </w:p>
    <w:p w14:paraId="7A5B78F8" w14:textId="04491D14" w:rsidR="00CE2DA3" w:rsidRPr="00596396" w:rsidRDefault="00596396">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4D344F2F" w14:textId="77777777" w:rsidR="00F159E5" w:rsidRDefault="00F159E5" w:rsidP="00F159E5">
      <w:pPr>
        <w:jc w:val="center"/>
        <w:rPr>
          <w:rFonts w:ascii="Times New Roman" w:hAnsi="Times New Roman" w:cs="Times New Roman"/>
          <w:sz w:val="24"/>
          <w:szCs w:val="24"/>
        </w:rPr>
      </w:pPr>
      <w:r>
        <w:rPr>
          <w:noProof/>
        </w:rPr>
        <w:lastRenderedPageBreak/>
        <w:drawing>
          <wp:inline distT="0" distB="0" distL="0" distR="0" wp14:anchorId="6589F29A" wp14:editId="44131650">
            <wp:extent cx="4606565" cy="547627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5">
                      <a:extLst>
                        <a:ext uri="{28A0092B-C50C-407E-A947-70E740481C1C}">
                          <a14:useLocalDpi xmlns:a14="http://schemas.microsoft.com/office/drawing/2010/main" val="0"/>
                        </a:ext>
                      </a:extLst>
                    </a:blip>
                    <a:srcRect t="5420" b="5420"/>
                    <a:stretch>
                      <a:fillRect/>
                    </a:stretch>
                  </pic:blipFill>
                  <pic:spPr bwMode="auto">
                    <a:xfrm>
                      <a:off x="0" y="0"/>
                      <a:ext cx="4606565" cy="5476270"/>
                    </a:xfrm>
                    <a:prstGeom prst="rect">
                      <a:avLst/>
                    </a:prstGeom>
                    <a:noFill/>
                    <a:ln>
                      <a:noFill/>
                    </a:ln>
                    <a:extLst>
                      <a:ext uri="{53640926-AAD7-44D8-BBD7-CCE9431645EC}">
                        <a14:shadowObscured xmlns:a14="http://schemas.microsoft.com/office/drawing/2010/main"/>
                      </a:ext>
                    </a:extLst>
                  </pic:spPr>
                </pic:pic>
              </a:graphicData>
            </a:graphic>
          </wp:inline>
        </w:drawing>
      </w:r>
    </w:p>
    <w:p w14:paraId="6ACEAEC4" w14:textId="045CA473" w:rsidR="00F159E5" w:rsidRDefault="00F159E5" w:rsidP="00F159E5">
      <w:pPr>
        <w:spacing w:after="0" w:line="240" w:lineRule="auto"/>
        <w:rPr>
          <w:rFonts w:ascii="Times New Roman" w:hAnsi="Times New Roman" w:cs="Times New Roman"/>
          <w:sz w:val="24"/>
          <w:szCs w:val="24"/>
        </w:rPr>
      </w:pPr>
      <w:r>
        <w:rPr>
          <w:rFonts w:ascii="Times New Roman" w:hAnsi="Times New Roman"/>
          <w:i/>
          <w:iCs/>
          <w:sz w:val="24"/>
          <w:szCs w:val="24"/>
        </w:rPr>
        <w:t>Figure 3</w:t>
      </w:r>
      <w:r w:rsidRPr="00A4377A">
        <w:rPr>
          <w:rFonts w:ascii="Times New Roman" w:hAnsi="Times New Roman" w:cs="Times New Roman"/>
          <w:i/>
          <w:iCs/>
          <w:sz w:val="24"/>
          <w:szCs w:val="24"/>
        </w:rPr>
        <w:t>.</w:t>
      </w:r>
      <w:r>
        <w:rPr>
          <w:rFonts w:ascii="Times New Roman" w:hAnsi="Times New Roman" w:cs="Times New Roman"/>
          <w:sz w:val="24"/>
          <w:szCs w:val="24"/>
        </w:rPr>
        <w:t xml:space="preserve"> Mean percent recall for participants in Experiment 3 who completed the JOL, frequency judgment, or No-JOL silent reading tasks for mixed lists (top panel) or pure lists (bottom panel). Error bars represent 95% confidence intervals.</w:t>
      </w:r>
    </w:p>
    <w:p w14:paraId="660FD1FB" w14:textId="183BE7B2" w:rsidR="00CE2DA3" w:rsidRDefault="00CE2DA3" w:rsidP="00F159E5">
      <w:pPr>
        <w:rPr>
          <w:rFonts w:ascii="Times New Roman" w:hAnsi="Times New Roman" w:cs="Times New Roman"/>
          <w:sz w:val="24"/>
          <w:szCs w:val="24"/>
        </w:rPr>
      </w:pPr>
      <w:r>
        <w:rPr>
          <w:rFonts w:ascii="Times New Roman" w:hAnsi="Times New Roman" w:cs="Times New Roman"/>
          <w:sz w:val="24"/>
          <w:szCs w:val="24"/>
        </w:rPr>
        <w:br w:type="page"/>
      </w:r>
    </w:p>
    <w:p w14:paraId="3A90F729" w14:textId="4D8F56B7" w:rsidR="00CE2DA3" w:rsidRDefault="00B85EF7" w:rsidP="00B85EF7">
      <w:pPr>
        <w:jc w:val="center"/>
        <w:rPr>
          <w:rFonts w:ascii="Times New Roman" w:hAnsi="Times New Roman" w:cs="Times New Roman"/>
          <w:b/>
          <w:bCs/>
          <w:sz w:val="24"/>
          <w:szCs w:val="24"/>
        </w:rPr>
      </w:pPr>
      <w:r w:rsidRPr="00B85EF7">
        <w:rPr>
          <w:rFonts w:ascii="Times New Roman" w:hAnsi="Times New Roman" w:cs="Times New Roman"/>
          <w:b/>
          <w:bCs/>
          <w:sz w:val="24"/>
          <w:szCs w:val="24"/>
        </w:rPr>
        <w:lastRenderedPageBreak/>
        <w:t>Appendix</w:t>
      </w:r>
    </w:p>
    <w:p w14:paraId="3F7D4441" w14:textId="77777777" w:rsidR="00CA2DE0" w:rsidRPr="00DA7450" w:rsidRDefault="00CA2DE0" w:rsidP="00CA2DE0">
      <w:pPr>
        <w:spacing w:after="0" w:line="480" w:lineRule="auto"/>
        <w:rPr>
          <w:rFonts w:ascii="Times New Roman" w:hAnsi="Times New Roman" w:cs="Times New Roman"/>
          <w:sz w:val="24"/>
          <w:szCs w:val="24"/>
        </w:rPr>
      </w:pPr>
      <w:r w:rsidRPr="00DA7450">
        <w:rPr>
          <w:rFonts w:ascii="Times New Roman" w:hAnsi="Times New Roman" w:cs="Times New Roman"/>
          <w:sz w:val="24"/>
          <w:szCs w:val="24"/>
        </w:rPr>
        <w:t>Table A1</w:t>
      </w:r>
    </w:p>
    <w:tbl>
      <w:tblPr>
        <w:tblStyle w:val="TableGrid"/>
        <w:tblpPr w:leftFromText="180" w:rightFromText="180" w:vertAnchor="text" w:horzAnchor="margin" w:tblpY="440"/>
        <w:tblW w:w="0" w:type="auto"/>
        <w:tblLook w:val="04A0" w:firstRow="1" w:lastRow="0" w:firstColumn="1" w:lastColumn="0" w:noHBand="0" w:noVBand="1"/>
      </w:tblPr>
      <w:tblGrid>
        <w:gridCol w:w="1730"/>
        <w:gridCol w:w="2416"/>
        <w:gridCol w:w="1213"/>
        <w:gridCol w:w="989"/>
        <w:gridCol w:w="979"/>
        <w:gridCol w:w="1025"/>
        <w:gridCol w:w="1008"/>
      </w:tblGrid>
      <w:tr w:rsidR="00CA2DE0" w:rsidRPr="00DA7450" w14:paraId="5B0320B2" w14:textId="77777777" w:rsidTr="00D10EED">
        <w:tc>
          <w:tcPr>
            <w:tcW w:w="1730" w:type="dxa"/>
            <w:tcBorders>
              <w:left w:val="nil"/>
              <w:bottom w:val="single" w:sz="4" w:space="0" w:color="auto"/>
              <w:right w:val="nil"/>
            </w:tcBorders>
          </w:tcPr>
          <w:p w14:paraId="43B05950"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left w:val="nil"/>
              <w:bottom w:val="single" w:sz="4" w:space="0" w:color="auto"/>
              <w:right w:val="nil"/>
            </w:tcBorders>
          </w:tcPr>
          <w:p w14:paraId="5F5F3AE3"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Pair Type</w:t>
            </w:r>
          </w:p>
        </w:tc>
        <w:tc>
          <w:tcPr>
            <w:tcW w:w="1213" w:type="dxa"/>
            <w:tcBorders>
              <w:left w:val="nil"/>
              <w:bottom w:val="single" w:sz="4" w:space="0" w:color="auto"/>
              <w:right w:val="nil"/>
            </w:tcBorders>
          </w:tcPr>
          <w:p w14:paraId="6362F4B9"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Variable</w:t>
            </w:r>
          </w:p>
        </w:tc>
        <w:tc>
          <w:tcPr>
            <w:tcW w:w="989" w:type="dxa"/>
            <w:tcBorders>
              <w:left w:val="nil"/>
              <w:bottom w:val="single" w:sz="4" w:space="0" w:color="auto"/>
              <w:right w:val="nil"/>
            </w:tcBorders>
          </w:tcPr>
          <w:p w14:paraId="66534A60"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979" w:type="dxa"/>
            <w:tcBorders>
              <w:left w:val="nil"/>
              <w:bottom w:val="single" w:sz="4" w:space="0" w:color="auto"/>
              <w:right w:val="nil"/>
            </w:tcBorders>
          </w:tcPr>
          <w:p w14:paraId="245937AB"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c>
          <w:tcPr>
            <w:tcW w:w="1025" w:type="dxa"/>
            <w:tcBorders>
              <w:left w:val="nil"/>
              <w:bottom w:val="single" w:sz="4" w:space="0" w:color="auto"/>
              <w:right w:val="nil"/>
            </w:tcBorders>
          </w:tcPr>
          <w:p w14:paraId="0DB95917"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Min.</w:t>
            </w:r>
          </w:p>
        </w:tc>
        <w:tc>
          <w:tcPr>
            <w:tcW w:w="1008" w:type="dxa"/>
            <w:tcBorders>
              <w:left w:val="nil"/>
              <w:bottom w:val="single" w:sz="4" w:space="0" w:color="auto"/>
              <w:right w:val="nil"/>
            </w:tcBorders>
          </w:tcPr>
          <w:p w14:paraId="1A9B8327" w14:textId="77777777" w:rsidR="00CA2DE0" w:rsidRPr="00DA7450" w:rsidRDefault="00CA2DE0" w:rsidP="00D10EED">
            <w:pPr>
              <w:spacing w:line="480" w:lineRule="auto"/>
              <w:contextualSpacing/>
              <w:jc w:val="center"/>
              <w:rPr>
                <w:rFonts w:ascii="Times New Roman" w:hAnsi="Times New Roman" w:cs="Times New Roman"/>
                <w:i/>
                <w:iCs/>
                <w:sz w:val="24"/>
                <w:szCs w:val="24"/>
              </w:rPr>
            </w:pPr>
            <w:r w:rsidRPr="00DA7450">
              <w:rPr>
                <w:rFonts w:ascii="Times New Roman" w:hAnsi="Times New Roman" w:cs="Times New Roman"/>
                <w:i/>
                <w:iCs/>
                <w:sz w:val="24"/>
                <w:szCs w:val="24"/>
              </w:rPr>
              <w:t>Max.</w:t>
            </w:r>
          </w:p>
        </w:tc>
      </w:tr>
      <w:tr w:rsidR="00CA2DE0" w:rsidRPr="00DA7450" w14:paraId="7B2EDCC9" w14:textId="77777777" w:rsidTr="00D10EED">
        <w:tc>
          <w:tcPr>
            <w:tcW w:w="1730" w:type="dxa"/>
            <w:tcBorders>
              <w:top w:val="nil"/>
              <w:left w:val="nil"/>
              <w:bottom w:val="nil"/>
              <w:right w:val="nil"/>
            </w:tcBorders>
          </w:tcPr>
          <w:p w14:paraId="4D8FA28B" w14:textId="732EA09B" w:rsidR="00CA2DE0" w:rsidRPr="00DA7450" w:rsidRDefault="00CA2DE0" w:rsidP="00D10EED">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1</w:t>
            </w:r>
          </w:p>
        </w:tc>
        <w:tc>
          <w:tcPr>
            <w:tcW w:w="2416" w:type="dxa"/>
            <w:tcBorders>
              <w:top w:val="nil"/>
              <w:left w:val="nil"/>
              <w:bottom w:val="nil"/>
              <w:right w:val="nil"/>
            </w:tcBorders>
          </w:tcPr>
          <w:p w14:paraId="1A5B99DF" w14:textId="77777777" w:rsidR="00CA2DE0" w:rsidRPr="00DA7450" w:rsidRDefault="00CA2DE0" w:rsidP="00D10EED">
            <w:pPr>
              <w:spacing w:before="120"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213" w:type="dxa"/>
            <w:tcBorders>
              <w:top w:val="nil"/>
              <w:left w:val="nil"/>
              <w:bottom w:val="nil"/>
              <w:right w:val="nil"/>
            </w:tcBorders>
          </w:tcPr>
          <w:p w14:paraId="472ABEA7"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4DE0E0D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1D64BA"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4DAE1341"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A257CBB"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603464F8" w14:textId="77777777" w:rsidTr="00D10EED">
        <w:tc>
          <w:tcPr>
            <w:tcW w:w="1730" w:type="dxa"/>
            <w:tcBorders>
              <w:top w:val="nil"/>
              <w:left w:val="nil"/>
              <w:bottom w:val="nil"/>
              <w:right w:val="nil"/>
            </w:tcBorders>
          </w:tcPr>
          <w:p w14:paraId="4FD8F677"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1741F5A"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6EE39DA7"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D240754"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A39FE8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7DE55E4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635F75BB"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13CAF5A1" w14:textId="77777777" w:rsidTr="00D10EED">
        <w:tc>
          <w:tcPr>
            <w:tcW w:w="1730" w:type="dxa"/>
            <w:tcBorders>
              <w:top w:val="nil"/>
              <w:left w:val="nil"/>
              <w:bottom w:val="nil"/>
              <w:right w:val="nil"/>
            </w:tcBorders>
          </w:tcPr>
          <w:p w14:paraId="5512565C"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3B87E036"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213" w:type="dxa"/>
            <w:tcBorders>
              <w:top w:val="nil"/>
              <w:left w:val="nil"/>
              <w:bottom w:val="nil"/>
              <w:right w:val="nil"/>
            </w:tcBorders>
          </w:tcPr>
          <w:p w14:paraId="66B15AD2"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3CF61703"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47DD971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AF9643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6C870B57"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56AFFD81" w14:textId="77777777" w:rsidTr="00D10EED">
        <w:tc>
          <w:tcPr>
            <w:tcW w:w="1730" w:type="dxa"/>
            <w:tcBorders>
              <w:top w:val="nil"/>
              <w:left w:val="nil"/>
              <w:bottom w:val="nil"/>
              <w:right w:val="nil"/>
            </w:tcBorders>
          </w:tcPr>
          <w:p w14:paraId="6C3DE00D"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CC94644"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709955C6"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457C7A2D"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5367E3E4"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539E8FF9"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05061DC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488B6502" w14:textId="77777777" w:rsidTr="00D10EED">
        <w:tc>
          <w:tcPr>
            <w:tcW w:w="1730" w:type="dxa"/>
            <w:tcBorders>
              <w:top w:val="nil"/>
              <w:left w:val="nil"/>
              <w:bottom w:val="nil"/>
              <w:right w:val="nil"/>
            </w:tcBorders>
          </w:tcPr>
          <w:p w14:paraId="389D24E4" w14:textId="145EDCCE"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 xml:space="preserve">Experiment </w:t>
            </w:r>
            <w:r>
              <w:rPr>
                <w:rFonts w:ascii="Times New Roman" w:hAnsi="Times New Roman" w:cs="Times New Roman"/>
                <w:sz w:val="24"/>
                <w:szCs w:val="24"/>
              </w:rPr>
              <w:t>2</w:t>
            </w:r>
          </w:p>
        </w:tc>
        <w:tc>
          <w:tcPr>
            <w:tcW w:w="2416" w:type="dxa"/>
            <w:tcBorders>
              <w:top w:val="nil"/>
              <w:left w:val="nil"/>
              <w:bottom w:val="nil"/>
              <w:right w:val="nil"/>
            </w:tcBorders>
          </w:tcPr>
          <w:p w14:paraId="7F9D0F4C"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213" w:type="dxa"/>
            <w:tcBorders>
              <w:top w:val="nil"/>
              <w:left w:val="nil"/>
              <w:bottom w:val="nil"/>
              <w:right w:val="nil"/>
            </w:tcBorders>
          </w:tcPr>
          <w:p w14:paraId="4760D9F5"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699675E0"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4C350577"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291F801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38810436"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09CFE839" w14:textId="77777777" w:rsidTr="00D10EED">
        <w:tc>
          <w:tcPr>
            <w:tcW w:w="1730" w:type="dxa"/>
            <w:tcBorders>
              <w:top w:val="nil"/>
              <w:left w:val="nil"/>
              <w:bottom w:val="nil"/>
              <w:right w:val="nil"/>
            </w:tcBorders>
          </w:tcPr>
          <w:p w14:paraId="26AECBF4"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1AD31B65"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FCEBDAC"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294F2A01"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5D0B3CE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132B7FBF"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06D08D78"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CA2DE0" w:rsidRPr="00DA7450" w14:paraId="1296C1BB" w14:textId="77777777" w:rsidTr="00D10EED">
        <w:tc>
          <w:tcPr>
            <w:tcW w:w="1730" w:type="dxa"/>
            <w:tcBorders>
              <w:top w:val="nil"/>
              <w:left w:val="nil"/>
              <w:bottom w:val="nil"/>
              <w:right w:val="nil"/>
            </w:tcBorders>
          </w:tcPr>
          <w:p w14:paraId="080C8BF5"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461E0C9"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213" w:type="dxa"/>
            <w:tcBorders>
              <w:top w:val="nil"/>
              <w:left w:val="nil"/>
              <w:bottom w:val="nil"/>
              <w:right w:val="nil"/>
            </w:tcBorders>
          </w:tcPr>
          <w:p w14:paraId="19F9745C"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1F1B222"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979" w:type="dxa"/>
            <w:tcBorders>
              <w:top w:val="nil"/>
              <w:left w:val="nil"/>
              <w:bottom w:val="nil"/>
              <w:right w:val="nil"/>
            </w:tcBorders>
          </w:tcPr>
          <w:p w14:paraId="004B8B7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25" w:type="dxa"/>
            <w:tcBorders>
              <w:top w:val="nil"/>
              <w:left w:val="nil"/>
              <w:bottom w:val="nil"/>
              <w:right w:val="nil"/>
            </w:tcBorders>
          </w:tcPr>
          <w:p w14:paraId="6D32D24F"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c>
          <w:tcPr>
            <w:tcW w:w="1008" w:type="dxa"/>
            <w:tcBorders>
              <w:top w:val="nil"/>
              <w:left w:val="nil"/>
              <w:bottom w:val="nil"/>
              <w:right w:val="nil"/>
            </w:tcBorders>
          </w:tcPr>
          <w:p w14:paraId="51BB1EBB"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w:t>
            </w:r>
          </w:p>
        </w:tc>
      </w:tr>
      <w:tr w:rsidR="00CA2DE0" w:rsidRPr="00DA7450" w14:paraId="6DF9BCDD" w14:textId="77777777" w:rsidTr="00D10EED">
        <w:tc>
          <w:tcPr>
            <w:tcW w:w="1730" w:type="dxa"/>
            <w:tcBorders>
              <w:top w:val="nil"/>
              <w:left w:val="nil"/>
              <w:bottom w:val="nil"/>
              <w:right w:val="nil"/>
            </w:tcBorders>
          </w:tcPr>
          <w:p w14:paraId="3C92D596" w14:textId="77777777" w:rsidR="00CA2DE0" w:rsidRPr="00DA7450" w:rsidRDefault="00CA2DE0" w:rsidP="00D10EED">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6818AD3D" w14:textId="77777777" w:rsidR="00CA2DE0" w:rsidRPr="00DA7450" w:rsidRDefault="00CA2DE0" w:rsidP="00D10EED">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15BADD85" w14:textId="77777777" w:rsidR="00CA2DE0" w:rsidRPr="00DA7450" w:rsidRDefault="00CA2DE0" w:rsidP="00D10EED">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nil"/>
              <w:right w:val="nil"/>
            </w:tcBorders>
          </w:tcPr>
          <w:p w14:paraId="3CD1016C"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.37</w:t>
            </w:r>
          </w:p>
        </w:tc>
        <w:tc>
          <w:tcPr>
            <w:tcW w:w="979" w:type="dxa"/>
            <w:tcBorders>
              <w:top w:val="nil"/>
              <w:left w:val="nil"/>
              <w:bottom w:val="nil"/>
              <w:right w:val="nil"/>
            </w:tcBorders>
          </w:tcPr>
          <w:p w14:paraId="3930585D"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.21</w:t>
            </w:r>
          </w:p>
        </w:tc>
        <w:tc>
          <w:tcPr>
            <w:tcW w:w="1025" w:type="dxa"/>
            <w:tcBorders>
              <w:top w:val="nil"/>
              <w:left w:val="nil"/>
              <w:bottom w:val="nil"/>
              <w:right w:val="nil"/>
            </w:tcBorders>
          </w:tcPr>
          <w:p w14:paraId="0EBAB03F"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.05</w:t>
            </w:r>
          </w:p>
        </w:tc>
        <w:tc>
          <w:tcPr>
            <w:tcW w:w="1008" w:type="dxa"/>
            <w:tcBorders>
              <w:top w:val="nil"/>
              <w:left w:val="nil"/>
              <w:bottom w:val="nil"/>
              <w:right w:val="nil"/>
            </w:tcBorders>
          </w:tcPr>
          <w:p w14:paraId="2B0806CD" w14:textId="77777777" w:rsidR="00CA2DE0" w:rsidRPr="00DA7450" w:rsidRDefault="00CA2DE0" w:rsidP="00D10EED">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.81</w:t>
            </w:r>
          </w:p>
        </w:tc>
      </w:tr>
      <w:tr w:rsidR="00753B84" w:rsidRPr="00CA2DE0" w14:paraId="7D7EEC09" w14:textId="77777777" w:rsidTr="00D10EED">
        <w:tc>
          <w:tcPr>
            <w:tcW w:w="1730" w:type="dxa"/>
            <w:tcBorders>
              <w:top w:val="nil"/>
              <w:left w:val="nil"/>
              <w:bottom w:val="nil"/>
              <w:right w:val="nil"/>
            </w:tcBorders>
          </w:tcPr>
          <w:p w14:paraId="20CF54B0" w14:textId="1CF56F6F"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Experiment 3</w:t>
            </w:r>
          </w:p>
        </w:tc>
        <w:tc>
          <w:tcPr>
            <w:tcW w:w="2416" w:type="dxa"/>
            <w:tcBorders>
              <w:top w:val="nil"/>
              <w:left w:val="nil"/>
              <w:bottom w:val="nil"/>
              <w:right w:val="nil"/>
            </w:tcBorders>
          </w:tcPr>
          <w:p w14:paraId="4CF094B7"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Pure Symmetrical</w:t>
            </w:r>
          </w:p>
        </w:tc>
        <w:tc>
          <w:tcPr>
            <w:tcW w:w="1213" w:type="dxa"/>
            <w:tcBorders>
              <w:top w:val="nil"/>
              <w:left w:val="nil"/>
              <w:bottom w:val="nil"/>
              <w:right w:val="nil"/>
            </w:tcBorders>
          </w:tcPr>
          <w:p w14:paraId="448613D6"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FAS</w:t>
            </w:r>
          </w:p>
        </w:tc>
        <w:tc>
          <w:tcPr>
            <w:tcW w:w="989" w:type="dxa"/>
            <w:tcBorders>
              <w:top w:val="nil"/>
              <w:left w:val="nil"/>
              <w:bottom w:val="nil"/>
              <w:right w:val="nil"/>
            </w:tcBorders>
          </w:tcPr>
          <w:p w14:paraId="66B3CD09" w14:textId="4BBABB50"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1ACDB960" w14:textId="55B0BD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.18</w:t>
            </w:r>
          </w:p>
        </w:tc>
        <w:tc>
          <w:tcPr>
            <w:tcW w:w="1025" w:type="dxa"/>
            <w:tcBorders>
              <w:top w:val="nil"/>
              <w:left w:val="nil"/>
              <w:bottom w:val="nil"/>
              <w:right w:val="nil"/>
            </w:tcBorders>
          </w:tcPr>
          <w:p w14:paraId="614D48F4" w14:textId="78602F33"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6CF49181" w14:textId="1CFFBC9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.59</w:t>
            </w:r>
          </w:p>
        </w:tc>
      </w:tr>
      <w:tr w:rsidR="00753B84" w:rsidRPr="00CA2DE0" w14:paraId="1709CD81" w14:textId="77777777" w:rsidTr="00D10EED">
        <w:tc>
          <w:tcPr>
            <w:tcW w:w="1730" w:type="dxa"/>
            <w:tcBorders>
              <w:top w:val="nil"/>
              <w:left w:val="nil"/>
              <w:bottom w:val="nil"/>
              <w:right w:val="nil"/>
            </w:tcBorders>
          </w:tcPr>
          <w:p w14:paraId="0931FDF3" w14:textId="77777777" w:rsidR="00753B84" w:rsidRPr="00753B84"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5DE7FD50" w14:textId="77777777" w:rsidR="00753B84" w:rsidRPr="00753B84"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bottom w:val="nil"/>
              <w:right w:val="nil"/>
            </w:tcBorders>
          </w:tcPr>
          <w:p w14:paraId="27EDBC15" w14:textId="77777777" w:rsidR="00753B84" w:rsidRPr="00753B84" w:rsidRDefault="00753B84" w:rsidP="00753B84">
            <w:pPr>
              <w:spacing w:line="480" w:lineRule="auto"/>
              <w:contextualSpacing/>
              <w:rPr>
                <w:rFonts w:ascii="Times New Roman" w:hAnsi="Times New Roman" w:cs="Times New Roman"/>
                <w:sz w:val="24"/>
                <w:szCs w:val="24"/>
              </w:rPr>
            </w:pPr>
            <w:r w:rsidRPr="00753B84">
              <w:rPr>
                <w:rFonts w:ascii="Times New Roman" w:hAnsi="Times New Roman" w:cs="Times New Roman"/>
                <w:sz w:val="24"/>
                <w:szCs w:val="24"/>
              </w:rPr>
              <w:t>BAS</w:t>
            </w:r>
          </w:p>
        </w:tc>
        <w:tc>
          <w:tcPr>
            <w:tcW w:w="989" w:type="dxa"/>
            <w:tcBorders>
              <w:top w:val="nil"/>
              <w:left w:val="nil"/>
              <w:bottom w:val="nil"/>
              <w:right w:val="nil"/>
            </w:tcBorders>
          </w:tcPr>
          <w:p w14:paraId="6655392F" w14:textId="19F32A34"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.27</w:t>
            </w:r>
          </w:p>
        </w:tc>
        <w:tc>
          <w:tcPr>
            <w:tcW w:w="979" w:type="dxa"/>
            <w:tcBorders>
              <w:top w:val="nil"/>
              <w:left w:val="nil"/>
              <w:bottom w:val="nil"/>
              <w:right w:val="nil"/>
            </w:tcBorders>
          </w:tcPr>
          <w:p w14:paraId="6E7FABD2" w14:textId="20A6C098"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.17</w:t>
            </w:r>
          </w:p>
        </w:tc>
        <w:tc>
          <w:tcPr>
            <w:tcW w:w="1025" w:type="dxa"/>
            <w:tcBorders>
              <w:top w:val="nil"/>
              <w:left w:val="nil"/>
              <w:bottom w:val="nil"/>
              <w:right w:val="nil"/>
            </w:tcBorders>
          </w:tcPr>
          <w:p w14:paraId="32EF78C6" w14:textId="3837476F"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.01</w:t>
            </w:r>
          </w:p>
        </w:tc>
        <w:tc>
          <w:tcPr>
            <w:tcW w:w="1008" w:type="dxa"/>
            <w:tcBorders>
              <w:top w:val="nil"/>
              <w:left w:val="nil"/>
              <w:bottom w:val="nil"/>
              <w:right w:val="nil"/>
            </w:tcBorders>
          </w:tcPr>
          <w:p w14:paraId="27F9038C" w14:textId="3BBC3A5A" w:rsidR="00753B84" w:rsidRPr="00CA2DE0" w:rsidRDefault="00753B84" w:rsidP="00753B84">
            <w:pPr>
              <w:spacing w:line="480" w:lineRule="auto"/>
              <w:contextualSpacing/>
              <w:jc w:val="center"/>
              <w:rPr>
                <w:rFonts w:ascii="Times New Roman" w:hAnsi="Times New Roman" w:cs="Times New Roman"/>
                <w:sz w:val="24"/>
                <w:szCs w:val="24"/>
                <w:highlight w:val="yellow"/>
              </w:rPr>
            </w:pPr>
            <w:r>
              <w:rPr>
                <w:rFonts w:ascii="Times New Roman" w:hAnsi="Times New Roman" w:cs="Times New Roman"/>
                <w:sz w:val="24"/>
                <w:szCs w:val="24"/>
              </w:rPr>
              <w:t>.58</w:t>
            </w:r>
          </w:p>
        </w:tc>
      </w:tr>
      <w:tr w:rsidR="00753B84" w:rsidRPr="00DA7450" w14:paraId="77E2BCC6" w14:textId="77777777" w:rsidTr="00D10EED">
        <w:tc>
          <w:tcPr>
            <w:tcW w:w="1730" w:type="dxa"/>
            <w:tcBorders>
              <w:top w:val="nil"/>
              <w:left w:val="nil"/>
              <w:bottom w:val="nil"/>
              <w:right w:val="nil"/>
            </w:tcBorders>
          </w:tcPr>
          <w:p w14:paraId="6E1D97D1"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bottom w:val="nil"/>
              <w:right w:val="nil"/>
            </w:tcBorders>
          </w:tcPr>
          <w:p w14:paraId="0056117C"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213" w:type="dxa"/>
            <w:tcBorders>
              <w:top w:val="nil"/>
              <w:left w:val="nil"/>
              <w:bottom w:val="nil"/>
              <w:right w:val="nil"/>
            </w:tcBorders>
          </w:tcPr>
          <w:p w14:paraId="00E96C89"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FAS</w:t>
            </w:r>
          </w:p>
        </w:tc>
        <w:tc>
          <w:tcPr>
            <w:tcW w:w="989" w:type="dxa"/>
            <w:tcBorders>
              <w:top w:val="nil"/>
              <w:left w:val="nil"/>
              <w:bottom w:val="nil"/>
              <w:right w:val="nil"/>
            </w:tcBorders>
          </w:tcPr>
          <w:p w14:paraId="15F576E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nil"/>
              <w:right w:val="nil"/>
            </w:tcBorders>
          </w:tcPr>
          <w:p w14:paraId="04DE2C95"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nil"/>
              <w:right w:val="nil"/>
            </w:tcBorders>
          </w:tcPr>
          <w:p w14:paraId="5A610793"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.01</w:t>
            </w:r>
          </w:p>
        </w:tc>
        <w:tc>
          <w:tcPr>
            <w:tcW w:w="1008" w:type="dxa"/>
            <w:tcBorders>
              <w:top w:val="nil"/>
              <w:left w:val="nil"/>
              <w:bottom w:val="nil"/>
              <w:right w:val="nil"/>
            </w:tcBorders>
          </w:tcPr>
          <w:p w14:paraId="576C7C20"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.46</w:t>
            </w:r>
          </w:p>
        </w:tc>
      </w:tr>
      <w:tr w:rsidR="00753B84" w:rsidRPr="00DA7450" w14:paraId="0E9813E5" w14:textId="77777777" w:rsidTr="00D10EED">
        <w:tc>
          <w:tcPr>
            <w:tcW w:w="1730" w:type="dxa"/>
            <w:tcBorders>
              <w:top w:val="nil"/>
              <w:left w:val="nil"/>
              <w:right w:val="nil"/>
            </w:tcBorders>
          </w:tcPr>
          <w:p w14:paraId="50710060" w14:textId="77777777" w:rsidR="00753B84" w:rsidRPr="00DA7450" w:rsidRDefault="00753B84" w:rsidP="00753B84">
            <w:pPr>
              <w:spacing w:line="480" w:lineRule="auto"/>
              <w:contextualSpacing/>
              <w:rPr>
                <w:rFonts w:ascii="Times New Roman" w:hAnsi="Times New Roman" w:cs="Times New Roman"/>
                <w:sz w:val="24"/>
                <w:szCs w:val="24"/>
              </w:rPr>
            </w:pPr>
          </w:p>
        </w:tc>
        <w:tc>
          <w:tcPr>
            <w:tcW w:w="2416" w:type="dxa"/>
            <w:tcBorders>
              <w:top w:val="nil"/>
              <w:left w:val="nil"/>
              <w:right w:val="nil"/>
            </w:tcBorders>
          </w:tcPr>
          <w:p w14:paraId="1A2833E0" w14:textId="77777777" w:rsidR="00753B84" w:rsidRPr="00DA7450" w:rsidRDefault="00753B84" w:rsidP="00753B84">
            <w:pPr>
              <w:spacing w:line="480" w:lineRule="auto"/>
              <w:contextualSpacing/>
              <w:rPr>
                <w:rFonts w:ascii="Times New Roman" w:hAnsi="Times New Roman" w:cs="Times New Roman"/>
                <w:sz w:val="24"/>
                <w:szCs w:val="24"/>
              </w:rPr>
            </w:pPr>
          </w:p>
        </w:tc>
        <w:tc>
          <w:tcPr>
            <w:tcW w:w="1213" w:type="dxa"/>
            <w:tcBorders>
              <w:top w:val="nil"/>
              <w:left w:val="nil"/>
              <w:right w:val="nil"/>
            </w:tcBorders>
          </w:tcPr>
          <w:p w14:paraId="135AD96A" w14:textId="77777777" w:rsidR="00753B84" w:rsidRPr="00DA7450" w:rsidRDefault="00753B84" w:rsidP="00753B84">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t>BAS</w:t>
            </w:r>
          </w:p>
        </w:tc>
        <w:tc>
          <w:tcPr>
            <w:tcW w:w="989" w:type="dxa"/>
            <w:tcBorders>
              <w:top w:val="nil"/>
              <w:left w:val="nil"/>
              <w:bottom w:val="single" w:sz="4" w:space="0" w:color="auto"/>
              <w:right w:val="nil"/>
            </w:tcBorders>
          </w:tcPr>
          <w:p w14:paraId="1F5384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.19</w:t>
            </w:r>
          </w:p>
        </w:tc>
        <w:tc>
          <w:tcPr>
            <w:tcW w:w="979" w:type="dxa"/>
            <w:tcBorders>
              <w:top w:val="nil"/>
              <w:left w:val="nil"/>
              <w:bottom w:val="single" w:sz="4" w:space="0" w:color="auto"/>
              <w:right w:val="nil"/>
            </w:tcBorders>
          </w:tcPr>
          <w:p w14:paraId="620D6B3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.13</w:t>
            </w:r>
          </w:p>
        </w:tc>
        <w:tc>
          <w:tcPr>
            <w:tcW w:w="1025" w:type="dxa"/>
            <w:tcBorders>
              <w:top w:val="nil"/>
              <w:left w:val="nil"/>
              <w:bottom w:val="single" w:sz="4" w:space="0" w:color="auto"/>
              <w:right w:val="nil"/>
            </w:tcBorders>
          </w:tcPr>
          <w:p w14:paraId="37D83B8F"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.02</w:t>
            </w:r>
          </w:p>
        </w:tc>
        <w:tc>
          <w:tcPr>
            <w:tcW w:w="1008" w:type="dxa"/>
            <w:tcBorders>
              <w:top w:val="nil"/>
              <w:left w:val="nil"/>
              <w:bottom w:val="single" w:sz="4" w:space="0" w:color="auto"/>
              <w:right w:val="nil"/>
            </w:tcBorders>
          </w:tcPr>
          <w:p w14:paraId="7D71B776" w14:textId="77777777" w:rsidR="00753B84" w:rsidRPr="00DA7450" w:rsidRDefault="00753B84" w:rsidP="00753B84">
            <w:pPr>
              <w:spacing w:line="480" w:lineRule="auto"/>
              <w:contextualSpacing/>
              <w:jc w:val="center"/>
              <w:rPr>
                <w:rFonts w:ascii="Times New Roman" w:hAnsi="Times New Roman" w:cs="Times New Roman"/>
                <w:sz w:val="24"/>
                <w:szCs w:val="24"/>
              </w:rPr>
            </w:pPr>
            <w:r w:rsidRPr="00DA7450">
              <w:rPr>
                <w:rFonts w:ascii="Times New Roman" w:hAnsi="Times New Roman" w:cs="Times New Roman"/>
                <w:sz w:val="24"/>
                <w:szCs w:val="24"/>
              </w:rPr>
              <w:t>.52</w:t>
            </w:r>
          </w:p>
        </w:tc>
      </w:tr>
    </w:tbl>
    <w:p w14:paraId="7B3FEC90" w14:textId="77777777" w:rsidR="00CA2DE0" w:rsidRPr="00DA7450" w:rsidRDefault="00CA2DE0" w:rsidP="00CA2DE0">
      <w:pPr>
        <w:spacing w:line="480" w:lineRule="auto"/>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Statistics for </w:t>
      </w:r>
      <w:r>
        <w:rPr>
          <w:rFonts w:ascii="Times New Roman" w:hAnsi="Times New Roman" w:cs="Times New Roman"/>
          <w:i/>
          <w:iCs/>
          <w:sz w:val="24"/>
          <w:szCs w:val="24"/>
        </w:rPr>
        <w:t>A</w:t>
      </w:r>
      <w:r w:rsidRPr="00DA7450">
        <w:rPr>
          <w:rFonts w:ascii="Times New Roman" w:hAnsi="Times New Roman" w:cs="Times New Roman"/>
          <w:i/>
          <w:iCs/>
          <w:sz w:val="24"/>
          <w:szCs w:val="24"/>
        </w:rPr>
        <w:t xml:space="preserve">ssociative </w:t>
      </w:r>
      <w:r>
        <w:rPr>
          <w:rFonts w:ascii="Times New Roman" w:hAnsi="Times New Roman" w:cs="Times New Roman"/>
          <w:i/>
          <w:iCs/>
          <w:sz w:val="24"/>
          <w:szCs w:val="24"/>
        </w:rPr>
        <w:t>O</w:t>
      </w:r>
      <w:r w:rsidRPr="00DA7450">
        <w:rPr>
          <w:rFonts w:ascii="Times New Roman" w:hAnsi="Times New Roman" w:cs="Times New Roman"/>
          <w:i/>
          <w:iCs/>
          <w:sz w:val="24"/>
          <w:szCs w:val="24"/>
        </w:rPr>
        <w:t xml:space="preserve">verlap </w:t>
      </w:r>
      <w:r>
        <w:rPr>
          <w:rFonts w:ascii="Times New Roman" w:hAnsi="Times New Roman" w:cs="Times New Roman"/>
          <w:i/>
          <w:iCs/>
          <w:sz w:val="24"/>
          <w:szCs w:val="24"/>
        </w:rPr>
        <w:t>V</w:t>
      </w:r>
      <w:r w:rsidRPr="00DA7450">
        <w:rPr>
          <w:rFonts w:ascii="Times New Roman" w:hAnsi="Times New Roman" w:cs="Times New Roman"/>
          <w:i/>
          <w:iCs/>
          <w:sz w:val="24"/>
          <w:szCs w:val="24"/>
        </w:rPr>
        <w:t>ariables across each Experiment.</w:t>
      </w:r>
    </w:p>
    <w:p w14:paraId="6E7541A6" w14:textId="5E634F3D" w:rsidR="00A14F16" w:rsidRDefault="00CA2DE0" w:rsidP="00CA2DE0">
      <w:pPr>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JOL condition. FAS and BAS values for unrelated pairs are not included as by deﬁnition these associations between these items have not been normed. Mean FAS and BAS values are computed by taking the average association strength for each pair.</w:t>
      </w:r>
      <w:r w:rsidR="00A14F16">
        <w:rPr>
          <w:rFonts w:ascii="Times New Roman" w:hAnsi="Times New Roman" w:cs="Times New Roman"/>
          <w:sz w:val="24"/>
          <w:szCs w:val="24"/>
        </w:rPr>
        <w:br w:type="page"/>
      </w:r>
    </w:p>
    <w:p w14:paraId="49DEAECD" w14:textId="672BB6DB" w:rsidR="00CA2DE0" w:rsidRPr="00DA7450" w:rsidRDefault="00CA2DE0" w:rsidP="00CA2DE0">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2</w:t>
      </w:r>
    </w:p>
    <w:p w14:paraId="7EE4BF65" w14:textId="091BDF15" w:rsidR="00CA2DE0" w:rsidRPr="00DA7450" w:rsidRDefault="00CA2DE0" w:rsidP="00CA2DE0">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1</w:t>
      </w:r>
    </w:p>
    <w:tbl>
      <w:tblPr>
        <w:tblStyle w:val="TableGrid"/>
        <w:tblW w:w="0" w:type="auto"/>
        <w:tblLook w:val="04A0" w:firstRow="1" w:lastRow="0" w:firstColumn="1" w:lastColumn="0" w:noHBand="0" w:noVBand="1"/>
      </w:tblPr>
      <w:tblGrid>
        <w:gridCol w:w="1870"/>
        <w:gridCol w:w="1870"/>
        <w:gridCol w:w="1870"/>
        <w:gridCol w:w="1870"/>
        <w:gridCol w:w="1870"/>
      </w:tblGrid>
      <w:tr w:rsidR="00CA2DE0" w:rsidRPr="00DA7450" w14:paraId="6DBA30B1" w14:textId="77777777" w:rsidTr="00D10EED">
        <w:trPr>
          <w:trHeight w:val="593"/>
        </w:trPr>
        <w:tc>
          <w:tcPr>
            <w:tcW w:w="1870" w:type="dxa"/>
            <w:tcBorders>
              <w:left w:val="nil"/>
              <w:bottom w:val="single" w:sz="4" w:space="0" w:color="auto"/>
              <w:right w:val="nil"/>
            </w:tcBorders>
          </w:tcPr>
          <w:p w14:paraId="288F7D2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870" w:type="dxa"/>
            <w:tcBorders>
              <w:left w:val="nil"/>
              <w:bottom w:val="single" w:sz="4" w:space="0" w:color="auto"/>
              <w:right w:val="nil"/>
            </w:tcBorders>
          </w:tcPr>
          <w:p w14:paraId="23C0232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D111936"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00ED22" w14:textId="77777777" w:rsidR="00CA2DE0" w:rsidRPr="00DA7450" w:rsidRDefault="00CA2DE0"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2295F3E4" w14:textId="77777777" w:rsidR="00CA2DE0" w:rsidRPr="00DA7450" w:rsidRDefault="00CA2DE0"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CA2DE0" w:rsidRPr="00DA7450" w14:paraId="4C69D314" w14:textId="77777777" w:rsidTr="00D10EED">
        <w:tc>
          <w:tcPr>
            <w:tcW w:w="1870" w:type="dxa"/>
            <w:tcBorders>
              <w:left w:val="nil"/>
              <w:bottom w:val="nil"/>
              <w:right w:val="nil"/>
            </w:tcBorders>
          </w:tcPr>
          <w:p w14:paraId="1AEADF5A" w14:textId="77777777" w:rsidR="00CA2DE0" w:rsidRPr="00DA7450" w:rsidRDefault="00CA2DE0"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Forward</w:t>
            </w:r>
          </w:p>
        </w:tc>
        <w:tc>
          <w:tcPr>
            <w:tcW w:w="1870" w:type="dxa"/>
            <w:tcBorders>
              <w:left w:val="nil"/>
              <w:bottom w:val="nil"/>
              <w:right w:val="nil"/>
            </w:tcBorders>
          </w:tcPr>
          <w:p w14:paraId="3F874CA6" w14:textId="77777777" w:rsidR="00CA2DE0" w:rsidRPr="00DA7450" w:rsidRDefault="00CA2DE0"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49444AF" w14:textId="77777777" w:rsidR="00CA2DE0" w:rsidRPr="00DA7450" w:rsidRDefault="00CA2DE0"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071BD940" w14:textId="77777777" w:rsidR="00CA2DE0" w:rsidRPr="00DA7450" w:rsidRDefault="00CA2DE0"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5.04</w:t>
            </w:r>
          </w:p>
        </w:tc>
        <w:tc>
          <w:tcPr>
            <w:tcW w:w="1870" w:type="dxa"/>
            <w:tcBorders>
              <w:left w:val="nil"/>
              <w:bottom w:val="nil"/>
              <w:right w:val="nil"/>
            </w:tcBorders>
          </w:tcPr>
          <w:p w14:paraId="526A2066" w14:textId="77777777" w:rsidR="00CA2DE0" w:rsidRPr="00DA7450" w:rsidRDefault="00CA2DE0"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1.15</w:t>
            </w:r>
          </w:p>
        </w:tc>
      </w:tr>
      <w:tr w:rsidR="00CA2DE0" w:rsidRPr="00DA7450" w14:paraId="26FC4220" w14:textId="77777777" w:rsidTr="00D10EED">
        <w:tc>
          <w:tcPr>
            <w:tcW w:w="1870" w:type="dxa"/>
            <w:tcBorders>
              <w:top w:val="nil"/>
              <w:left w:val="nil"/>
              <w:bottom w:val="nil"/>
              <w:right w:val="nil"/>
            </w:tcBorders>
          </w:tcPr>
          <w:p w14:paraId="12D380EF"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05FC0F"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BA39DDF"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EEC465B"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795402C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CA2DE0" w:rsidRPr="00DA7450" w14:paraId="4367A9F5" w14:textId="77777777" w:rsidTr="00D10EED">
        <w:tc>
          <w:tcPr>
            <w:tcW w:w="1870" w:type="dxa"/>
            <w:tcBorders>
              <w:top w:val="nil"/>
              <w:left w:val="nil"/>
              <w:bottom w:val="nil"/>
              <w:right w:val="nil"/>
            </w:tcBorders>
          </w:tcPr>
          <w:p w14:paraId="36817C66"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8E266E"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865077B"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6DCB20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7BA6A72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CA2DE0" w:rsidRPr="00DA7450" w14:paraId="022AC24A" w14:textId="77777777" w:rsidTr="00D10EED">
        <w:tc>
          <w:tcPr>
            <w:tcW w:w="1870" w:type="dxa"/>
            <w:tcBorders>
              <w:top w:val="nil"/>
              <w:left w:val="nil"/>
              <w:bottom w:val="nil"/>
              <w:right w:val="nil"/>
            </w:tcBorders>
          </w:tcPr>
          <w:p w14:paraId="7AF002BA"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4A59AE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403430D0"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D416B7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4.94</w:t>
            </w:r>
          </w:p>
        </w:tc>
        <w:tc>
          <w:tcPr>
            <w:tcW w:w="1870" w:type="dxa"/>
            <w:tcBorders>
              <w:top w:val="nil"/>
              <w:left w:val="nil"/>
              <w:bottom w:val="nil"/>
              <w:right w:val="nil"/>
            </w:tcBorders>
          </w:tcPr>
          <w:p w14:paraId="41C3734A"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1.11</w:t>
            </w:r>
          </w:p>
        </w:tc>
      </w:tr>
      <w:tr w:rsidR="00CA2DE0" w:rsidRPr="00DA7450" w14:paraId="35544D7E" w14:textId="77777777" w:rsidTr="00D10EED">
        <w:tc>
          <w:tcPr>
            <w:tcW w:w="1870" w:type="dxa"/>
            <w:tcBorders>
              <w:top w:val="nil"/>
              <w:left w:val="nil"/>
              <w:bottom w:val="nil"/>
              <w:right w:val="nil"/>
            </w:tcBorders>
          </w:tcPr>
          <w:p w14:paraId="3D6C53A5"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FD1B4B6"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B0E9DCF"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AC8D30E"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3555BD84"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CA2DE0" w:rsidRPr="00DA7450" w14:paraId="4F819BD5" w14:textId="77777777" w:rsidTr="00D10EED">
        <w:tc>
          <w:tcPr>
            <w:tcW w:w="1870" w:type="dxa"/>
            <w:tcBorders>
              <w:top w:val="nil"/>
              <w:left w:val="nil"/>
              <w:bottom w:val="nil"/>
              <w:right w:val="nil"/>
            </w:tcBorders>
          </w:tcPr>
          <w:p w14:paraId="7E2D9AC2"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970953"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4D90F0"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9BE3495"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20F41977"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65A0BB0F" w14:textId="77777777" w:rsidTr="00D10EED">
        <w:tc>
          <w:tcPr>
            <w:tcW w:w="1870" w:type="dxa"/>
            <w:tcBorders>
              <w:top w:val="nil"/>
              <w:left w:val="nil"/>
              <w:bottom w:val="nil"/>
              <w:right w:val="nil"/>
            </w:tcBorders>
          </w:tcPr>
          <w:p w14:paraId="3A441DA9" w14:textId="77777777" w:rsidR="00CA2DE0" w:rsidRPr="00DA7450" w:rsidRDefault="00CA2DE0" w:rsidP="00D10EED">
            <w:pPr>
              <w:spacing w:line="360" w:lineRule="auto"/>
              <w:rPr>
                <w:rFonts w:ascii="Times New Roman" w:hAnsi="Times New Roman" w:cs="Times New Roman"/>
                <w:sz w:val="24"/>
                <w:szCs w:val="24"/>
              </w:rPr>
            </w:pPr>
            <w:bookmarkStart w:id="19" w:name="_Hlk20469293"/>
            <w:r w:rsidRPr="00DA7450">
              <w:rPr>
                <w:rFonts w:ascii="Times New Roman" w:hAnsi="Times New Roman" w:cs="Times New Roman"/>
                <w:sz w:val="24"/>
                <w:szCs w:val="24"/>
              </w:rPr>
              <w:t>Mixed Unrelated</w:t>
            </w:r>
          </w:p>
        </w:tc>
        <w:tc>
          <w:tcPr>
            <w:tcW w:w="1870" w:type="dxa"/>
            <w:tcBorders>
              <w:top w:val="nil"/>
              <w:left w:val="nil"/>
              <w:bottom w:val="nil"/>
              <w:right w:val="nil"/>
            </w:tcBorders>
          </w:tcPr>
          <w:p w14:paraId="6232A9B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CA5E31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04DA3F"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3.94</w:t>
            </w:r>
          </w:p>
        </w:tc>
        <w:tc>
          <w:tcPr>
            <w:tcW w:w="1870" w:type="dxa"/>
            <w:tcBorders>
              <w:top w:val="nil"/>
              <w:left w:val="nil"/>
              <w:bottom w:val="nil"/>
              <w:right w:val="nil"/>
            </w:tcBorders>
          </w:tcPr>
          <w:p w14:paraId="3C3558E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3.91</w:t>
            </w:r>
          </w:p>
        </w:tc>
      </w:tr>
      <w:tr w:rsidR="00CA2DE0" w:rsidRPr="00DA7450" w14:paraId="4B8BED6B" w14:textId="77777777" w:rsidTr="00D10EED">
        <w:tc>
          <w:tcPr>
            <w:tcW w:w="1870" w:type="dxa"/>
            <w:tcBorders>
              <w:top w:val="nil"/>
              <w:left w:val="nil"/>
              <w:bottom w:val="nil"/>
              <w:right w:val="nil"/>
            </w:tcBorders>
          </w:tcPr>
          <w:p w14:paraId="6235152D"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97A3A50"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11BD62B"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3F417E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36468C94"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CA2DE0" w:rsidRPr="00DA7450" w14:paraId="748F869D" w14:textId="77777777" w:rsidTr="00D10EED">
        <w:tc>
          <w:tcPr>
            <w:tcW w:w="1870" w:type="dxa"/>
            <w:tcBorders>
              <w:top w:val="nil"/>
              <w:left w:val="nil"/>
              <w:bottom w:val="nil"/>
              <w:right w:val="nil"/>
            </w:tcBorders>
          </w:tcPr>
          <w:p w14:paraId="5220120A"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360E040"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687D03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34AB294"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3.79</w:t>
            </w:r>
          </w:p>
        </w:tc>
        <w:tc>
          <w:tcPr>
            <w:tcW w:w="1870" w:type="dxa"/>
            <w:tcBorders>
              <w:top w:val="nil"/>
              <w:left w:val="nil"/>
              <w:bottom w:val="nil"/>
              <w:right w:val="nil"/>
            </w:tcBorders>
          </w:tcPr>
          <w:p w14:paraId="23B1BC3F"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1.41</w:t>
            </w:r>
          </w:p>
        </w:tc>
      </w:tr>
      <w:tr w:rsidR="00CA2DE0" w:rsidRPr="00DA7450" w14:paraId="67283670" w14:textId="77777777" w:rsidTr="00D10EED">
        <w:tc>
          <w:tcPr>
            <w:tcW w:w="1870" w:type="dxa"/>
            <w:tcBorders>
              <w:top w:val="nil"/>
              <w:left w:val="nil"/>
              <w:bottom w:val="nil"/>
              <w:right w:val="nil"/>
            </w:tcBorders>
          </w:tcPr>
          <w:p w14:paraId="412C2B0C"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67C487F"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8F60181"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A4BC1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3.92</w:t>
            </w:r>
          </w:p>
        </w:tc>
        <w:tc>
          <w:tcPr>
            <w:tcW w:w="1870" w:type="dxa"/>
            <w:tcBorders>
              <w:top w:val="nil"/>
              <w:left w:val="nil"/>
              <w:bottom w:val="nil"/>
              <w:right w:val="nil"/>
            </w:tcBorders>
          </w:tcPr>
          <w:p w14:paraId="1AD1369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1.56</w:t>
            </w:r>
          </w:p>
        </w:tc>
      </w:tr>
      <w:tr w:rsidR="00CA2DE0" w:rsidRPr="00DA7450" w14:paraId="5E760EF2" w14:textId="77777777" w:rsidTr="00D10EED">
        <w:tc>
          <w:tcPr>
            <w:tcW w:w="1870" w:type="dxa"/>
            <w:tcBorders>
              <w:top w:val="nil"/>
              <w:left w:val="nil"/>
              <w:bottom w:val="nil"/>
              <w:right w:val="nil"/>
            </w:tcBorders>
          </w:tcPr>
          <w:p w14:paraId="0CBD62FF"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88B9139"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D4F2792"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0AE1382"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5.22</w:t>
            </w:r>
          </w:p>
        </w:tc>
        <w:tc>
          <w:tcPr>
            <w:tcW w:w="1870" w:type="dxa"/>
            <w:tcBorders>
              <w:top w:val="nil"/>
              <w:left w:val="nil"/>
              <w:bottom w:val="nil"/>
              <w:right w:val="nil"/>
            </w:tcBorders>
          </w:tcPr>
          <w:p w14:paraId="112F4BA7"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CA2DE0" w:rsidRPr="00DA7450" w14:paraId="1495D9E2" w14:textId="77777777" w:rsidTr="00D10EED">
        <w:tc>
          <w:tcPr>
            <w:tcW w:w="1870" w:type="dxa"/>
            <w:tcBorders>
              <w:top w:val="nil"/>
              <w:left w:val="nil"/>
              <w:bottom w:val="nil"/>
              <w:right w:val="nil"/>
            </w:tcBorders>
          </w:tcPr>
          <w:p w14:paraId="72284C7A"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0ADA1C"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5E2C54"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6DD7694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3.83</w:t>
            </w:r>
          </w:p>
        </w:tc>
        <w:tc>
          <w:tcPr>
            <w:tcW w:w="1870" w:type="dxa"/>
            <w:tcBorders>
              <w:top w:val="nil"/>
              <w:left w:val="nil"/>
              <w:bottom w:val="nil"/>
              <w:right w:val="nil"/>
            </w:tcBorders>
          </w:tcPr>
          <w:p w14:paraId="7BEED608"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1.30</w:t>
            </w:r>
          </w:p>
        </w:tc>
      </w:tr>
      <w:bookmarkEnd w:id="19"/>
      <w:tr w:rsidR="00CA2DE0" w:rsidRPr="00DA7450" w14:paraId="532FE701" w14:textId="77777777" w:rsidTr="00D10EED">
        <w:tc>
          <w:tcPr>
            <w:tcW w:w="1870" w:type="dxa"/>
            <w:tcBorders>
              <w:top w:val="nil"/>
              <w:left w:val="nil"/>
              <w:bottom w:val="nil"/>
              <w:right w:val="nil"/>
            </w:tcBorders>
          </w:tcPr>
          <w:p w14:paraId="53D47902"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Forward</w:t>
            </w:r>
          </w:p>
        </w:tc>
        <w:tc>
          <w:tcPr>
            <w:tcW w:w="1870" w:type="dxa"/>
            <w:tcBorders>
              <w:top w:val="nil"/>
              <w:left w:val="nil"/>
              <w:bottom w:val="nil"/>
              <w:right w:val="nil"/>
            </w:tcBorders>
          </w:tcPr>
          <w:p w14:paraId="19332DA0"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5B6A1C2E"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0C7EE6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4.81</w:t>
            </w:r>
          </w:p>
        </w:tc>
        <w:tc>
          <w:tcPr>
            <w:tcW w:w="1870" w:type="dxa"/>
            <w:tcBorders>
              <w:top w:val="nil"/>
              <w:left w:val="nil"/>
              <w:bottom w:val="nil"/>
              <w:right w:val="nil"/>
            </w:tcBorders>
          </w:tcPr>
          <w:p w14:paraId="61108E4C"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1.00</w:t>
            </w:r>
          </w:p>
        </w:tc>
      </w:tr>
      <w:tr w:rsidR="00CA2DE0" w:rsidRPr="00DA7450" w14:paraId="28CBA746" w14:textId="77777777" w:rsidTr="00D10EED">
        <w:tc>
          <w:tcPr>
            <w:tcW w:w="1870" w:type="dxa"/>
            <w:tcBorders>
              <w:top w:val="nil"/>
              <w:left w:val="nil"/>
              <w:bottom w:val="nil"/>
              <w:right w:val="nil"/>
            </w:tcBorders>
          </w:tcPr>
          <w:p w14:paraId="6FBDF2B1"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46EA1"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E4F9EB"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A5487A1"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5.85</w:t>
            </w:r>
          </w:p>
        </w:tc>
        <w:tc>
          <w:tcPr>
            <w:tcW w:w="1870" w:type="dxa"/>
            <w:tcBorders>
              <w:top w:val="nil"/>
              <w:left w:val="nil"/>
              <w:bottom w:val="nil"/>
              <w:right w:val="nil"/>
            </w:tcBorders>
          </w:tcPr>
          <w:p w14:paraId="17E434D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1.63</w:t>
            </w:r>
          </w:p>
        </w:tc>
      </w:tr>
      <w:tr w:rsidR="00CA2DE0" w:rsidRPr="00DA7450" w14:paraId="2B30A1B4" w14:textId="77777777" w:rsidTr="00D10EED">
        <w:tc>
          <w:tcPr>
            <w:tcW w:w="1870" w:type="dxa"/>
            <w:tcBorders>
              <w:top w:val="nil"/>
              <w:left w:val="nil"/>
              <w:bottom w:val="nil"/>
              <w:right w:val="nil"/>
            </w:tcBorders>
          </w:tcPr>
          <w:p w14:paraId="27DCDE61"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F4C00AF"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C3246D"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6591DD3"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2.49</w:t>
            </w:r>
          </w:p>
        </w:tc>
        <w:tc>
          <w:tcPr>
            <w:tcW w:w="1870" w:type="dxa"/>
            <w:tcBorders>
              <w:top w:val="nil"/>
              <w:left w:val="nil"/>
              <w:bottom w:val="nil"/>
              <w:right w:val="nil"/>
            </w:tcBorders>
          </w:tcPr>
          <w:p w14:paraId="13D9F24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CA2DE0" w:rsidRPr="00DA7450" w14:paraId="42C23E83" w14:textId="77777777" w:rsidTr="00D10EED">
        <w:tc>
          <w:tcPr>
            <w:tcW w:w="1870" w:type="dxa"/>
            <w:tcBorders>
              <w:top w:val="nil"/>
              <w:left w:val="nil"/>
              <w:bottom w:val="nil"/>
              <w:right w:val="nil"/>
            </w:tcBorders>
          </w:tcPr>
          <w:p w14:paraId="03B83F4D"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E61165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7DA29EE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B716ED"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24F76AA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1.07</w:t>
            </w:r>
          </w:p>
        </w:tc>
      </w:tr>
      <w:tr w:rsidR="00CA2DE0" w:rsidRPr="00DA7450" w14:paraId="179A2D06" w14:textId="77777777" w:rsidTr="00D10EED">
        <w:tc>
          <w:tcPr>
            <w:tcW w:w="1870" w:type="dxa"/>
            <w:tcBorders>
              <w:top w:val="nil"/>
              <w:left w:val="nil"/>
              <w:bottom w:val="nil"/>
              <w:right w:val="nil"/>
            </w:tcBorders>
          </w:tcPr>
          <w:p w14:paraId="30E4FEE2"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12EF07"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D68D1F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94B8BDB"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024120F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1.38</w:t>
            </w:r>
          </w:p>
        </w:tc>
      </w:tr>
      <w:tr w:rsidR="00CA2DE0" w:rsidRPr="00DA7450" w14:paraId="2F8C2B9E" w14:textId="77777777" w:rsidTr="00D10EED">
        <w:tc>
          <w:tcPr>
            <w:tcW w:w="1870" w:type="dxa"/>
            <w:tcBorders>
              <w:top w:val="nil"/>
              <w:left w:val="nil"/>
              <w:bottom w:val="nil"/>
              <w:right w:val="nil"/>
            </w:tcBorders>
          </w:tcPr>
          <w:p w14:paraId="10BE06BE"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155D0B"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9F6DC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2432BA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3.73</w:t>
            </w:r>
          </w:p>
        </w:tc>
        <w:tc>
          <w:tcPr>
            <w:tcW w:w="1870" w:type="dxa"/>
            <w:tcBorders>
              <w:top w:val="nil"/>
              <w:left w:val="nil"/>
              <w:bottom w:val="nil"/>
              <w:right w:val="nil"/>
            </w:tcBorders>
          </w:tcPr>
          <w:p w14:paraId="05EEA713"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0.63</w:t>
            </w:r>
          </w:p>
        </w:tc>
      </w:tr>
      <w:tr w:rsidR="00CA2DE0" w:rsidRPr="00DA7450" w14:paraId="53342836" w14:textId="77777777" w:rsidTr="00D10EED">
        <w:tc>
          <w:tcPr>
            <w:tcW w:w="1870" w:type="dxa"/>
            <w:tcBorders>
              <w:top w:val="nil"/>
              <w:left w:val="nil"/>
              <w:bottom w:val="nil"/>
              <w:right w:val="nil"/>
            </w:tcBorders>
          </w:tcPr>
          <w:p w14:paraId="2F720A37"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Unrelated</w:t>
            </w:r>
          </w:p>
        </w:tc>
        <w:tc>
          <w:tcPr>
            <w:tcW w:w="1870" w:type="dxa"/>
            <w:tcBorders>
              <w:top w:val="nil"/>
              <w:left w:val="nil"/>
              <w:bottom w:val="nil"/>
              <w:right w:val="nil"/>
            </w:tcBorders>
          </w:tcPr>
          <w:p w14:paraId="44FEB433"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7A53E8A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01176F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4.52</w:t>
            </w:r>
          </w:p>
        </w:tc>
        <w:tc>
          <w:tcPr>
            <w:tcW w:w="1870" w:type="dxa"/>
            <w:tcBorders>
              <w:top w:val="nil"/>
              <w:left w:val="nil"/>
              <w:bottom w:val="nil"/>
              <w:right w:val="nil"/>
            </w:tcBorders>
          </w:tcPr>
          <w:p w14:paraId="390D6DA5"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1.26</w:t>
            </w:r>
          </w:p>
        </w:tc>
      </w:tr>
      <w:tr w:rsidR="00CA2DE0" w:rsidRPr="00DA7450" w14:paraId="78F7AF53" w14:textId="77777777" w:rsidTr="00D10EED">
        <w:tc>
          <w:tcPr>
            <w:tcW w:w="1870" w:type="dxa"/>
            <w:tcBorders>
              <w:top w:val="nil"/>
              <w:left w:val="nil"/>
              <w:bottom w:val="nil"/>
              <w:right w:val="nil"/>
            </w:tcBorders>
          </w:tcPr>
          <w:p w14:paraId="12F77BDB"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B574B0A"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EE6873E"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CDF0961"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5.11</w:t>
            </w:r>
          </w:p>
        </w:tc>
        <w:tc>
          <w:tcPr>
            <w:tcW w:w="1870" w:type="dxa"/>
            <w:tcBorders>
              <w:top w:val="nil"/>
              <w:left w:val="nil"/>
              <w:bottom w:val="nil"/>
              <w:right w:val="nil"/>
            </w:tcBorders>
          </w:tcPr>
          <w:p w14:paraId="63777606"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1.48</w:t>
            </w:r>
          </w:p>
        </w:tc>
      </w:tr>
      <w:tr w:rsidR="00CA2DE0" w:rsidRPr="00DA7450" w14:paraId="5758C1C8" w14:textId="77777777" w:rsidTr="00D10EED">
        <w:tc>
          <w:tcPr>
            <w:tcW w:w="1870" w:type="dxa"/>
            <w:tcBorders>
              <w:top w:val="nil"/>
              <w:left w:val="nil"/>
              <w:bottom w:val="nil"/>
              <w:right w:val="nil"/>
            </w:tcBorders>
          </w:tcPr>
          <w:p w14:paraId="510DF99D"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02DDC9F"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A757869"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79913E9"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nil"/>
              <w:right w:val="nil"/>
            </w:tcBorders>
          </w:tcPr>
          <w:p w14:paraId="369D9B3A"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0.84</w:t>
            </w:r>
          </w:p>
        </w:tc>
      </w:tr>
      <w:tr w:rsidR="00CA2DE0" w:rsidRPr="00DA7450" w14:paraId="23385497" w14:textId="77777777" w:rsidTr="00D10EED">
        <w:tc>
          <w:tcPr>
            <w:tcW w:w="1870" w:type="dxa"/>
            <w:tcBorders>
              <w:top w:val="nil"/>
              <w:left w:val="nil"/>
              <w:bottom w:val="nil"/>
              <w:right w:val="nil"/>
            </w:tcBorders>
          </w:tcPr>
          <w:p w14:paraId="030EFAF7"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0BE7905"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5635A3DD"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2DC272E"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4.64</w:t>
            </w:r>
          </w:p>
        </w:tc>
        <w:tc>
          <w:tcPr>
            <w:tcW w:w="1870" w:type="dxa"/>
            <w:tcBorders>
              <w:top w:val="nil"/>
              <w:left w:val="nil"/>
              <w:bottom w:val="nil"/>
              <w:right w:val="nil"/>
            </w:tcBorders>
          </w:tcPr>
          <w:p w14:paraId="32D7FE02"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1.29</w:t>
            </w:r>
          </w:p>
        </w:tc>
      </w:tr>
      <w:tr w:rsidR="00CA2DE0" w:rsidRPr="00DA7450" w14:paraId="0DF040FC" w14:textId="77777777" w:rsidTr="00D10EED">
        <w:tc>
          <w:tcPr>
            <w:tcW w:w="1870" w:type="dxa"/>
            <w:tcBorders>
              <w:top w:val="nil"/>
              <w:left w:val="nil"/>
              <w:bottom w:val="nil"/>
              <w:right w:val="nil"/>
            </w:tcBorders>
          </w:tcPr>
          <w:p w14:paraId="4311F1BB"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2737AB6"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37618C"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EA6120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5.08</w:t>
            </w:r>
          </w:p>
        </w:tc>
        <w:tc>
          <w:tcPr>
            <w:tcW w:w="1870" w:type="dxa"/>
            <w:tcBorders>
              <w:top w:val="nil"/>
              <w:left w:val="nil"/>
              <w:bottom w:val="nil"/>
              <w:right w:val="nil"/>
            </w:tcBorders>
          </w:tcPr>
          <w:p w14:paraId="040D5130"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1.34</w:t>
            </w:r>
          </w:p>
        </w:tc>
      </w:tr>
      <w:tr w:rsidR="00CA2DE0" w:rsidRPr="00DA7450" w14:paraId="291C6523" w14:textId="77777777" w:rsidTr="00D10EED">
        <w:tc>
          <w:tcPr>
            <w:tcW w:w="1870" w:type="dxa"/>
            <w:tcBorders>
              <w:top w:val="nil"/>
              <w:left w:val="nil"/>
              <w:bottom w:val="single" w:sz="4" w:space="0" w:color="auto"/>
              <w:right w:val="nil"/>
            </w:tcBorders>
          </w:tcPr>
          <w:p w14:paraId="54F9ACE8" w14:textId="77777777" w:rsidR="00CA2DE0" w:rsidRPr="00DA7450" w:rsidRDefault="00CA2DE0" w:rsidP="00D10EED">
            <w:pPr>
              <w:spacing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096B2450" w14:textId="77777777" w:rsidR="00CA2DE0" w:rsidRPr="00DA7450" w:rsidRDefault="00CA2DE0" w:rsidP="00D10EED">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6E5CD758" w14:textId="77777777" w:rsidR="00CA2DE0" w:rsidRPr="00DA7450" w:rsidRDefault="00CA2DE0"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ABE3357"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3.05</w:t>
            </w:r>
          </w:p>
        </w:tc>
        <w:tc>
          <w:tcPr>
            <w:tcW w:w="1870" w:type="dxa"/>
            <w:tcBorders>
              <w:top w:val="nil"/>
              <w:left w:val="nil"/>
              <w:bottom w:val="single" w:sz="4" w:space="0" w:color="auto"/>
              <w:right w:val="nil"/>
            </w:tcBorders>
          </w:tcPr>
          <w:p w14:paraId="6DC491DB" w14:textId="77777777" w:rsidR="00CA2DE0" w:rsidRPr="00DA7450" w:rsidRDefault="00CA2DE0"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0.81</w:t>
            </w:r>
          </w:p>
        </w:tc>
      </w:tr>
    </w:tbl>
    <w:p w14:paraId="079212B1" w14:textId="17403088" w:rsidR="00A14F16" w:rsidRDefault="00CA2DE0" w:rsidP="00CA2DE0">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3735AAF4" w14:textId="40B75DCE" w:rsidR="00D83B98" w:rsidRPr="00B568FA" w:rsidRDefault="00D83B98" w:rsidP="00D83B9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A3</w:t>
      </w:r>
    </w:p>
    <w:p w14:paraId="20EC152E" w14:textId="08E5A7F0" w:rsidR="00D83B98" w:rsidRPr="00A37074" w:rsidRDefault="00D83B98" w:rsidP="00D83B9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 xml:space="preserve">of </w:t>
      </w:r>
      <w:r w:rsidRPr="00CF52D1">
        <w:rPr>
          <w:rFonts w:ascii="Times New Roman" w:hAnsi="Times New Roman"/>
          <w:i/>
          <w:iCs/>
          <w:sz w:val="24"/>
          <w:szCs w:val="24"/>
        </w:rPr>
        <w:t xml:space="preserve">Pair Type in </w:t>
      </w:r>
      <w:r w:rsidRPr="00A37074">
        <w:rPr>
          <w:rFonts w:ascii="Times New Roman" w:hAnsi="Times New Roman"/>
          <w:i/>
          <w:iCs/>
          <w:sz w:val="24"/>
          <w:szCs w:val="24"/>
        </w:rPr>
        <w:t xml:space="preserve">Experiment </w:t>
      </w:r>
      <w:r>
        <w:rPr>
          <w:rFonts w:ascii="Times New Roman" w:hAnsi="Times New Roman"/>
          <w:i/>
          <w:iCs/>
          <w:sz w:val="24"/>
          <w:szCs w:val="24"/>
        </w:rPr>
        <w:t>1</w:t>
      </w:r>
      <w:r w:rsidRPr="00A37074">
        <w:rPr>
          <w:rFonts w:ascii="Times New Roman" w:hAnsi="Times New Roman"/>
          <w:i/>
          <w:iCs/>
          <w:sz w:val="24"/>
          <w:szCs w:val="24"/>
        </w:rPr>
        <w:t>.</w:t>
      </w:r>
    </w:p>
    <w:tbl>
      <w:tblPr>
        <w:tblStyle w:val="TableGrid"/>
        <w:tblW w:w="7200" w:type="dxa"/>
        <w:tblLayout w:type="fixed"/>
        <w:tblLook w:val="04A0" w:firstRow="1" w:lastRow="0" w:firstColumn="1" w:lastColumn="0" w:noHBand="0" w:noVBand="1"/>
      </w:tblPr>
      <w:tblGrid>
        <w:gridCol w:w="1620"/>
        <w:gridCol w:w="90"/>
        <w:gridCol w:w="1170"/>
        <w:gridCol w:w="1260"/>
        <w:gridCol w:w="810"/>
        <w:gridCol w:w="1170"/>
        <w:gridCol w:w="1080"/>
      </w:tblGrid>
      <w:tr w:rsidR="006B045D" w:rsidRPr="00A37074" w14:paraId="335281DC" w14:textId="77777777" w:rsidTr="00D10EED">
        <w:tc>
          <w:tcPr>
            <w:tcW w:w="1710" w:type="dxa"/>
            <w:gridSpan w:val="2"/>
            <w:tcBorders>
              <w:left w:val="nil"/>
              <w:bottom w:val="single" w:sz="4" w:space="0" w:color="auto"/>
              <w:right w:val="nil"/>
            </w:tcBorders>
          </w:tcPr>
          <w:p w14:paraId="7C5FA507"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7C4AFB45"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3967E79"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1F7EE444" w14:textId="77777777" w:rsidR="006B045D" w:rsidRPr="00A37074" w:rsidRDefault="006B045D" w:rsidP="00D10EED">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6207C54A" w14:textId="77777777" w:rsidR="006B045D" w:rsidRPr="00A37074" w:rsidRDefault="006B045D" w:rsidP="00D10EED">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80" w:type="dxa"/>
            <w:tcBorders>
              <w:left w:val="nil"/>
              <w:bottom w:val="single" w:sz="4" w:space="0" w:color="auto"/>
              <w:right w:val="nil"/>
            </w:tcBorders>
          </w:tcPr>
          <w:p w14:paraId="5F2897C0"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U</w:t>
            </w:r>
          </w:p>
        </w:tc>
      </w:tr>
      <w:tr w:rsidR="006B045D" w:rsidRPr="00A37074" w14:paraId="7C3DE8F0" w14:textId="77777777" w:rsidTr="00D10EED">
        <w:tc>
          <w:tcPr>
            <w:tcW w:w="1620" w:type="dxa"/>
            <w:tcBorders>
              <w:top w:val="nil"/>
              <w:left w:val="nil"/>
              <w:bottom w:val="nil"/>
              <w:right w:val="nil"/>
            </w:tcBorders>
          </w:tcPr>
          <w:p w14:paraId="7F4C97FB" w14:textId="77777777" w:rsidR="006B045D" w:rsidRPr="00A37074" w:rsidRDefault="006B045D" w:rsidP="00D10EED">
            <w:pPr>
              <w:spacing w:line="480" w:lineRule="auto"/>
              <w:rPr>
                <w:rFonts w:ascii="Times New Roman" w:hAnsi="Times New Roman"/>
                <w:sz w:val="24"/>
                <w:szCs w:val="24"/>
              </w:rPr>
            </w:pPr>
            <w:bookmarkStart w:id="20" w:name="_Hlk64470671"/>
            <w:r>
              <w:rPr>
                <w:rFonts w:ascii="Times New Roman" w:hAnsi="Times New Roman"/>
                <w:sz w:val="24"/>
                <w:szCs w:val="24"/>
              </w:rPr>
              <w:t>Mixed</w:t>
            </w:r>
          </w:p>
        </w:tc>
        <w:tc>
          <w:tcPr>
            <w:tcW w:w="1260" w:type="dxa"/>
            <w:gridSpan w:val="2"/>
            <w:tcBorders>
              <w:top w:val="nil"/>
              <w:left w:val="nil"/>
              <w:bottom w:val="nil"/>
              <w:right w:val="nil"/>
            </w:tcBorders>
          </w:tcPr>
          <w:p w14:paraId="386F67D4"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24EEFC5F"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7F547F81"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75.59</w:t>
            </w:r>
          </w:p>
        </w:tc>
        <w:tc>
          <w:tcPr>
            <w:tcW w:w="1170" w:type="dxa"/>
            <w:tcBorders>
              <w:top w:val="nil"/>
              <w:left w:val="nil"/>
              <w:bottom w:val="nil"/>
              <w:right w:val="nil"/>
            </w:tcBorders>
          </w:tcPr>
          <w:p w14:paraId="67AC8480"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4.63</w:t>
            </w:r>
          </w:p>
        </w:tc>
        <w:tc>
          <w:tcPr>
            <w:tcW w:w="1080" w:type="dxa"/>
            <w:tcBorders>
              <w:top w:val="nil"/>
              <w:left w:val="nil"/>
              <w:bottom w:val="nil"/>
              <w:right w:val="nil"/>
            </w:tcBorders>
          </w:tcPr>
          <w:p w14:paraId="60642074"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4.34*</w:t>
            </w:r>
          </w:p>
        </w:tc>
      </w:tr>
      <w:tr w:rsidR="006B045D" w:rsidRPr="00A37074" w14:paraId="5B04A3F7" w14:textId="77777777" w:rsidTr="00D10EED">
        <w:tc>
          <w:tcPr>
            <w:tcW w:w="1620" w:type="dxa"/>
            <w:tcBorders>
              <w:top w:val="nil"/>
              <w:left w:val="nil"/>
              <w:bottom w:val="nil"/>
              <w:right w:val="nil"/>
            </w:tcBorders>
          </w:tcPr>
          <w:p w14:paraId="6E1E477B"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AA9231C" w14:textId="77777777" w:rsidR="006B045D" w:rsidRPr="00A37074" w:rsidRDefault="006B045D"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65B4B286"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031B836"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18.14</w:t>
            </w:r>
          </w:p>
        </w:tc>
        <w:tc>
          <w:tcPr>
            <w:tcW w:w="1170" w:type="dxa"/>
            <w:tcBorders>
              <w:top w:val="nil"/>
              <w:left w:val="nil"/>
              <w:bottom w:val="nil"/>
              <w:right w:val="nil"/>
            </w:tcBorders>
          </w:tcPr>
          <w:p w14:paraId="6E74E148"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3.99</w:t>
            </w:r>
          </w:p>
        </w:tc>
        <w:tc>
          <w:tcPr>
            <w:tcW w:w="1080" w:type="dxa"/>
            <w:tcBorders>
              <w:top w:val="nil"/>
              <w:left w:val="nil"/>
              <w:bottom w:val="nil"/>
              <w:right w:val="nil"/>
            </w:tcBorders>
          </w:tcPr>
          <w:p w14:paraId="14F3760E" w14:textId="77777777" w:rsidR="006B045D" w:rsidRPr="00A37074" w:rsidRDefault="006B045D" w:rsidP="00D10EED">
            <w:pPr>
              <w:spacing w:line="480" w:lineRule="auto"/>
              <w:jc w:val="center"/>
              <w:rPr>
                <w:rFonts w:ascii="Times New Roman" w:hAnsi="Times New Roman"/>
                <w:sz w:val="24"/>
                <w:szCs w:val="24"/>
              </w:rPr>
            </w:pPr>
          </w:p>
        </w:tc>
      </w:tr>
      <w:bookmarkEnd w:id="20"/>
      <w:tr w:rsidR="006B045D" w:rsidRPr="00A37074" w14:paraId="3AD793E0" w14:textId="77777777" w:rsidTr="00D10EED">
        <w:tc>
          <w:tcPr>
            <w:tcW w:w="1620" w:type="dxa"/>
            <w:tcBorders>
              <w:top w:val="nil"/>
              <w:left w:val="nil"/>
              <w:bottom w:val="nil"/>
              <w:right w:val="nil"/>
            </w:tcBorders>
          </w:tcPr>
          <w:p w14:paraId="5C13335D"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A6618E"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4F97E91"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227975CA"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76.68</w:t>
            </w:r>
          </w:p>
        </w:tc>
        <w:tc>
          <w:tcPr>
            <w:tcW w:w="1170" w:type="dxa"/>
            <w:tcBorders>
              <w:top w:val="nil"/>
              <w:left w:val="nil"/>
              <w:bottom w:val="nil"/>
              <w:right w:val="nil"/>
            </w:tcBorders>
          </w:tcPr>
          <w:p w14:paraId="28A89CA1"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5.11</w:t>
            </w:r>
          </w:p>
        </w:tc>
        <w:tc>
          <w:tcPr>
            <w:tcW w:w="1080" w:type="dxa"/>
            <w:tcBorders>
              <w:top w:val="nil"/>
              <w:left w:val="nil"/>
              <w:bottom w:val="nil"/>
              <w:right w:val="nil"/>
            </w:tcBorders>
          </w:tcPr>
          <w:p w14:paraId="678D8296"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3.05*</w:t>
            </w:r>
          </w:p>
        </w:tc>
      </w:tr>
      <w:tr w:rsidR="006B045D" w:rsidRPr="00A37074" w14:paraId="3333E90F" w14:textId="77777777" w:rsidTr="00D10EED">
        <w:tc>
          <w:tcPr>
            <w:tcW w:w="1620" w:type="dxa"/>
            <w:tcBorders>
              <w:top w:val="nil"/>
              <w:left w:val="nil"/>
              <w:bottom w:val="nil"/>
              <w:right w:val="nil"/>
            </w:tcBorders>
          </w:tcPr>
          <w:p w14:paraId="7B50DAFA"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7EDAA85" w14:textId="77777777" w:rsidR="006B045D" w:rsidRPr="00A37074" w:rsidRDefault="006B045D"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23B39A58"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3C34D645"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25.27</w:t>
            </w:r>
          </w:p>
        </w:tc>
        <w:tc>
          <w:tcPr>
            <w:tcW w:w="1170" w:type="dxa"/>
            <w:tcBorders>
              <w:top w:val="nil"/>
              <w:left w:val="nil"/>
              <w:bottom w:val="nil"/>
              <w:right w:val="nil"/>
            </w:tcBorders>
          </w:tcPr>
          <w:p w14:paraId="520CE6AA"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6.18</w:t>
            </w:r>
          </w:p>
        </w:tc>
        <w:tc>
          <w:tcPr>
            <w:tcW w:w="1080" w:type="dxa"/>
            <w:tcBorders>
              <w:top w:val="nil"/>
              <w:left w:val="nil"/>
              <w:bottom w:val="nil"/>
              <w:right w:val="nil"/>
            </w:tcBorders>
          </w:tcPr>
          <w:p w14:paraId="53F9DA2E" w14:textId="77777777" w:rsidR="006B045D" w:rsidRPr="00A37074" w:rsidRDefault="006B045D" w:rsidP="00D10EED">
            <w:pPr>
              <w:spacing w:line="480" w:lineRule="auto"/>
              <w:jc w:val="center"/>
              <w:rPr>
                <w:rFonts w:ascii="Times New Roman" w:hAnsi="Times New Roman"/>
                <w:sz w:val="24"/>
                <w:szCs w:val="24"/>
              </w:rPr>
            </w:pPr>
          </w:p>
        </w:tc>
      </w:tr>
      <w:tr w:rsidR="006B045D" w:rsidRPr="00A37074" w14:paraId="1F86AC07" w14:textId="77777777" w:rsidTr="00D10EED">
        <w:tc>
          <w:tcPr>
            <w:tcW w:w="1620" w:type="dxa"/>
            <w:tcBorders>
              <w:top w:val="nil"/>
              <w:left w:val="nil"/>
              <w:bottom w:val="nil"/>
              <w:right w:val="nil"/>
            </w:tcBorders>
          </w:tcPr>
          <w:p w14:paraId="6980AFD3"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8E62785"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0086C215"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Forward</w:t>
            </w:r>
          </w:p>
        </w:tc>
        <w:tc>
          <w:tcPr>
            <w:tcW w:w="810" w:type="dxa"/>
            <w:tcBorders>
              <w:top w:val="nil"/>
              <w:left w:val="nil"/>
              <w:bottom w:val="nil"/>
              <w:right w:val="nil"/>
            </w:tcBorders>
          </w:tcPr>
          <w:p w14:paraId="4CD04BE9"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62.98</w:t>
            </w:r>
          </w:p>
        </w:tc>
        <w:tc>
          <w:tcPr>
            <w:tcW w:w="1170" w:type="dxa"/>
            <w:tcBorders>
              <w:top w:val="nil"/>
              <w:left w:val="nil"/>
              <w:bottom w:val="nil"/>
              <w:right w:val="nil"/>
            </w:tcBorders>
          </w:tcPr>
          <w:p w14:paraId="6DFD10E5"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6.01</w:t>
            </w:r>
          </w:p>
        </w:tc>
        <w:tc>
          <w:tcPr>
            <w:tcW w:w="1080" w:type="dxa"/>
            <w:tcBorders>
              <w:top w:val="nil"/>
              <w:left w:val="nil"/>
              <w:bottom w:val="nil"/>
              <w:right w:val="nil"/>
            </w:tcBorders>
          </w:tcPr>
          <w:p w14:paraId="207E1209"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2.00*</w:t>
            </w:r>
          </w:p>
        </w:tc>
      </w:tr>
      <w:tr w:rsidR="006B045D" w:rsidRPr="00A37074" w14:paraId="22AC9C00" w14:textId="77777777" w:rsidTr="00D10EED">
        <w:tc>
          <w:tcPr>
            <w:tcW w:w="1620" w:type="dxa"/>
            <w:tcBorders>
              <w:top w:val="nil"/>
              <w:left w:val="nil"/>
              <w:bottom w:val="nil"/>
              <w:right w:val="nil"/>
            </w:tcBorders>
          </w:tcPr>
          <w:p w14:paraId="0C824A55"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6A64C9" w14:textId="77777777" w:rsidR="006B045D" w:rsidRPr="00A37074" w:rsidRDefault="006B045D"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75A95EEA" w14:textId="77777777" w:rsidR="006B045D" w:rsidRPr="00A37074" w:rsidRDefault="006B045D"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7DAB266C"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21.86</w:t>
            </w:r>
          </w:p>
        </w:tc>
        <w:tc>
          <w:tcPr>
            <w:tcW w:w="1170" w:type="dxa"/>
            <w:tcBorders>
              <w:top w:val="nil"/>
              <w:left w:val="nil"/>
              <w:bottom w:val="nil"/>
              <w:right w:val="nil"/>
            </w:tcBorders>
          </w:tcPr>
          <w:p w14:paraId="29EE0156"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7.50</w:t>
            </w:r>
          </w:p>
        </w:tc>
        <w:tc>
          <w:tcPr>
            <w:tcW w:w="1080" w:type="dxa"/>
            <w:tcBorders>
              <w:top w:val="nil"/>
              <w:left w:val="nil"/>
              <w:bottom w:val="nil"/>
              <w:right w:val="nil"/>
            </w:tcBorders>
          </w:tcPr>
          <w:p w14:paraId="2AB5FCB6" w14:textId="77777777" w:rsidR="006B045D" w:rsidRPr="00A37074" w:rsidRDefault="006B045D" w:rsidP="00D10EED">
            <w:pPr>
              <w:spacing w:line="480" w:lineRule="auto"/>
              <w:jc w:val="center"/>
              <w:rPr>
                <w:rFonts w:ascii="Times New Roman" w:hAnsi="Times New Roman"/>
                <w:sz w:val="24"/>
                <w:szCs w:val="24"/>
              </w:rPr>
            </w:pPr>
          </w:p>
        </w:tc>
      </w:tr>
      <w:tr w:rsidR="006B045D" w:rsidRPr="00A37074" w14:paraId="3EA002E2" w14:textId="77777777" w:rsidTr="00D10EED">
        <w:tc>
          <w:tcPr>
            <w:tcW w:w="1620" w:type="dxa"/>
            <w:tcBorders>
              <w:top w:val="nil"/>
              <w:left w:val="nil"/>
              <w:bottom w:val="nil"/>
              <w:right w:val="nil"/>
            </w:tcBorders>
          </w:tcPr>
          <w:p w14:paraId="52E96339"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5E905686"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2544432"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5C9131F" w14:textId="77777777" w:rsidR="006B045D" w:rsidRDefault="006B045D" w:rsidP="00D10EED">
            <w:pPr>
              <w:spacing w:line="480" w:lineRule="auto"/>
              <w:jc w:val="center"/>
              <w:rPr>
                <w:rFonts w:ascii="Times New Roman" w:hAnsi="Times New Roman"/>
                <w:sz w:val="24"/>
                <w:szCs w:val="24"/>
              </w:rPr>
            </w:pPr>
            <w:r>
              <w:rPr>
                <w:rFonts w:ascii="Times New Roman" w:hAnsi="Times New Roman"/>
                <w:sz w:val="24"/>
                <w:szCs w:val="24"/>
              </w:rPr>
              <w:t>83.19</w:t>
            </w:r>
          </w:p>
        </w:tc>
        <w:tc>
          <w:tcPr>
            <w:tcW w:w="1170" w:type="dxa"/>
            <w:tcBorders>
              <w:top w:val="nil"/>
              <w:left w:val="nil"/>
              <w:bottom w:val="nil"/>
              <w:right w:val="nil"/>
            </w:tcBorders>
          </w:tcPr>
          <w:p w14:paraId="1DEF67C0"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2.56</w:t>
            </w:r>
          </w:p>
        </w:tc>
        <w:tc>
          <w:tcPr>
            <w:tcW w:w="1080" w:type="dxa"/>
            <w:tcBorders>
              <w:top w:val="nil"/>
              <w:left w:val="nil"/>
              <w:bottom w:val="nil"/>
              <w:right w:val="nil"/>
            </w:tcBorders>
          </w:tcPr>
          <w:p w14:paraId="046C0247"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4.66*</w:t>
            </w:r>
          </w:p>
        </w:tc>
      </w:tr>
      <w:tr w:rsidR="006B045D" w:rsidRPr="00A37074" w14:paraId="4629F192" w14:textId="77777777" w:rsidTr="00D10EED">
        <w:tc>
          <w:tcPr>
            <w:tcW w:w="1620" w:type="dxa"/>
            <w:tcBorders>
              <w:top w:val="nil"/>
              <w:left w:val="nil"/>
              <w:bottom w:val="nil"/>
              <w:right w:val="nil"/>
            </w:tcBorders>
          </w:tcPr>
          <w:p w14:paraId="1B9B6E92"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4EDA20B" w14:textId="77777777" w:rsidR="006B045D" w:rsidRPr="00A37074" w:rsidRDefault="006B045D"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1B6E5305"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7273A42E" w14:textId="77777777" w:rsidR="006B045D" w:rsidRDefault="006B045D" w:rsidP="00D10EED">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596E6FD9"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3.56</w:t>
            </w:r>
          </w:p>
        </w:tc>
        <w:tc>
          <w:tcPr>
            <w:tcW w:w="1080" w:type="dxa"/>
            <w:tcBorders>
              <w:top w:val="nil"/>
              <w:left w:val="nil"/>
              <w:bottom w:val="nil"/>
              <w:right w:val="nil"/>
            </w:tcBorders>
          </w:tcPr>
          <w:p w14:paraId="7CC5AA79" w14:textId="77777777" w:rsidR="006B045D" w:rsidRPr="00A37074" w:rsidRDefault="006B045D" w:rsidP="00D10EED">
            <w:pPr>
              <w:spacing w:line="480" w:lineRule="auto"/>
              <w:jc w:val="center"/>
              <w:rPr>
                <w:rFonts w:ascii="Times New Roman" w:hAnsi="Times New Roman"/>
                <w:sz w:val="24"/>
                <w:szCs w:val="24"/>
              </w:rPr>
            </w:pPr>
          </w:p>
        </w:tc>
      </w:tr>
      <w:tr w:rsidR="006B045D" w:rsidRPr="00A37074" w14:paraId="23B44585" w14:textId="77777777" w:rsidTr="00D10EED">
        <w:tc>
          <w:tcPr>
            <w:tcW w:w="1620" w:type="dxa"/>
            <w:tcBorders>
              <w:top w:val="nil"/>
              <w:left w:val="nil"/>
              <w:bottom w:val="nil"/>
              <w:right w:val="nil"/>
            </w:tcBorders>
          </w:tcPr>
          <w:p w14:paraId="52255391"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D03C03B"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13F2A07B"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5E034AB3" w14:textId="77777777" w:rsidR="006B045D" w:rsidRDefault="006B045D" w:rsidP="00D10EED">
            <w:pPr>
              <w:spacing w:line="480" w:lineRule="auto"/>
              <w:jc w:val="center"/>
              <w:rPr>
                <w:rFonts w:ascii="Times New Roman" w:hAnsi="Times New Roman"/>
                <w:sz w:val="24"/>
                <w:szCs w:val="24"/>
              </w:rPr>
            </w:pPr>
            <w:r>
              <w:rPr>
                <w:rFonts w:ascii="Times New Roman" w:hAnsi="Times New Roman"/>
                <w:sz w:val="24"/>
                <w:szCs w:val="24"/>
              </w:rPr>
              <w:t>77.78</w:t>
            </w:r>
          </w:p>
        </w:tc>
        <w:tc>
          <w:tcPr>
            <w:tcW w:w="1170" w:type="dxa"/>
            <w:tcBorders>
              <w:top w:val="nil"/>
              <w:left w:val="nil"/>
              <w:bottom w:val="nil"/>
              <w:right w:val="nil"/>
            </w:tcBorders>
          </w:tcPr>
          <w:p w14:paraId="3F55A1D3"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4.60</w:t>
            </w:r>
          </w:p>
        </w:tc>
        <w:tc>
          <w:tcPr>
            <w:tcW w:w="1080" w:type="dxa"/>
            <w:tcBorders>
              <w:top w:val="nil"/>
              <w:left w:val="nil"/>
              <w:bottom w:val="nil"/>
              <w:right w:val="nil"/>
            </w:tcBorders>
          </w:tcPr>
          <w:p w14:paraId="532DEB9A"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2.96*</w:t>
            </w:r>
          </w:p>
        </w:tc>
      </w:tr>
      <w:tr w:rsidR="006B045D" w:rsidRPr="00A37074" w14:paraId="0FFBFB5B" w14:textId="77777777" w:rsidTr="00D10EED">
        <w:tc>
          <w:tcPr>
            <w:tcW w:w="1620" w:type="dxa"/>
            <w:tcBorders>
              <w:top w:val="nil"/>
              <w:left w:val="nil"/>
              <w:bottom w:val="nil"/>
              <w:right w:val="nil"/>
            </w:tcBorders>
          </w:tcPr>
          <w:p w14:paraId="55DBB93C"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95E1C4B" w14:textId="77777777" w:rsidR="006B045D" w:rsidRPr="00A37074" w:rsidRDefault="006B045D"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5A705FDB"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241A4301" w14:textId="77777777" w:rsidR="006B045D" w:rsidRDefault="006B045D" w:rsidP="00D10EED">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1E894D2A"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3.27</w:t>
            </w:r>
          </w:p>
        </w:tc>
        <w:tc>
          <w:tcPr>
            <w:tcW w:w="1080" w:type="dxa"/>
            <w:tcBorders>
              <w:top w:val="nil"/>
              <w:left w:val="nil"/>
              <w:bottom w:val="nil"/>
              <w:right w:val="nil"/>
            </w:tcBorders>
          </w:tcPr>
          <w:p w14:paraId="146208E5" w14:textId="77777777" w:rsidR="006B045D" w:rsidRPr="00A37074" w:rsidRDefault="006B045D" w:rsidP="00D10EED">
            <w:pPr>
              <w:spacing w:line="480" w:lineRule="auto"/>
              <w:jc w:val="center"/>
              <w:rPr>
                <w:rFonts w:ascii="Times New Roman" w:hAnsi="Times New Roman"/>
                <w:sz w:val="24"/>
                <w:szCs w:val="24"/>
              </w:rPr>
            </w:pPr>
          </w:p>
        </w:tc>
      </w:tr>
      <w:tr w:rsidR="006B045D" w:rsidRPr="00A37074" w14:paraId="1823C15D" w14:textId="77777777" w:rsidTr="00D10EED">
        <w:tc>
          <w:tcPr>
            <w:tcW w:w="1620" w:type="dxa"/>
            <w:tcBorders>
              <w:top w:val="nil"/>
              <w:left w:val="nil"/>
              <w:bottom w:val="nil"/>
              <w:right w:val="nil"/>
            </w:tcBorders>
          </w:tcPr>
          <w:p w14:paraId="50E69472"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8D9B0B5" w14:textId="77777777" w:rsidR="006B045D" w:rsidRPr="00A37074" w:rsidRDefault="006B045D" w:rsidP="00D10EED">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25CDAAF" w14:textId="77777777" w:rsidR="006B045D" w:rsidRDefault="006B045D" w:rsidP="00D10EED">
            <w:pPr>
              <w:spacing w:line="480" w:lineRule="auto"/>
              <w:rPr>
                <w:rFonts w:ascii="Times New Roman" w:hAnsi="Times New Roman"/>
                <w:sz w:val="24"/>
                <w:szCs w:val="24"/>
              </w:rPr>
            </w:pPr>
            <w:r>
              <w:rPr>
                <w:rFonts w:ascii="Times New Roman" w:hAnsi="Times New Roman"/>
                <w:sz w:val="24"/>
                <w:szCs w:val="24"/>
              </w:rPr>
              <w:t>Forward</w:t>
            </w:r>
          </w:p>
        </w:tc>
        <w:tc>
          <w:tcPr>
            <w:tcW w:w="810" w:type="dxa"/>
            <w:tcBorders>
              <w:top w:val="nil"/>
              <w:left w:val="nil"/>
              <w:bottom w:val="nil"/>
              <w:right w:val="nil"/>
            </w:tcBorders>
          </w:tcPr>
          <w:p w14:paraId="0F3E37A1" w14:textId="77777777" w:rsidR="006B045D" w:rsidRDefault="006B045D" w:rsidP="00D10EED">
            <w:pPr>
              <w:spacing w:line="480" w:lineRule="auto"/>
              <w:jc w:val="center"/>
              <w:rPr>
                <w:rFonts w:ascii="Times New Roman" w:hAnsi="Times New Roman"/>
                <w:sz w:val="24"/>
                <w:szCs w:val="24"/>
              </w:rPr>
            </w:pPr>
            <w:r>
              <w:rPr>
                <w:rFonts w:ascii="Times New Roman" w:hAnsi="Times New Roman"/>
                <w:sz w:val="24"/>
                <w:szCs w:val="24"/>
              </w:rPr>
              <w:t>65.88</w:t>
            </w:r>
          </w:p>
        </w:tc>
        <w:tc>
          <w:tcPr>
            <w:tcW w:w="1170" w:type="dxa"/>
            <w:tcBorders>
              <w:top w:val="nil"/>
              <w:left w:val="nil"/>
              <w:bottom w:val="nil"/>
              <w:right w:val="nil"/>
            </w:tcBorders>
          </w:tcPr>
          <w:p w14:paraId="60E8DCF9"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4.11</w:t>
            </w:r>
          </w:p>
        </w:tc>
        <w:tc>
          <w:tcPr>
            <w:tcW w:w="1080" w:type="dxa"/>
            <w:tcBorders>
              <w:top w:val="nil"/>
              <w:left w:val="nil"/>
              <w:bottom w:val="nil"/>
              <w:right w:val="nil"/>
            </w:tcBorders>
          </w:tcPr>
          <w:p w14:paraId="60723337"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2.08*</w:t>
            </w:r>
          </w:p>
        </w:tc>
      </w:tr>
      <w:tr w:rsidR="006B045D" w:rsidRPr="00A37074" w14:paraId="09196830" w14:textId="77777777" w:rsidTr="00D10EED">
        <w:tc>
          <w:tcPr>
            <w:tcW w:w="1620" w:type="dxa"/>
            <w:tcBorders>
              <w:top w:val="nil"/>
              <w:left w:val="nil"/>
              <w:bottom w:val="single" w:sz="4" w:space="0" w:color="auto"/>
              <w:right w:val="nil"/>
            </w:tcBorders>
          </w:tcPr>
          <w:p w14:paraId="2EBDD458" w14:textId="77777777" w:rsidR="006B045D" w:rsidRPr="00A37074" w:rsidRDefault="006B045D" w:rsidP="00D10EED">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4387F95A" w14:textId="77777777" w:rsidR="006B045D" w:rsidRPr="00A37074" w:rsidRDefault="006B045D" w:rsidP="00D10EED">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5275D32D" w14:textId="77777777" w:rsidR="006B045D" w:rsidRDefault="006B045D" w:rsidP="00D10EED">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0D334B41" w14:textId="77777777" w:rsidR="006B045D" w:rsidRDefault="006B045D" w:rsidP="00D10EED">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03DAB14B" w14:textId="77777777" w:rsidR="006B045D" w:rsidRPr="00A37074" w:rsidRDefault="006B045D" w:rsidP="00D10EED">
            <w:pPr>
              <w:spacing w:line="480" w:lineRule="auto"/>
              <w:jc w:val="center"/>
              <w:rPr>
                <w:rFonts w:ascii="Times New Roman" w:hAnsi="Times New Roman"/>
                <w:sz w:val="24"/>
                <w:szCs w:val="24"/>
              </w:rPr>
            </w:pPr>
            <w:r>
              <w:rPr>
                <w:rFonts w:ascii="Times New Roman" w:hAnsi="Times New Roman"/>
                <w:sz w:val="24"/>
                <w:szCs w:val="24"/>
              </w:rPr>
              <w:t>4.66</w:t>
            </w:r>
          </w:p>
        </w:tc>
        <w:tc>
          <w:tcPr>
            <w:tcW w:w="1080" w:type="dxa"/>
            <w:tcBorders>
              <w:top w:val="nil"/>
              <w:left w:val="nil"/>
              <w:bottom w:val="single" w:sz="4" w:space="0" w:color="auto"/>
              <w:right w:val="nil"/>
            </w:tcBorders>
          </w:tcPr>
          <w:p w14:paraId="77D031F4" w14:textId="77777777" w:rsidR="006B045D" w:rsidRPr="00A37074" w:rsidRDefault="006B045D" w:rsidP="00D10EED">
            <w:pPr>
              <w:spacing w:line="480" w:lineRule="auto"/>
              <w:jc w:val="center"/>
              <w:rPr>
                <w:rFonts w:ascii="Times New Roman" w:hAnsi="Times New Roman"/>
                <w:sz w:val="24"/>
                <w:szCs w:val="24"/>
              </w:rPr>
            </w:pPr>
          </w:p>
        </w:tc>
      </w:tr>
    </w:tbl>
    <w:p w14:paraId="1BB88DB2" w14:textId="77777777" w:rsidR="006B045D" w:rsidRPr="00A37074" w:rsidRDefault="006B045D" w:rsidP="006B045D">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w:t>
      </w:r>
      <w:r>
        <w:rPr>
          <w:rFonts w:ascii="Times New Roman" w:hAnsi="Times New Roman" w:cs="Times New Roman"/>
          <w:sz w:val="24"/>
          <w:szCs w:val="24"/>
        </w:rPr>
        <w:t>r 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p>
    <w:p w14:paraId="016649CD" w14:textId="77777777" w:rsidR="006B045D" w:rsidRDefault="006B045D" w:rsidP="00D83B98">
      <w:pPr>
        <w:spacing w:before="120" w:after="0" w:line="240" w:lineRule="auto"/>
        <w:contextualSpacing/>
        <w:rPr>
          <w:rFonts w:ascii="Times New Roman" w:hAnsi="Times New Roman"/>
          <w:i/>
          <w:iCs/>
          <w:sz w:val="24"/>
          <w:szCs w:val="24"/>
        </w:rPr>
      </w:pPr>
    </w:p>
    <w:p w14:paraId="00703536" w14:textId="6BB6153B"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4DC9D1A2" w14:textId="2D35E9B8"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4</w:t>
      </w:r>
    </w:p>
    <w:p w14:paraId="527C206C" w14:textId="4A29343E"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 </w:t>
      </w:r>
      <w:r>
        <w:rPr>
          <w:rFonts w:ascii="Times New Roman" w:hAnsi="Times New Roman" w:cs="Times New Roman"/>
          <w:i/>
          <w:iCs/>
          <w:sz w:val="24"/>
          <w:szCs w:val="24"/>
        </w:rPr>
        <w:t>2</w:t>
      </w:r>
    </w:p>
    <w:tbl>
      <w:tblPr>
        <w:tblStyle w:val="TableGrid"/>
        <w:tblW w:w="0" w:type="auto"/>
        <w:tblLook w:val="04A0" w:firstRow="1" w:lastRow="0" w:firstColumn="1" w:lastColumn="0" w:noHBand="0" w:noVBand="1"/>
      </w:tblPr>
      <w:tblGrid>
        <w:gridCol w:w="1980"/>
        <w:gridCol w:w="1760"/>
        <w:gridCol w:w="1870"/>
        <w:gridCol w:w="1870"/>
        <w:gridCol w:w="1870"/>
      </w:tblGrid>
      <w:tr w:rsidR="001E321A" w:rsidRPr="00DA7450" w14:paraId="63952559" w14:textId="77777777" w:rsidTr="00D10EED">
        <w:trPr>
          <w:trHeight w:val="593"/>
        </w:trPr>
        <w:tc>
          <w:tcPr>
            <w:tcW w:w="1980" w:type="dxa"/>
            <w:tcBorders>
              <w:left w:val="nil"/>
              <w:bottom w:val="single" w:sz="4" w:space="0" w:color="auto"/>
              <w:right w:val="nil"/>
            </w:tcBorders>
          </w:tcPr>
          <w:p w14:paraId="7EF4B0A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760" w:type="dxa"/>
            <w:tcBorders>
              <w:left w:val="nil"/>
              <w:bottom w:val="single" w:sz="4" w:space="0" w:color="auto"/>
              <w:right w:val="nil"/>
            </w:tcBorders>
          </w:tcPr>
          <w:p w14:paraId="0C29628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2AB51AD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00D2E553"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35B45E5F"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67B8EA81" w14:textId="77777777" w:rsidTr="00D10EED">
        <w:tc>
          <w:tcPr>
            <w:tcW w:w="1980" w:type="dxa"/>
            <w:tcBorders>
              <w:left w:val="nil"/>
              <w:bottom w:val="nil"/>
              <w:right w:val="nil"/>
            </w:tcBorders>
          </w:tcPr>
          <w:p w14:paraId="6BC6AD88"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Backward</w:t>
            </w:r>
          </w:p>
        </w:tc>
        <w:tc>
          <w:tcPr>
            <w:tcW w:w="1760" w:type="dxa"/>
            <w:tcBorders>
              <w:left w:val="nil"/>
              <w:bottom w:val="nil"/>
              <w:right w:val="nil"/>
            </w:tcBorders>
          </w:tcPr>
          <w:p w14:paraId="3FFC3151"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48FCD474"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left w:val="nil"/>
              <w:bottom w:val="nil"/>
              <w:right w:val="nil"/>
            </w:tcBorders>
          </w:tcPr>
          <w:p w14:paraId="266F52CA" w14:textId="77777777" w:rsidR="001E321A" w:rsidRPr="00DA7450" w:rsidRDefault="001E321A"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5.13</w:t>
            </w:r>
          </w:p>
        </w:tc>
        <w:tc>
          <w:tcPr>
            <w:tcW w:w="1870" w:type="dxa"/>
            <w:tcBorders>
              <w:left w:val="nil"/>
              <w:bottom w:val="nil"/>
              <w:right w:val="nil"/>
            </w:tcBorders>
          </w:tcPr>
          <w:p w14:paraId="17C7D166" w14:textId="77777777" w:rsidR="001E321A" w:rsidRPr="00DA7450" w:rsidRDefault="001E321A" w:rsidP="00D10EED">
            <w:pPr>
              <w:spacing w:before="240" w:line="360" w:lineRule="auto"/>
              <w:jc w:val="center"/>
              <w:rPr>
                <w:rFonts w:ascii="Times New Roman" w:hAnsi="Times New Roman" w:cs="Times New Roman"/>
                <w:sz w:val="24"/>
                <w:szCs w:val="24"/>
              </w:rPr>
            </w:pPr>
            <w:r w:rsidRPr="00DA7450">
              <w:rPr>
                <w:rFonts w:ascii="Times New Roman" w:hAnsi="Times New Roman" w:cs="Times New Roman"/>
                <w:sz w:val="24"/>
                <w:szCs w:val="24"/>
              </w:rPr>
              <w:t>1.06</w:t>
            </w:r>
          </w:p>
        </w:tc>
      </w:tr>
      <w:tr w:rsidR="001E321A" w:rsidRPr="00DA7450" w14:paraId="7E561888" w14:textId="77777777" w:rsidTr="00D10EED">
        <w:tc>
          <w:tcPr>
            <w:tcW w:w="1980" w:type="dxa"/>
            <w:tcBorders>
              <w:top w:val="nil"/>
              <w:left w:val="nil"/>
              <w:bottom w:val="nil"/>
              <w:right w:val="nil"/>
            </w:tcBorders>
          </w:tcPr>
          <w:p w14:paraId="3C093666"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878B13C"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341DE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F6B9E8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4.48</w:t>
            </w:r>
          </w:p>
        </w:tc>
        <w:tc>
          <w:tcPr>
            <w:tcW w:w="1870" w:type="dxa"/>
            <w:tcBorders>
              <w:top w:val="nil"/>
              <w:left w:val="nil"/>
              <w:bottom w:val="nil"/>
              <w:right w:val="nil"/>
            </w:tcBorders>
          </w:tcPr>
          <w:p w14:paraId="1EAD6DB2"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1.24</w:t>
            </w:r>
          </w:p>
        </w:tc>
      </w:tr>
      <w:tr w:rsidR="001E321A" w:rsidRPr="00DA7450" w14:paraId="75F0F4D8" w14:textId="77777777" w:rsidTr="00D10EED">
        <w:tc>
          <w:tcPr>
            <w:tcW w:w="1980" w:type="dxa"/>
            <w:tcBorders>
              <w:top w:val="nil"/>
              <w:left w:val="nil"/>
              <w:bottom w:val="nil"/>
              <w:right w:val="nil"/>
            </w:tcBorders>
          </w:tcPr>
          <w:p w14:paraId="47F81590"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3600E68"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7155E2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9C91A9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3.72</w:t>
            </w:r>
          </w:p>
        </w:tc>
        <w:tc>
          <w:tcPr>
            <w:tcW w:w="1870" w:type="dxa"/>
            <w:tcBorders>
              <w:top w:val="nil"/>
              <w:left w:val="nil"/>
              <w:bottom w:val="nil"/>
              <w:right w:val="nil"/>
            </w:tcBorders>
          </w:tcPr>
          <w:p w14:paraId="730DDD55"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0.65</w:t>
            </w:r>
          </w:p>
        </w:tc>
      </w:tr>
      <w:tr w:rsidR="001E321A" w:rsidRPr="00DA7450" w14:paraId="2499270C" w14:textId="77777777" w:rsidTr="00D10EED">
        <w:tc>
          <w:tcPr>
            <w:tcW w:w="1980" w:type="dxa"/>
            <w:tcBorders>
              <w:top w:val="nil"/>
              <w:left w:val="nil"/>
              <w:bottom w:val="nil"/>
              <w:right w:val="nil"/>
            </w:tcBorders>
          </w:tcPr>
          <w:p w14:paraId="37EE031F"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40FA9175"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67AAFD2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5BDF412"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4.82</w:t>
            </w:r>
          </w:p>
        </w:tc>
        <w:tc>
          <w:tcPr>
            <w:tcW w:w="1870" w:type="dxa"/>
            <w:tcBorders>
              <w:top w:val="nil"/>
              <w:left w:val="nil"/>
              <w:bottom w:val="nil"/>
              <w:right w:val="nil"/>
            </w:tcBorders>
          </w:tcPr>
          <w:p w14:paraId="03490D8A"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1.17</w:t>
            </w:r>
          </w:p>
        </w:tc>
      </w:tr>
      <w:tr w:rsidR="001E321A" w:rsidRPr="00DA7450" w14:paraId="0D3AB9B4" w14:textId="77777777" w:rsidTr="00D10EED">
        <w:tc>
          <w:tcPr>
            <w:tcW w:w="1980" w:type="dxa"/>
            <w:tcBorders>
              <w:top w:val="nil"/>
              <w:left w:val="nil"/>
              <w:bottom w:val="nil"/>
              <w:right w:val="nil"/>
            </w:tcBorders>
          </w:tcPr>
          <w:p w14:paraId="227BCEE1"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2BC5E3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71A9B"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67446FBF"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5.83</w:t>
            </w:r>
          </w:p>
        </w:tc>
        <w:tc>
          <w:tcPr>
            <w:tcW w:w="1870" w:type="dxa"/>
            <w:tcBorders>
              <w:top w:val="nil"/>
              <w:left w:val="nil"/>
              <w:bottom w:val="nil"/>
              <w:right w:val="nil"/>
            </w:tcBorders>
          </w:tcPr>
          <w:p w14:paraId="477FCF26"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1.89</w:t>
            </w:r>
          </w:p>
        </w:tc>
      </w:tr>
      <w:tr w:rsidR="001E321A" w:rsidRPr="00DA7450" w14:paraId="7DD537B3" w14:textId="77777777" w:rsidTr="00D10EED">
        <w:tc>
          <w:tcPr>
            <w:tcW w:w="1980" w:type="dxa"/>
            <w:tcBorders>
              <w:top w:val="nil"/>
              <w:left w:val="nil"/>
              <w:bottom w:val="nil"/>
              <w:right w:val="nil"/>
            </w:tcBorders>
          </w:tcPr>
          <w:p w14:paraId="20F2DA27"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FA7C0A5"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1962F7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79A6D00C"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2.57</w:t>
            </w:r>
          </w:p>
        </w:tc>
        <w:tc>
          <w:tcPr>
            <w:tcW w:w="1870" w:type="dxa"/>
            <w:tcBorders>
              <w:top w:val="nil"/>
              <w:left w:val="nil"/>
              <w:bottom w:val="nil"/>
              <w:right w:val="nil"/>
            </w:tcBorders>
          </w:tcPr>
          <w:p w14:paraId="0F885FF0"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0.77</w:t>
            </w:r>
          </w:p>
        </w:tc>
      </w:tr>
      <w:tr w:rsidR="001E321A" w:rsidRPr="00DA7450" w14:paraId="4C3982BF" w14:textId="77777777" w:rsidTr="00D10EED">
        <w:tc>
          <w:tcPr>
            <w:tcW w:w="1980" w:type="dxa"/>
            <w:tcBorders>
              <w:top w:val="nil"/>
              <w:left w:val="nil"/>
              <w:bottom w:val="nil"/>
              <w:right w:val="nil"/>
            </w:tcBorders>
          </w:tcPr>
          <w:p w14:paraId="77C6D319" w14:textId="77777777" w:rsidR="001E321A" w:rsidRPr="00DA7450" w:rsidRDefault="001E321A" w:rsidP="00D10EED">
            <w:pPr>
              <w:spacing w:line="360" w:lineRule="auto"/>
              <w:rPr>
                <w:rFonts w:ascii="Times New Roman" w:hAnsi="Times New Roman" w:cs="Times New Roman"/>
                <w:sz w:val="24"/>
                <w:szCs w:val="24"/>
              </w:rPr>
            </w:pPr>
            <w:bookmarkStart w:id="21" w:name="_Hlk17026880"/>
            <w:r w:rsidRPr="00DA7450">
              <w:rPr>
                <w:rFonts w:ascii="Times New Roman" w:hAnsi="Times New Roman" w:cs="Times New Roman"/>
                <w:sz w:val="24"/>
                <w:szCs w:val="24"/>
              </w:rPr>
              <w:t>Mixed Unrelated</w:t>
            </w:r>
          </w:p>
        </w:tc>
        <w:tc>
          <w:tcPr>
            <w:tcW w:w="1760" w:type="dxa"/>
            <w:tcBorders>
              <w:top w:val="nil"/>
              <w:left w:val="nil"/>
              <w:bottom w:val="nil"/>
              <w:right w:val="nil"/>
            </w:tcBorders>
          </w:tcPr>
          <w:p w14:paraId="219D56B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2C13EB2B"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133197CE"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709982BD"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1.23</w:t>
            </w:r>
          </w:p>
        </w:tc>
      </w:tr>
      <w:tr w:rsidR="001E321A" w:rsidRPr="00DA7450" w14:paraId="310B85DF" w14:textId="77777777" w:rsidTr="00D10EED">
        <w:tc>
          <w:tcPr>
            <w:tcW w:w="1980" w:type="dxa"/>
            <w:tcBorders>
              <w:top w:val="nil"/>
              <w:left w:val="nil"/>
              <w:bottom w:val="nil"/>
              <w:right w:val="nil"/>
            </w:tcBorders>
          </w:tcPr>
          <w:p w14:paraId="5559BD6A"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6EC4782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42588C"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464BA762"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5F61411B"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1.67</w:t>
            </w:r>
          </w:p>
        </w:tc>
      </w:tr>
      <w:tr w:rsidR="001E321A" w:rsidRPr="00DA7450" w14:paraId="24D3F11A" w14:textId="77777777" w:rsidTr="00D10EED">
        <w:tc>
          <w:tcPr>
            <w:tcW w:w="1980" w:type="dxa"/>
            <w:tcBorders>
              <w:top w:val="nil"/>
              <w:left w:val="nil"/>
              <w:bottom w:val="nil"/>
              <w:right w:val="nil"/>
            </w:tcBorders>
          </w:tcPr>
          <w:p w14:paraId="221B866B"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5007883"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E1BF190"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210EEF1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54F70DA9"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0.93</w:t>
            </w:r>
          </w:p>
        </w:tc>
      </w:tr>
      <w:tr w:rsidR="001E321A" w:rsidRPr="00DA7450" w14:paraId="1A1ABAE9" w14:textId="77777777" w:rsidTr="00D10EED">
        <w:tc>
          <w:tcPr>
            <w:tcW w:w="1980" w:type="dxa"/>
            <w:tcBorders>
              <w:top w:val="nil"/>
              <w:left w:val="nil"/>
              <w:bottom w:val="nil"/>
              <w:right w:val="nil"/>
            </w:tcBorders>
          </w:tcPr>
          <w:p w14:paraId="71D52AB7"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9D4982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BDD085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399525EE"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29DCE3C5"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1.33</w:t>
            </w:r>
          </w:p>
        </w:tc>
      </w:tr>
      <w:tr w:rsidR="001E321A" w:rsidRPr="00DA7450" w14:paraId="57EEFFCA" w14:textId="77777777" w:rsidTr="00D10EED">
        <w:tc>
          <w:tcPr>
            <w:tcW w:w="1980" w:type="dxa"/>
            <w:tcBorders>
              <w:top w:val="nil"/>
              <w:left w:val="nil"/>
              <w:bottom w:val="nil"/>
              <w:right w:val="nil"/>
            </w:tcBorders>
          </w:tcPr>
          <w:p w14:paraId="0E8134EB"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0DD7DEA9"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D85B13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7CEC712E"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15BEE8A0"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1.37</w:t>
            </w:r>
          </w:p>
        </w:tc>
      </w:tr>
      <w:tr w:rsidR="001E321A" w:rsidRPr="00DA7450" w14:paraId="1DBE394B" w14:textId="77777777" w:rsidTr="00D10EED">
        <w:tc>
          <w:tcPr>
            <w:tcW w:w="1980" w:type="dxa"/>
            <w:tcBorders>
              <w:top w:val="nil"/>
              <w:left w:val="nil"/>
              <w:bottom w:val="nil"/>
              <w:right w:val="nil"/>
            </w:tcBorders>
          </w:tcPr>
          <w:p w14:paraId="06D7D508"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11455EC"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30F330"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4EE319D"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40F1F7DA"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0.76</w:t>
            </w:r>
          </w:p>
        </w:tc>
      </w:tr>
      <w:bookmarkEnd w:id="21"/>
      <w:tr w:rsidR="001E321A" w:rsidRPr="00DA7450" w14:paraId="52D00B39" w14:textId="77777777" w:rsidTr="00D10EED">
        <w:tc>
          <w:tcPr>
            <w:tcW w:w="1980" w:type="dxa"/>
            <w:tcBorders>
              <w:top w:val="nil"/>
              <w:left w:val="nil"/>
              <w:bottom w:val="nil"/>
              <w:right w:val="nil"/>
            </w:tcBorders>
          </w:tcPr>
          <w:p w14:paraId="25A8B695"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Backward</w:t>
            </w:r>
          </w:p>
        </w:tc>
        <w:tc>
          <w:tcPr>
            <w:tcW w:w="1760" w:type="dxa"/>
            <w:tcBorders>
              <w:top w:val="nil"/>
              <w:left w:val="nil"/>
              <w:bottom w:val="nil"/>
              <w:right w:val="nil"/>
            </w:tcBorders>
          </w:tcPr>
          <w:p w14:paraId="54713EC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1782518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7D7E7DD5"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5.03</w:t>
            </w:r>
          </w:p>
        </w:tc>
        <w:tc>
          <w:tcPr>
            <w:tcW w:w="1870" w:type="dxa"/>
            <w:tcBorders>
              <w:top w:val="nil"/>
              <w:left w:val="nil"/>
              <w:bottom w:val="nil"/>
              <w:right w:val="nil"/>
            </w:tcBorders>
          </w:tcPr>
          <w:p w14:paraId="78AE53C1"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1.13</w:t>
            </w:r>
          </w:p>
        </w:tc>
      </w:tr>
      <w:tr w:rsidR="001E321A" w:rsidRPr="00DA7450" w14:paraId="30D75746" w14:textId="77777777" w:rsidTr="00D10EED">
        <w:tc>
          <w:tcPr>
            <w:tcW w:w="1980" w:type="dxa"/>
            <w:tcBorders>
              <w:top w:val="nil"/>
              <w:left w:val="nil"/>
              <w:bottom w:val="nil"/>
              <w:right w:val="nil"/>
            </w:tcBorders>
          </w:tcPr>
          <w:p w14:paraId="124B6A25"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7233B826"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52C782D"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60B1F40"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4.45</w:t>
            </w:r>
          </w:p>
        </w:tc>
        <w:tc>
          <w:tcPr>
            <w:tcW w:w="1870" w:type="dxa"/>
            <w:tcBorders>
              <w:top w:val="nil"/>
              <w:left w:val="nil"/>
              <w:bottom w:val="nil"/>
              <w:right w:val="nil"/>
            </w:tcBorders>
          </w:tcPr>
          <w:p w14:paraId="03BAD05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1.27</w:t>
            </w:r>
          </w:p>
        </w:tc>
      </w:tr>
      <w:tr w:rsidR="001E321A" w:rsidRPr="00DA7450" w14:paraId="0A69B44E" w14:textId="77777777" w:rsidTr="00D10EED">
        <w:tc>
          <w:tcPr>
            <w:tcW w:w="1980" w:type="dxa"/>
            <w:tcBorders>
              <w:top w:val="nil"/>
              <w:left w:val="nil"/>
              <w:bottom w:val="nil"/>
              <w:right w:val="nil"/>
            </w:tcBorders>
          </w:tcPr>
          <w:p w14:paraId="503BDEB6"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23DBD47F"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373C096"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4AB01A07"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3.75</w:t>
            </w:r>
          </w:p>
        </w:tc>
        <w:tc>
          <w:tcPr>
            <w:tcW w:w="1870" w:type="dxa"/>
            <w:tcBorders>
              <w:top w:val="nil"/>
              <w:left w:val="nil"/>
              <w:bottom w:val="nil"/>
              <w:right w:val="nil"/>
            </w:tcBorders>
          </w:tcPr>
          <w:p w14:paraId="60E348B8"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0.62</w:t>
            </w:r>
          </w:p>
        </w:tc>
      </w:tr>
      <w:tr w:rsidR="001E321A" w:rsidRPr="00DA7450" w14:paraId="10107E85" w14:textId="77777777" w:rsidTr="00D10EED">
        <w:tc>
          <w:tcPr>
            <w:tcW w:w="1980" w:type="dxa"/>
            <w:tcBorders>
              <w:top w:val="nil"/>
              <w:left w:val="nil"/>
              <w:bottom w:val="nil"/>
              <w:right w:val="nil"/>
            </w:tcBorders>
          </w:tcPr>
          <w:p w14:paraId="1436D8AC"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7230B2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366F1096"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DDC2049"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4.88</w:t>
            </w:r>
          </w:p>
        </w:tc>
        <w:tc>
          <w:tcPr>
            <w:tcW w:w="1870" w:type="dxa"/>
            <w:tcBorders>
              <w:top w:val="nil"/>
              <w:left w:val="nil"/>
              <w:bottom w:val="nil"/>
              <w:right w:val="nil"/>
            </w:tcBorders>
          </w:tcPr>
          <w:p w14:paraId="60CF6988"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1.22</w:t>
            </w:r>
          </w:p>
        </w:tc>
      </w:tr>
      <w:tr w:rsidR="001E321A" w:rsidRPr="00DA7450" w14:paraId="7D1CBCAA" w14:textId="77777777" w:rsidTr="00D10EED">
        <w:tc>
          <w:tcPr>
            <w:tcW w:w="1980" w:type="dxa"/>
            <w:tcBorders>
              <w:top w:val="nil"/>
              <w:left w:val="nil"/>
              <w:bottom w:val="nil"/>
              <w:right w:val="nil"/>
            </w:tcBorders>
          </w:tcPr>
          <w:p w14:paraId="63D26E4F"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nil"/>
              <w:right w:val="nil"/>
            </w:tcBorders>
          </w:tcPr>
          <w:p w14:paraId="1ADEBD2B"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E0BE6BF"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9A01C34"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6.17</w:t>
            </w:r>
          </w:p>
        </w:tc>
        <w:tc>
          <w:tcPr>
            <w:tcW w:w="1870" w:type="dxa"/>
            <w:tcBorders>
              <w:top w:val="nil"/>
              <w:left w:val="nil"/>
              <w:bottom w:val="nil"/>
              <w:right w:val="nil"/>
            </w:tcBorders>
          </w:tcPr>
          <w:p w14:paraId="6E66E99A"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1.86</w:t>
            </w:r>
          </w:p>
        </w:tc>
      </w:tr>
      <w:tr w:rsidR="001E321A" w:rsidRPr="00DA7450" w14:paraId="630AA165" w14:textId="77777777" w:rsidTr="00D10EED">
        <w:tc>
          <w:tcPr>
            <w:tcW w:w="1980" w:type="dxa"/>
            <w:tcBorders>
              <w:top w:val="nil"/>
              <w:left w:val="nil"/>
              <w:bottom w:val="single" w:sz="4" w:space="0" w:color="auto"/>
              <w:right w:val="nil"/>
            </w:tcBorders>
          </w:tcPr>
          <w:p w14:paraId="527ED28C" w14:textId="77777777" w:rsidR="001E321A" w:rsidRPr="00DA7450" w:rsidRDefault="001E321A" w:rsidP="00D10EED">
            <w:pPr>
              <w:spacing w:line="360" w:lineRule="auto"/>
              <w:rPr>
                <w:rFonts w:ascii="Times New Roman" w:hAnsi="Times New Roman" w:cs="Times New Roman"/>
                <w:b/>
                <w:bCs/>
                <w:sz w:val="24"/>
                <w:szCs w:val="24"/>
              </w:rPr>
            </w:pPr>
          </w:p>
        </w:tc>
        <w:tc>
          <w:tcPr>
            <w:tcW w:w="1760" w:type="dxa"/>
            <w:tcBorders>
              <w:top w:val="nil"/>
              <w:left w:val="nil"/>
              <w:bottom w:val="single" w:sz="4" w:space="0" w:color="auto"/>
              <w:right w:val="nil"/>
            </w:tcBorders>
          </w:tcPr>
          <w:p w14:paraId="66602A63"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1246F687"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476C555C"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2.48</w:t>
            </w:r>
          </w:p>
        </w:tc>
        <w:tc>
          <w:tcPr>
            <w:tcW w:w="1870" w:type="dxa"/>
            <w:tcBorders>
              <w:top w:val="nil"/>
              <w:left w:val="nil"/>
              <w:bottom w:val="single" w:sz="4" w:space="0" w:color="auto"/>
              <w:right w:val="nil"/>
            </w:tcBorders>
          </w:tcPr>
          <w:p w14:paraId="22138CBB" w14:textId="77777777" w:rsidR="001E321A" w:rsidRPr="00DA7450" w:rsidRDefault="001E321A" w:rsidP="00D10EED">
            <w:pPr>
              <w:spacing w:line="360" w:lineRule="auto"/>
              <w:jc w:val="center"/>
              <w:rPr>
                <w:rFonts w:ascii="Times New Roman" w:hAnsi="Times New Roman" w:cs="Times New Roman"/>
                <w:sz w:val="24"/>
                <w:szCs w:val="24"/>
              </w:rPr>
            </w:pPr>
            <w:r w:rsidRPr="00DA7450">
              <w:rPr>
                <w:rFonts w:ascii="Times New Roman" w:hAnsi="Times New Roman" w:cs="Times New Roman"/>
                <w:sz w:val="24"/>
                <w:szCs w:val="24"/>
              </w:rPr>
              <w:t>0.67</w:t>
            </w:r>
          </w:p>
        </w:tc>
      </w:tr>
    </w:tbl>
    <w:p w14:paraId="29DE9A20"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4359769D" w14:textId="0853F31E"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19712205" w14:textId="2EA8D6CE" w:rsidR="00DE20B8" w:rsidRPr="00B568FA" w:rsidRDefault="00DE20B8" w:rsidP="00DE20B8">
      <w:pPr>
        <w:rPr>
          <w:rFonts w:ascii="Times New Roman" w:hAnsi="Times New Roman"/>
          <w:sz w:val="24"/>
          <w:szCs w:val="24"/>
        </w:rPr>
      </w:pPr>
      <w:r w:rsidRPr="00B568FA">
        <w:rPr>
          <w:rFonts w:ascii="Times New Roman" w:hAnsi="Times New Roman"/>
          <w:sz w:val="24"/>
          <w:szCs w:val="24"/>
        </w:rPr>
        <w:lastRenderedPageBreak/>
        <w:t xml:space="preserve">Table </w:t>
      </w:r>
      <w:r>
        <w:rPr>
          <w:rFonts w:ascii="Times New Roman" w:hAnsi="Times New Roman"/>
          <w:sz w:val="24"/>
          <w:szCs w:val="24"/>
        </w:rPr>
        <w:t>A5</w:t>
      </w:r>
    </w:p>
    <w:p w14:paraId="2432D59C" w14:textId="6A6236F5" w:rsidR="00DE20B8" w:rsidRPr="00A37074" w:rsidRDefault="00DE20B8" w:rsidP="00DE20B8">
      <w:pPr>
        <w:spacing w:line="480" w:lineRule="auto"/>
        <w:rPr>
          <w:rFonts w:ascii="Times New Roman" w:hAnsi="Times New Roman"/>
          <w:i/>
          <w:iCs/>
          <w:sz w:val="24"/>
          <w:szCs w:val="24"/>
        </w:rPr>
      </w:pPr>
      <w:bookmarkStart w:id="22" w:name="_Hlk91512969"/>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2.</w:t>
      </w:r>
    </w:p>
    <w:tbl>
      <w:tblPr>
        <w:tblStyle w:val="TableGrid"/>
        <w:tblW w:w="7200" w:type="dxa"/>
        <w:tblLayout w:type="fixed"/>
        <w:tblLook w:val="04A0" w:firstRow="1" w:lastRow="0" w:firstColumn="1" w:lastColumn="0" w:noHBand="0" w:noVBand="1"/>
      </w:tblPr>
      <w:tblGrid>
        <w:gridCol w:w="1620"/>
        <w:gridCol w:w="90"/>
        <w:gridCol w:w="1170"/>
        <w:gridCol w:w="1260"/>
        <w:gridCol w:w="990"/>
        <w:gridCol w:w="1170"/>
        <w:gridCol w:w="900"/>
      </w:tblGrid>
      <w:tr w:rsidR="00DE20B8" w:rsidRPr="00A37074" w14:paraId="33C12406" w14:textId="77777777" w:rsidTr="00520818">
        <w:tc>
          <w:tcPr>
            <w:tcW w:w="1710" w:type="dxa"/>
            <w:gridSpan w:val="2"/>
            <w:tcBorders>
              <w:left w:val="nil"/>
              <w:bottom w:val="single" w:sz="4" w:space="0" w:color="auto"/>
              <w:right w:val="nil"/>
            </w:tcBorders>
          </w:tcPr>
          <w:p w14:paraId="4D399990" w14:textId="77777777" w:rsidR="00DE20B8" w:rsidRPr="00A37074" w:rsidRDefault="00DE20B8" w:rsidP="00D10EED">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35C505A0" w14:textId="77777777" w:rsidR="00DE20B8" w:rsidRPr="00A37074" w:rsidRDefault="00DE20B8" w:rsidP="00D10EED">
            <w:pPr>
              <w:spacing w:line="480" w:lineRule="auto"/>
              <w:rPr>
                <w:rFonts w:ascii="Times New Roman" w:hAnsi="Times New Roman"/>
                <w:sz w:val="24"/>
                <w:szCs w:val="24"/>
              </w:rPr>
            </w:pPr>
            <w:r w:rsidRPr="00A37074">
              <w:rPr>
                <w:rFonts w:ascii="Times New Roman" w:hAnsi="Times New Roman"/>
                <w:sz w:val="24"/>
                <w:szCs w:val="24"/>
              </w:rPr>
              <w:t>List Type</w:t>
            </w:r>
          </w:p>
        </w:tc>
        <w:tc>
          <w:tcPr>
            <w:tcW w:w="1260" w:type="dxa"/>
            <w:tcBorders>
              <w:left w:val="nil"/>
              <w:bottom w:val="single" w:sz="4" w:space="0" w:color="auto"/>
              <w:right w:val="nil"/>
            </w:tcBorders>
          </w:tcPr>
          <w:p w14:paraId="62759C92" w14:textId="77777777" w:rsidR="00DE20B8" w:rsidRPr="00A37074" w:rsidRDefault="00DE20B8" w:rsidP="00D10EED">
            <w:pPr>
              <w:spacing w:line="480" w:lineRule="auto"/>
              <w:rPr>
                <w:rFonts w:ascii="Times New Roman" w:hAnsi="Times New Roman"/>
                <w:sz w:val="24"/>
                <w:szCs w:val="24"/>
              </w:rPr>
            </w:pPr>
            <w:r w:rsidRPr="00A37074">
              <w:rPr>
                <w:rFonts w:ascii="Times New Roman" w:hAnsi="Times New Roman"/>
                <w:sz w:val="24"/>
                <w:szCs w:val="24"/>
              </w:rPr>
              <w:t>Pair Type</w:t>
            </w:r>
          </w:p>
        </w:tc>
        <w:tc>
          <w:tcPr>
            <w:tcW w:w="990" w:type="dxa"/>
            <w:tcBorders>
              <w:left w:val="nil"/>
              <w:bottom w:val="single" w:sz="4" w:space="0" w:color="auto"/>
              <w:right w:val="nil"/>
            </w:tcBorders>
          </w:tcPr>
          <w:p w14:paraId="550477E3" w14:textId="77777777" w:rsidR="00DE20B8" w:rsidRPr="00A37074" w:rsidRDefault="00DE20B8" w:rsidP="00D10EED">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170" w:type="dxa"/>
            <w:tcBorders>
              <w:left w:val="nil"/>
              <w:bottom w:val="single" w:sz="4" w:space="0" w:color="auto"/>
              <w:right w:val="nil"/>
            </w:tcBorders>
          </w:tcPr>
          <w:p w14:paraId="27781A0E" w14:textId="63ADFA15" w:rsidR="00DE20B8" w:rsidRPr="00A37074" w:rsidRDefault="00520818" w:rsidP="00D10EED">
            <w:pPr>
              <w:spacing w:line="480" w:lineRule="auto"/>
              <w:jc w:val="center"/>
              <w:rPr>
                <w:rFonts w:ascii="Times New Roman" w:hAnsi="Times New Roman"/>
                <w:i/>
                <w:iCs/>
                <w:sz w:val="24"/>
                <w:szCs w:val="24"/>
              </w:rPr>
            </w:pPr>
            <w:r>
              <w:rPr>
                <w:rFonts w:ascii="Times New Roman" w:hAnsi="Times New Roman" w:cs="Times New Roman"/>
                <w:i/>
                <w:iCs/>
                <w:sz w:val="24"/>
                <w:szCs w:val="24"/>
              </w:rPr>
              <w:t xml:space="preserve">± </w:t>
            </w:r>
            <w:r w:rsidR="00DE20B8" w:rsidRPr="00A37074">
              <w:rPr>
                <w:rFonts w:ascii="Times New Roman" w:hAnsi="Times New Roman"/>
                <w:i/>
                <w:iCs/>
                <w:sz w:val="24"/>
                <w:szCs w:val="24"/>
              </w:rPr>
              <w:t>95% CI</w:t>
            </w:r>
          </w:p>
        </w:tc>
        <w:tc>
          <w:tcPr>
            <w:tcW w:w="900" w:type="dxa"/>
            <w:tcBorders>
              <w:left w:val="nil"/>
              <w:bottom w:val="single" w:sz="4" w:space="0" w:color="auto"/>
              <w:right w:val="nil"/>
            </w:tcBorders>
          </w:tcPr>
          <w:p w14:paraId="458C55B7"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U</w:t>
            </w:r>
          </w:p>
        </w:tc>
      </w:tr>
      <w:tr w:rsidR="00DE20B8" w:rsidRPr="00A37074" w14:paraId="067F6669" w14:textId="77777777" w:rsidTr="00520818">
        <w:tc>
          <w:tcPr>
            <w:tcW w:w="1620" w:type="dxa"/>
            <w:tcBorders>
              <w:top w:val="nil"/>
              <w:left w:val="nil"/>
              <w:bottom w:val="nil"/>
              <w:right w:val="nil"/>
            </w:tcBorders>
          </w:tcPr>
          <w:p w14:paraId="138FCC27"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0E97C312"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F234747"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7726268"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46.84</w:t>
            </w:r>
          </w:p>
        </w:tc>
        <w:tc>
          <w:tcPr>
            <w:tcW w:w="1170" w:type="dxa"/>
            <w:tcBorders>
              <w:top w:val="nil"/>
              <w:left w:val="nil"/>
              <w:bottom w:val="nil"/>
              <w:right w:val="nil"/>
            </w:tcBorders>
          </w:tcPr>
          <w:p w14:paraId="3A36141C"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6.07</w:t>
            </w:r>
          </w:p>
        </w:tc>
        <w:tc>
          <w:tcPr>
            <w:tcW w:w="900" w:type="dxa"/>
            <w:tcBorders>
              <w:top w:val="nil"/>
              <w:left w:val="nil"/>
              <w:bottom w:val="nil"/>
              <w:right w:val="nil"/>
            </w:tcBorders>
          </w:tcPr>
          <w:p w14:paraId="47AE5854"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1.47*</w:t>
            </w:r>
          </w:p>
        </w:tc>
      </w:tr>
      <w:tr w:rsidR="00DE20B8" w:rsidRPr="00A37074" w14:paraId="495F4C2A" w14:textId="77777777" w:rsidTr="00520818">
        <w:tc>
          <w:tcPr>
            <w:tcW w:w="1620" w:type="dxa"/>
            <w:tcBorders>
              <w:top w:val="nil"/>
              <w:left w:val="nil"/>
              <w:bottom w:val="nil"/>
              <w:right w:val="nil"/>
            </w:tcBorders>
          </w:tcPr>
          <w:p w14:paraId="60888017"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FA6EA2A" w14:textId="77777777" w:rsidR="00DE20B8" w:rsidRPr="00A37074" w:rsidRDefault="00DE20B8"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7172381A" w14:textId="77777777" w:rsidR="00DE20B8" w:rsidRPr="00A37074" w:rsidRDefault="00DE20B8"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45DF3E8C"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20.99</w:t>
            </w:r>
          </w:p>
        </w:tc>
        <w:tc>
          <w:tcPr>
            <w:tcW w:w="1170" w:type="dxa"/>
            <w:tcBorders>
              <w:top w:val="nil"/>
              <w:left w:val="nil"/>
              <w:bottom w:val="nil"/>
              <w:right w:val="nil"/>
            </w:tcBorders>
          </w:tcPr>
          <w:p w14:paraId="206F5980"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4.79</w:t>
            </w:r>
          </w:p>
        </w:tc>
        <w:tc>
          <w:tcPr>
            <w:tcW w:w="900" w:type="dxa"/>
            <w:tcBorders>
              <w:top w:val="nil"/>
              <w:left w:val="nil"/>
              <w:bottom w:val="nil"/>
              <w:right w:val="nil"/>
            </w:tcBorders>
          </w:tcPr>
          <w:p w14:paraId="6AC958C4" w14:textId="77777777" w:rsidR="00DE20B8" w:rsidRPr="00A37074" w:rsidRDefault="00DE20B8" w:rsidP="00D10EED">
            <w:pPr>
              <w:spacing w:line="480" w:lineRule="auto"/>
              <w:jc w:val="center"/>
              <w:rPr>
                <w:rFonts w:ascii="Times New Roman" w:hAnsi="Times New Roman"/>
                <w:sz w:val="24"/>
                <w:szCs w:val="24"/>
              </w:rPr>
            </w:pPr>
          </w:p>
        </w:tc>
      </w:tr>
      <w:tr w:rsidR="00DE20B8" w:rsidRPr="00A37074" w14:paraId="29ED2ED5" w14:textId="77777777" w:rsidTr="00520818">
        <w:tc>
          <w:tcPr>
            <w:tcW w:w="1620" w:type="dxa"/>
            <w:tcBorders>
              <w:top w:val="nil"/>
              <w:left w:val="nil"/>
              <w:bottom w:val="nil"/>
              <w:right w:val="nil"/>
            </w:tcBorders>
          </w:tcPr>
          <w:p w14:paraId="67F9D5ED"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690C9CC"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2B9A9C1C"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6563A188"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48.90</w:t>
            </w:r>
          </w:p>
        </w:tc>
        <w:tc>
          <w:tcPr>
            <w:tcW w:w="1170" w:type="dxa"/>
            <w:tcBorders>
              <w:top w:val="nil"/>
              <w:left w:val="nil"/>
              <w:bottom w:val="nil"/>
              <w:right w:val="nil"/>
            </w:tcBorders>
          </w:tcPr>
          <w:p w14:paraId="3A38C38F"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6.20</w:t>
            </w:r>
          </w:p>
        </w:tc>
        <w:tc>
          <w:tcPr>
            <w:tcW w:w="900" w:type="dxa"/>
            <w:tcBorders>
              <w:top w:val="nil"/>
              <w:left w:val="nil"/>
              <w:bottom w:val="nil"/>
              <w:right w:val="nil"/>
            </w:tcBorders>
          </w:tcPr>
          <w:p w14:paraId="2EB32708"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1.18*</w:t>
            </w:r>
          </w:p>
        </w:tc>
      </w:tr>
      <w:tr w:rsidR="00DE20B8" w:rsidRPr="00A37074" w14:paraId="141C9F6E" w14:textId="77777777" w:rsidTr="00520818">
        <w:tc>
          <w:tcPr>
            <w:tcW w:w="1620" w:type="dxa"/>
            <w:tcBorders>
              <w:top w:val="nil"/>
              <w:left w:val="nil"/>
              <w:bottom w:val="nil"/>
              <w:right w:val="nil"/>
            </w:tcBorders>
          </w:tcPr>
          <w:p w14:paraId="0B2A5B74"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3031BD9" w14:textId="77777777" w:rsidR="00DE20B8" w:rsidRPr="00A37074" w:rsidRDefault="00DE20B8"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59504233" w14:textId="77777777" w:rsidR="00DE20B8" w:rsidRPr="00A37074" w:rsidRDefault="00DE20B8"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77088DCB"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26.75</w:t>
            </w:r>
          </w:p>
        </w:tc>
        <w:tc>
          <w:tcPr>
            <w:tcW w:w="1170" w:type="dxa"/>
            <w:tcBorders>
              <w:top w:val="nil"/>
              <w:left w:val="nil"/>
              <w:bottom w:val="nil"/>
              <w:right w:val="nil"/>
            </w:tcBorders>
          </w:tcPr>
          <w:p w14:paraId="1E349AD6"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4.97</w:t>
            </w:r>
          </w:p>
        </w:tc>
        <w:tc>
          <w:tcPr>
            <w:tcW w:w="900" w:type="dxa"/>
            <w:tcBorders>
              <w:top w:val="nil"/>
              <w:left w:val="nil"/>
              <w:bottom w:val="nil"/>
              <w:right w:val="nil"/>
            </w:tcBorders>
          </w:tcPr>
          <w:p w14:paraId="6324C168" w14:textId="77777777" w:rsidR="00DE20B8" w:rsidRPr="00A37074" w:rsidRDefault="00DE20B8" w:rsidP="00D10EED">
            <w:pPr>
              <w:spacing w:line="480" w:lineRule="auto"/>
              <w:jc w:val="center"/>
              <w:rPr>
                <w:rFonts w:ascii="Times New Roman" w:hAnsi="Times New Roman"/>
                <w:sz w:val="24"/>
                <w:szCs w:val="24"/>
              </w:rPr>
            </w:pPr>
          </w:p>
        </w:tc>
      </w:tr>
      <w:tr w:rsidR="00DE20B8" w:rsidRPr="00A37074" w14:paraId="2E8B5326" w14:textId="77777777" w:rsidTr="00520818">
        <w:tc>
          <w:tcPr>
            <w:tcW w:w="1620" w:type="dxa"/>
            <w:tcBorders>
              <w:top w:val="nil"/>
              <w:left w:val="nil"/>
              <w:bottom w:val="nil"/>
              <w:right w:val="nil"/>
            </w:tcBorders>
          </w:tcPr>
          <w:p w14:paraId="291D00F9"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58BB2B45"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1F77D59A"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34A3F20"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34.85</w:t>
            </w:r>
          </w:p>
        </w:tc>
        <w:tc>
          <w:tcPr>
            <w:tcW w:w="1170" w:type="dxa"/>
            <w:tcBorders>
              <w:top w:val="nil"/>
              <w:left w:val="nil"/>
              <w:bottom w:val="nil"/>
              <w:right w:val="nil"/>
            </w:tcBorders>
          </w:tcPr>
          <w:p w14:paraId="626481B8"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5.96</w:t>
            </w:r>
          </w:p>
        </w:tc>
        <w:tc>
          <w:tcPr>
            <w:tcW w:w="900" w:type="dxa"/>
            <w:tcBorders>
              <w:top w:val="nil"/>
              <w:left w:val="nil"/>
              <w:bottom w:val="nil"/>
              <w:right w:val="nil"/>
            </w:tcBorders>
          </w:tcPr>
          <w:p w14:paraId="44D15A8B"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0.49*</w:t>
            </w:r>
          </w:p>
        </w:tc>
      </w:tr>
      <w:tr w:rsidR="00DE20B8" w:rsidRPr="00A37074" w14:paraId="04587BBD" w14:textId="77777777" w:rsidTr="00520818">
        <w:tc>
          <w:tcPr>
            <w:tcW w:w="1620" w:type="dxa"/>
            <w:tcBorders>
              <w:top w:val="nil"/>
              <w:left w:val="nil"/>
              <w:bottom w:val="nil"/>
              <w:right w:val="nil"/>
            </w:tcBorders>
          </w:tcPr>
          <w:p w14:paraId="3201ABAD"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23E1A5" w14:textId="77777777" w:rsidR="00DE20B8" w:rsidRPr="00A37074" w:rsidRDefault="00DE20B8"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4C942998" w14:textId="77777777" w:rsidR="00DE20B8" w:rsidRPr="00A37074" w:rsidRDefault="00DE20B8"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990" w:type="dxa"/>
            <w:tcBorders>
              <w:top w:val="nil"/>
              <w:left w:val="nil"/>
              <w:bottom w:val="nil"/>
              <w:right w:val="nil"/>
            </w:tcBorders>
          </w:tcPr>
          <w:p w14:paraId="6B0C7DF7"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25.45</w:t>
            </w:r>
          </w:p>
        </w:tc>
        <w:tc>
          <w:tcPr>
            <w:tcW w:w="1170" w:type="dxa"/>
            <w:tcBorders>
              <w:top w:val="nil"/>
              <w:left w:val="nil"/>
              <w:bottom w:val="nil"/>
              <w:right w:val="nil"/>
            </w:tcBorders>
          </w:tcPr>
          <w:p w14:paraId="59494D16"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6.47</w:t>
            </w:r>
          </w:p>
        </w:tc>
        <w:tc>
          <w:tcPr>
            <w:tcW w:w="900" w:type="dxa"/>
            <w:tcBorders>
              <w:top w:val="nil"/>
              <w:left w:val="nil"/>
              <w:bottom w:val="nil"/>
              <w:right w:val="nil"/>
            </w:tcBorders>
          </w:tcPr>
          <w:p w14:paraId="6C1F359B" w14:textId="77777777" w:rsidR="00DE20B8" w:rsidRPr="00A37074" w:rsidRDefault="00DE20B8" w:rsidP="00D10EED">
            <w:pPr>
              <w:spacing w:line="480" w:lineRule="auto"/>
              <w:jc w:val="center"/>
              <w:rPr>
                <w:rFonts w:ascii="Times New Roman" w:hAnsi="Times New Roman"/>
                <w:sz w:val="24"/>
                <w:szCs w:val="24"/>
              </w:rPr>
            </w:pPr>
          </w:p>
        </w:tc>
      </w:tr>
      <w:tr w:rsidR="00DE20B8" w:rsidRPr="00A37074" w14:paraId="17284362" w14:textId="77777777" w:rsidTr="00520818">
        <w:tc>
          <w:tcPr>
            <w:tcW w:w="1620" w:type="dxa"/>
            <w:tcBorders>
              <w:top w:val="nil"/>
              <w:left w:val="nil"/>
              <w:bottom w:val="nil"/>
              <w:right w:val="nil"/>
            </w:tcBorders>
          </w:tcPr>
          <w:p w14:paraId="518FC206"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13133B25"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JOL</w:t>
            </w:r>
          </w:p>
        </w:tc>
        <w:tc>
          <w:tcPr>
            <w:tcW w:w="1260" w:type="dxa"/>
            <w:tcBorders>
              <w:top w:val="nil"/>
              <w:left w:val="nil"/>
              <w:bottom w:val="nil"/>
              <w:right w:val="nil"/>
            </w:tcBorders>
          </w:tcPr>
          <w:p w14:paraId="63D0C18C"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5A9E0029" w14:textId="77777777" w:rsidR="00DE20B8" w:rsidRDefault="00DE20B8" w:rsidP="00D10EED">
            <w:pPr>
              <w:spacing w:line="480" w:lineRule="auto"/>
              <w:jc w:val="center"/>
              <w:rPr>
                <w:rFonts w:ascii="Times New Roman" w:hAnsi="Times New Roman"/>
                <w:sz w:val="24"/>
                <w:szCs w:val="24"/>
              </w:rPr>
            </w:pPr>
            <w:r>
              <w:rPr>
                <w:rFonts w:ascii="Times New Roman" w:hAnsi="Times New Roman"/>
                <w:sz w:val="24"/>
                <w:szCs w:val="24"/>
              </w:rPr>
              <w:t>44.21</w:t>
            </w:r>
          </w:p>
        </w:tc>
        <w:tc>
          <w:tcPr>
            <w:tcW w:w="1170" w:type="dxa"/>
            <w:tcBorders>
              <w:top w:val="nil"/>
              <w:left w:val="nil"/>
              <w:bottom w:val="nil"/>
              <w:right w:val="nil"/>
            </w:tcBorders>
          </w:tcPr>
          <w:p w14:paraId="7A78F8BC"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4.96</w:t>
            </w:r>
          </w:p>
        </w:tc>
        <w:tc>
          <w:tcPr>
            <w:tcW w:w="900" w:type="dxa"/>
            <w:tcBorders>
              <w:top w:val="nil"/>
              <w:left w:val="nil"/>
              <w:bottom w:val="nil"/>
              <w:right w:val="nil"/>
            </w:tcBorders>
          </w:tcPr>
          <w:p w14:paraId="0DEB4E51"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1.17*</w:t>
            </w:r>
          </w:p>
        </w:tc>
      </w:tr>
      <w:tr w:rsidR="00DE20B8" w:rsidRPr="00A37074" w14:paraId="18E2F1DC" w14:textId="77777777" w:rsidTr="00520818">
        <w:tc>
          <w:tcPr>
            <w:tcW w:w="1620" w:type="dxa"/>
            <w:tcBorders>
              <w:top w:val="nil"/>
              <w:left w:val="nil"/>
              <w:bottom w:val="nil"/>
              <w:right w:val="nil"/>
            </w:tcBorders>
          </w:tcPr>
          <w:p w14:paraId="7EADC4CA"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B637071" w14:textId="77777777" w:rsidR="00DE20B8" w:rsidRPr="00A37074" w:rsidRDefault="00DE20B8"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60DD9104"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112AEF" w14:textId="77777777" w:rsidR="00DE20B8" w:rsidRDefault="00DE20B8" w:rsidP="00D10EED">
            <w:pPr>
              <w:spacing w:line="480" w:lineRule="auto"/>
              <w:jc w:val="center"/>
              <w:rPr>
                <w:rFonts w:ascii="Times New Roman" w:hAnsi="Times New Roman"/>
                <w:sz w:val="24"/>
                <w:szCs w:val="24"/>
              </w:rPr>
            </w:pPr>
            <w:r>
              <w:rPr>
                <w:rFonts w:ascii="Times New Roman" w:hAnsi="Times New Roman"/>
                <w:sz w:val="24"/>
                <w:szCs w:val="24"/>
              </w:rPr>
              <w:t>23.25</w:t>
            </w:r>
          </w:p>
        </w:tc>
        <w:tc>
          <w:tcPr>
            <w:tcW w:w="1170" w:type="dxa"/>
            <w:tcBorders>
              <w:top w:val="nil"/>
              <w:left w:val="nil"/>
              <w:bottom w:val="nil"/>
              <w:right w:val="nil"/>
            </w:tcBorders>
          </w:tcPr>
          <w:p w14:paraId="40A8DC8E"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3.32</w:t>
            </w:r>
          </w:p>
        </w:tc>
        <w:tc>
          <w:tcPr>
            <w:tcW w:w="900" w:type="dxa"/>
            <w:tcBorders>
              <w:top w:val="nil"/>
              <w:left w:val="nil"/>
              <w:bottom w:val="nil"/>
              <w:right w:val="nil"/>
            </w:tcBorders>
          </w:tcPr>
          <w:p w14:paraId="2922033D" w14:textId="77777777" w:rsidR="00DE20B8" w:rsidRPr="00A37074" w:rsidRDefault="00DE20B8" w:rsidP="00D10EED">
            <w:pPr>
              <w:spacing w:line="480" w:lineRule="auto"/>
              <w:jc w:val="center"/>
              <w:rPr>
                <w:rFonts w:ascii="Times New Roman" w:hAnsi="Times New Roman"/>
                <w:sz w:val="24"/>
                <w:szCs w:val="24"/>
              </w:rPr>
            </w:pPr>
          </w:p>
        </w:tc>
      </w:tr>
      <w:tr w:rsidR="00DE20B8" w:rsidRPr="00A37074" w14:paraId="50E0ED40" w14:textId="77777777" w:rsidTr="00520818">
        <w:tc>
          <w:tcPr>
            <w:tcW w:w="1620" w:type="dxa"/>
            <w:tcBorders>
              <w:top w:val="nil"/>
              <w:left w:val="nil"/>
              <w:bottom w:val="nil"/>
              <w:right w:val="nil"/>
            </w:tcBorders>
          </w:tcPr>
          <w:p w14:paraId="55654F53"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AA10B28"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Frequency</w:t>
            </w:r>
          </w:p>
        </w:tc>
        <w:tc>
          <w:tcPr>
            <w:tcW w:w="1260" w:type="dxa"/>
            <w:tcBorders>
              <w:top w:val="nil"/>
              <w:left w:val="nil"/>
              <w:bottom w:val="nil"/>
              <w:right w:val="nil"/>
            </w:tcBorders>
          </w:tcPr>
          <w:p w14:paraId="7F35B580"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4A80E3A3" w14:textId="77777777" w:rsidR="00DE20B8" w:rsidRDefault="00DE20B8" w:rsidP="00D10EED">
            <w:pPr>
              <w:spacing w:line="480" w:lineRule="auto"/>
              <w:jc w:val="center"/>
              <w:rPr>
                <w:rFonts w:ascii="Times New Roman" w:hAnsi="Times New Roman"/>
                <w:sz w:val="24"/>
                <w:szCs w:val="24"/>
              </w:rPr>
            </w:pPr>
            <w:r>
              <w:rPr>
                <w:rFonts w:ascii="Times New Roman" w:hAnsi="Times New Roman"/>
                <w:sz w:val="24"/>
                <w:szCs w:val="24"/>
              </w:rPr>
              <w:t>46.01</w:t>
            </w:r>
          </w:p>
        </w:tc>
        <w:tc>
          <w:tcPr>
            <w:tcW w:w="1170" w:type="dxa"/>
            <w:tcBorders>
              <w:top w:val="nil"/>
              <w:left w:val="nil"/>
              <w:bottom w:val="nil"/>
              <w:right w:val="nil"/>
            </w:tcBorders>
          </w:tcPr>
          <w:p w14:paraId="4DA9D309"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3.76</w:t>
            </w:r>
          </w:p>
        </w:tc>
        <w:tc>
          <w:tcPr>
            <w:tcW w:w="900" w:type="dxa"/>
            <w:tcBorders>
              <w:top w:val="nil"/>
              <w:left w:val="nil"/>
              <w:bottom w:val="nil"/>
              <w:right w:val="nil"/>
            </w:tcBorders>
          </w:tcPr>
          <w:p w14:paraId="0711CC8D"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1.16*</w:t>
            </w:r>
          </w:p>
        </w:tc>
      </w:tr>
      <w:tr w:rsidR="00DE20B8" w:rsidRPr="00A37074" w14:paraId="6E5A16B3" w14:textId="77777777" w:rsidTr="00520818">
        <w:tc>
          <w:tcPr>
            <w:tcW w:w="1620" w:type="dxa"/>
            <w:tcBorders>
              <w:top w:val="nil"/>
              <w:left w:val="nil"/>
              <w:bottom w:val="nil"/>
              <w:right w:val="nil"/>
            </w:tcBorders>
          </w:tcPr>
          <w:p w14:paraId="5FFA9AA6"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C0BA973" w14:textId="77777777" w:rsidR="00DE20B8" w:rsidRPr="00A37074" w:rsidRDefault="00DE20B8" w:rsidP="00D10EED">
            <w:pPr>
              <w:spacing w:line="480" w:lineRule="auto"/>
              <w:rPr>
                <w:rFonts w:ascii="Times New Roman" w:hAnsi="Times New Roman"/>
                <w:sz w:val="24"/>
                <w:szCs w:val="24"/>
              </w:rPr>
            </w:pPr>
          </w:p>
        </w:tc>
        <w:tc>
          <w:tcPr>
            <w:tcW w:w="1260" w:type="dxa"/>
            <w:tcBorders>
              <w:top w:val="nil"/>
              <w:left w:val="nil"/>
              <w:bottom w:val="nil"/>
              <w:right w:val="nil"/>
            </w:tcBorders>
          </w:tcPr>
          <w:p w14:paraId="56705DC5"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nil"/>
              <w:right w:val="nil"/>
            </w:tcBorders>
          </w:tcPr>
          <w:p w14:paraId="2FCA22DD" w14:textId="77777777" w:rsidR="00DE20B8" w:rsidRDefault="00DE20B8" w:rsidP="00D10EED">
            <w:pPr>
              <w:spacing w:line="480" w:lineRule="auto"/>
              <w:jc w:val="center"/>
              <w:rPr>
                <w:rFonts w:ascii="Times New Roman" w:hAnsi="Times New Roman"/>
                <w:sz w:val="24"/>
                <w:szCs w:val="24"/>
              </w:rPr>
            </w:pPr>
            <w:r>
              <w:rPr>
                <w:rFonts w:ascii="Times New Roman" w:hAnsi="Times New Roman"/>
                <w:sz w:val="24"/>
                <w:szCs w:val="24"/>
              </w:rPr>
              <w:t>28.01</w:t>
            </w:r>
          </w:p>
        </w:tc>
        <w:tc>
          <w:tcPr>
            <w:tcW w:w="1170" w:type="dxa"/>
            <w:tcBorders>
              <w:top w:val="nil"/>
              <w:left w:val="nil"/>
              <w:bottom w:val="nil"/>
              <w:right w:val="nil"/>
            </w:tcBorders>
          </w:tcPr>
          <w:p w14:paraId="78A83905"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3.04</w:t>
            </w:r>
          </w:p>
        </w:tc>
        <w:tc>
          <w:tcPr>
            <w:tcW w:w="900" w:type="dxa"/>
            <w:tcBorders>
              <w:top w:val="nil"/>
              <w:left w:val="nil"/>
              <w:bottom w:val="nil"/>
              <w:right w:val="nil"/>
            </w:tcBorders>
          </w:tcPr>
          <w:p w14:paraId="68A0729E" w14:textId="77777777" w:rsidR="00DE20B8" w:rsidRPr="00A37074" w:rsidRDefault="00DE20B8" w:rsidP="00D10EED">
            <w:pPr>
              <w:spacing w:line="480" w:lineRule="auto"/>
              <w:jc w:val="center"/>
              <w:rPr>
                <w:rFonts w:ascii="Times New Roman" w:hAnsi="Times New Roman"/>
                <w:sz w:val="24"/>
                <w:szCs w:val="24"/>
              </w:rPr>
            </w:pPr>
          </w:p>
        </w:tc>
      </w:tr>
      <w:tr w:rsidR="00DE20B8" w:rsidRPr="00A37074" w14:paraId="3E45AE41" w14:textId="77777777" w:rsidTr="00520818">
        <w:tc>
          <w:tcPr>
            <w:tcW w:w="1620" w:type="dxa"/>
            <w:tcBorders>
              <w:top w:val="nil"/>
              <w:left w:val="nil"/>
              <w:bottom w:val="nil"/>
              <w:right w:val="nil"/>
            </w:tcBorders>
          </w:tcPr>
          <w:p w14:paraId="1125C22C"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096D03F" w14:textId="77777777" w:rsidR="00DE20B8" w:rsidRPr="00A37074" w:rsidRDefault="00DE20B8" w:rsidP="00D10EED">
            <w:pPr>
              <w:spacing w:line="480" w:lineRule="auto"/>
              <w:rPr>
                <w:rFonts w:ascii="Times New Roman" w:hAnsi="Times New Roman"/>
                <w:sz w:val="24"/>
                <w:szCs w:val="24"/>
              </w:rPr>
            </w:pPr>
            <w:r>
              <w:rPr>
                <w:rFonts w:ascii="Times New Roman" w:hAnsi="Times New Roman"/>
                <w:sz w:val="24"/>
                <w:szCs w:val="24"/>
              </w:rPr>
              <w:t>No-JOL</w:t>
            </w:r>
          </w:p>
        </w:tc>
        <w:tc>
          <w:tcPr>
            <w:tcW w:w="1260" w:type="dxa"/>
            <w:tcBorders>
              <w:top w:val="nil"/>
              <w:left w:val="nil"/>
              <w:bottom w:val="nil"/>
              <w:right w:val="nil"/>
            </w:tcBorders>
          </w:tcPr>
          <w:p w14:paraId="64BFFEEA" w14:textId="77777777" w:rsidR="00DE20B8" w:rsidRDefault="00DE20B8" w:rsidP="00D10EED">
            <w:pPr>
              <w:spacing w:line="480" w:lineRule="auto"/>
              <w:rPr>
                <w:rFonts w:ascii="Times New Roman" w:hAnsi="Times New Roman"/>
                <w:sz w:val="24"/>
                <w:szCs w:val="24"/>
              </w:rPr>
            </w:pPr>
            <w:r>
              <w:rPr>
                <w:rFonts w:ascii="Times New Roman" w:hAnsi="Times New Roman"/>
                <w:sz w:val="24"/>
                <w:szCs w:val="24"/>
              </w:rPr>
              <w:t>Backward</w:t>
            </w:r>
          </w:p>
        </w:tc>
        <w:tc>
          <w:tcPr>
            <w:tcW w:w="990" w:type="dxa"/>
            <w:tcBorders>
              <w:top w:val="nil"/>
              <w:left w:val="nil"/>
              <w:bottom w:val="nil"/>
              <w:right w:val="nil"/>
            </w:tcBorders>
          </w:tcPr>
          <w:p w14:paraId="34A344EE" w14:textId="77777777" w:rsidR="00DE20B8" w:rsidRDefault="00DE20B8" w:rsidP="00D10EED">
            <w:pPr>
              <w:spacing w:line="480" w:lineRule="auto"/>
              <w:jc w:val="center"/>
              <w:rPr>
                <w:rFonts w:ascii="Times New Roman" w:hAnsi="Times New Roman"/>
                <w:sz w:val="24"/>
                <w:szCs w:val="24"/>
              </w:rPr>
            </w:pPr>
            <w:r>
              <w:rPr>
                <w:rFonts w:ascii="Times New Roman" w:hAnsi="Times New Roman"/>
                <w:sz w:val="24"/>
                <w:szCs w:val="24"/>
              </w:rPr>
              <w:t>34.83</w:t>
            </w:r>
          </w:p>
        </w:tc>
        <w:tc>
          <w:tcPr>
            <w:tcW w:w="1170" w:type="dxa"/>
            <w:tcBorders>
              <w:top w:val="nil"/>
              <w:left w:val="nil"/>
              <w:bottom w:val="nil"/>
              <w:right w:val="nil"/>
            </w:tcBorders>
          </w:tcPr>
          <w:p w14:paraId="769823D7"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3.97</w:t>
            </w:r>
          </w:p>
        </w:tc>
        <w:tc>
          <w:tcPr>
            <w:tcW w:w="900" w:type="dxa"/>
            <w:tcBorders>
              <w:top w:val="nil"/>
              <w:left w:val="nil"/>
              <w:bottom w:val="nil"/>
              <w:right w:val="nil"/>
            </w:tcBorders>
          </w:tcPr>
          <w:p w14:paraId="45A3F6F3"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0.40</w:t>
            </w:r>
          </w:p>
        </w:tc>
      </w:tr>
      <w:tr w:rsidR="00DE20B8" w:rsidRPr="00A37074" w14:paraId="5631C9D0" w14:textId="77777777" w:rsidTr="00520818">
        <w:tc>
          <w:tcPr>
            <w:tcW w:w="1620" w:type="dxa"/>
            <w:tcBorders>
              <w:top w:val="nil"/>
              <w:left w:val="nil"/>
              <w:bottom w:val="single" w:sz="4" w:space="0" w:color="auto"/>
              <w:right w:val="nil"/>
            </w:tcBorders>
          </w:tcPr>
          <w:p w14:paraId="123AD59F" w14:textId="77777777" w:rsidR="00DE20B8" w:rsidRPr="00A37074" w:rsidRDefault="00DE20B8" w:rsidP="00D10EED">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7621FEB7" w14:textId="77777777" w:rsidR="00DE20B8" w:rsidRPr="00A37074" w:rsidRDefault="00DE20B8" w:rsidP="00D10EED">
            <w:pPr>
              <w:spacing w:line="480" w:lineRule="auto"/>
              <w:rPr>
                <w:rFonts w:ascii="Times New Roman" w:hAnsi="Times New Roman"/>
                <w:sz w:val="24"/>
                <w:szCs w:val="24"/>
              </w:rPr>
            </w:pPr>
          </w:p>
        </w:tc>
        <w:tc>
          <w:tcPr>
            <w:tcW w:w="1260" w:type="dxa"/>
            <w:tcBorders>
              <w:top w:val="nil"/>
              <w:left w:val="nil"/>
              <w:bottom w:val="single" w:sz="4" w:space="0" w:color="auto"/>
              <w:right w:val="nil"/>
            </w:tcBorders>
          </w:tcPr>
          <w:p w14:paraId="1135970A" w14:textId="77777777" w:rsidR="00DE20B8" w:rsidRDefault="00DE20B8" w:rsidP="00D10EED">
            <w:pPr>
              <w:spacing w:line="480" w:lineRule="auto"/>
              <w:rPr>
                <w:rFonts w:ascii="Times New Roman" w:hAnsi="Times New Roman"/>
                <w:sz w:val="24"/>
                <w:szCs w:val="24"/>
              </w:rPr>
            </w:pPr>
            <w:r>
              <w:rPr>
                <w:rFonts w:ascii="Times New Roman" w:hAnsi="Times New Roman"/>
                <w:sz w:val="24"/>
                <w:szCs w:val="24"/>
              </w:rPr>
              <w:t>Unrelated</w:t>
            </w:r>
          </w:p>
        </w:tc>
        <w:tc>
          <w:tcPr>
            <w:tcW w:w="990" w:type="dxa"/>
            <w:tcBorders>
              <w:top w:val="nil"/>
              <w:left w:val="nil"/>
              <w:bottom w:val="single" w:sz="4" w:space="0" w:color="auto"/>
              <w:right w:val="nil"/>
            </w:tcBorders>
          </w:tcPr>
          <w:p w14:paraId="4FF0051E" w14:textId="77777777" w:rsidR="00DE20B8" w:rsidRDefault="00DE20B8" w:rsidP="00D10EED">
            <w:pPr>
              <w:spacing w:line="480" w:lineRule="auto"/>
              <w:jc w:val="center"/>
              <w:rPr>
                <w:rFonts w:ascii="Times New Roman" w:hAnsi="Times New Roman"/>
                <w:sz w:val="24"/>
                <w:szCs w:val="24"/>
              </w:rPr>
            </w:pPr>
            <w:r>
              <w:rPr>
                <w:rFonts w:ascii="Times New Roman" w:hAnsi="Times New Roman"/>
                <w:sz w:val="24"/>
                <w:szCs w:val="24"/>
              </w:rPr>
              <w:t>27.43</w:t>
            </w:r>
          </w:p>
        </w:tc>
        <w:tc>
          <w:tcPr>
            <w:tcW w:w="1170" w:type="dxa"/>
            <w:tcBorders>
              <w:top w:val="nil"/>
              <w:left w:val="nil"/>
              <w:bottom w:val="single" w:sz="4" w:space="0" w:color="auto"/>
              <w:right w:val="nil"/>
            </w:tcBorders>
          </w:tcPr>
          <w:p w14:paraId="4601295D" w14:textId="77777777" w:rsidR="00DE20B8" w:rsidRPr="00A37074" w:rsidRDefault="00DE20B8" w:rsidP="00D10EED">
            <w:pPr>
              <w:spacing w:line="480" w:lineRule="auto"/>
              <w:jc w:val="center"/>
              <w:rPr>
                <w:rFonts w:ascii="Times New Roman" w:hAnsi="Times New Roman"/>
                <w:sz w:val="24"/>
                <w:szCs w:val="24"/>
              </w:rPr>
            </w:pPr>
            <w:r>
              <w:rPr>
                <w:rFonts w:ascii="Times New Roman" w:hAnsi="Times New Roman"/>
                <w:sz w:val="24"/>
                <w:szCs w:val="24"/>
              </w:rPr>
              <w:t>4.46</w:t>
            </w:r>
          </w:p>
        </w:tc>
        <w:tc>
          <w:tcPr>
            <w:tcW w:w="900" w:type="dxa"/>
            <w:tcBorders>
              <w:top w:val="nil"/>
              <w:left w:val="nil"/>
              <w:bottom w:val="single" w:sz="4" w:space="0" w:color="auto"/>
              <w:right w:val="nil"/>
            </w:tcBorders>
          </w:tcPr>
          <w:p w14:paraId="359CA9FB" w14:textId="77777777" w:rsidR="00DE20B8" w:rsidRPr="00A37074" w:rsidRDefault="00DE20B8" w:rsidP="00D10EED">
            <w:pPr>
              <w:spacing w:line="480" w:lineRule="auto"/>
              <w:jc w:val="center"/>
              <w:rPr>
                <w:rFonts w:ascii="Times New Roman" w:hAnsi="Times New Roman"/>
                <w:sz w:val="24"/>
                <w:szCs w:val="24"/>
              </w:rPr>
            </w:pPr>
          </w:p>
        </w:tc>
      </w:tr>
    </w:tbl>
    <w:p w14:paraId="4F182347" w14:textId="2CA82DB3" w:rsidR="00DE20B8" w:rsidRPr="00A37074" w:rsidRDefault="00DE20B8" w:rsidP="00DE20B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Pure unrelated comparison is taken from Experiment 1.</w:t>
      </w:r>
    </w:p>
    <w:bookmarkEnd w:id="22"/>
    <w:p w14:paraId="14FAC80E" w14:textId="6E7FD201"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37EB5738" w14:textId="7B1EC919" w:rsidR="001E321A" w:rsidRPr="00DA7450" w:rsidRDefault="001E321A" w:rsidP="001E321A">
      <w:pPr>
        <w:spacing w:line="480" w:lineRule="auto"/>
        <w:contextualSpacing/>
        <w:rPr>
          <w:rFonts w:ascii="Times New Roman" w:hAnsi="Times New Roman" w:cs="Times New Roman"/>
          <w:sz w:val="24"/>
          <w:szCs w:val="24"/>
        </w:rPr>
      </w:pPr>
      <w:r w:rsidRPr="00DA7450">
        <w:rPr>
          <w:rFonts w:ascii="Times New Roman" w:hAnsi="Times New Roman" w:cs="Times New Roman"/>
          <w:sz w:val="24"/>
          <w:szCs w:val="24"/>
        </w:rPr>
        <w:lastRenderedPageBreak/>
        <w:t>Table A</w:t>
      </w:r>
      <w:r>
        <w:rPr>
          <w:rFonts w:ascii="Times New Roman" w:hAnsi="Times New Roman" w:cs="Times New Roman"/>
          <w:sz w:val="24"/>
          <w:szCs w:val="24"/>
        </w:rPr>
        <w:t>6</w:t>
      </w:r>
    </w:p>
    <w:p w14:paraId="5A7DD8F5" w14:textId="56FF7B14" w:rsidR="001E321A" w:rsidRPr="00DA7450" w:rsidRDefault="001E321A" w:rsidP="001E321A">
      <w:pPr>
        <w:spacing w:line="480" w:lineRule="auto"/>
        <w:ind w:left="720" w:hanging="720"/>
        <w:contextualSpacing/>
        <w:rPr>
          <w:rFonts w:ascii="Times New Roman" w:hAnsi="Times New Roman" w:cs="Times New Roman"/>
          <w:i/>
          <w:iCs/>
          <w:sz w:val="24"/>
          <w:szCs w:val="24"/>
        </w:rPr>
      </w:pPr>
      <w:r w:rsidRPr="00DA7450">
        <w:rPr>
          <w:rFonts w:ascii="Times New Roman" w:hAnsi="Times New Roman" w:cs="Times New Roman"/>
          <w:i/>
          <w:iCs/>
          <w:sz w:val="24"/>
          <w:szCs w:val="24"/>
        </w:rPr>
        <w:t xml:space="preserve">Summary </w:t>
      </w:r>
      <w:r>
        <w:rPr>
          <w:rFonts w:ascii="Times New Roman" w:hAnsi="Times New Roman" w:cs="Times New Roman"/>
          <w:i/>
          <w:iCs/>
          <w:sz w:val="24"/>
          <w:szCs w:val="24"/>
        </w:rPr>
        <w:t>S</w:t>
      </w:r>
      <w:r w:rsidRPr="00DA7450">
        <w:rPr>
          <w:rFonts w:ascii="Times New Roman" w:hAnsi="Times New Roman" w:cs="Times New Roman"/>
          <w:i/>
          <w:iCs/>
          <w:sz w:val="24"/>
          <w:szCs w:val="24"/>
        </w:rPr>
        <w:t xml:space="preserve">tatistics for </w:t>
      </w:r>
      <w:r>
        <w:rPr>
          <w:rFonts w:ascii="Times New Roman" w:hAnsi="Times New Roman" w:cs="Times New Roman"/>
          <w:i/>
          <w:iCs/>
          <w:sz w:val="24"/>
          <w:szCs w:val="24"/>
        </w:rPr>
        <w:t>C</w:t>
      </w:r>
      <w:r w:rsidRPr="00DA7450">
        <w:rPr>
          <w:rFonts w:ascii="Times New Roman" w:hAnsi="Times New Roman" w:cs="Times New Roman"/>
          <w:i/>
          <w:iCs/>
          <w:sz w:val="24"/>
          <w:szCs w:val="24"/>
        </w:rPr>
        <w:t xml:space="preserve">ue and </w:t>
      </w:r>
      <w:r>
        <w:rPr>
          <w:rFonts w:ascii="Times New Roman" w:hAnsi="Times New Roman" w:cs="Times New Roman"/>
          <w:i/>
          <w:iCs/>
          <w:sz w:val="24"/>
          <w:szCs w:val="24"/>
        </w:rPr>
        <w:t>T</w:t>
      </w:r>
      <w:r w:rsidRPr="00DA7450">
        <w:rPr>
          <w:rFonts w:ascii="Times New Roman" w:hAnsi="Times New Roman" w:cs="Times New Roman"/>
          <w:i/>
          <w:iCs/>
          <w:sz w:val="24"/>
          <w:szCs w:val="24"/>
        </w:rPr>
        <w:t xml:space="preserve">arget </w:t>
      </w:r>
      <w:r>
        <w:rPr>
          <w:rFonts w:ascii="Times New Roman" w:hAnsi="Times New Roman" w:cs="Times New Roman"/>
          <w:i/>
          <w:iCs/>
          <w:sz w:val="24"/>
          <w:szCs w:val="24"/>
        </w:rPr>
        <w:t>I</w:t>
      </w:r>
      <w:r w:rsidRPr="00DA7450">
        <w:rPr>
          <w:rFonts w:ascii="Times New Roman" w:hAnsi="Times New Roman" w:cs="Times New Roman"/>
          <w:i/>
          <w:iCs/>
          <w:sz w:val="24"/>
          <w:szCs w:val="24"/>
        </w:rPr>
        <w:t xml:space="preserve">tem </w:t>
      </w:r>
      <w:r>
        <w:rPr>
          <w:rFonts w:ascii="Times New Roman" w:hAnsi="Times New Roman" w:cs="Times New Roman"/>
          <w:i/>
          <w:iCs/>
          <w:sz w:val="24"/>
          <w:szCs w:val="24"/>
        </w:rPr>
        <w:t>P</w:t>
      </w:r>
      <w:r w:rsidRPr="00DA7450">
        <w:rPr>
          <w:rFonts w:ascii="Times New Roman" w:hAnsi="Times New Roman" w:cs="Times New Roman"/>
          <w:i/>
          <w:iCs/>
          <w:sz w:val="24"/>
          <w:szCs w:val="24"/>
        </w:rPr>
        <w:t xml:space="preserve">roperties </w:t>
      </w:r>
      <w:r>
        <w:rPr>
          <w:rFonts w:ascii="Times New Roman" w:hAnsi="Times New Roman" w:cs="Times New Roman"/>
          <w:i/>
          <w:iCs/>
          <w:sz w:val="24"/>
          <w:szCs w:val="24"/>
        </w:rPr>
        <w:t>in</w:t>
      </w:r>
      <w:r w:rsidRPr="00DA7450">
        <w:rPr>
          <w:rFonts w:ascii="Times New Roman" w:hAnsi="Times New Roman" w:cs="Times New Roman"/>
          <w:i/>
          <w:iCs/>
          <w:sz w:val="24"/>
          <w:szCs w:val="24"/>
        </w:rPr>
        <w:t xml:space="preserve"> Experiment</w:t>
      </w:r>
      <w:r>
        <w:rPr>
          <w:rFonts w:ascii="Times New Roman" w:hAnsi="Times New Roman" w:cs="Times New Roman"/>
          <w:i/>
          <w:iCs/>
          <w:sz w:val="24"/>
          <w:szCs w:val="24"/>
        </w:rPr>
        <w:t xml:space="preserve"> 3</w:t>
      </w:r>
    </w:p>
    <w:tbl>
      <w:tblPr>
        <w:tblStyle w:val="TableGrid"/>
        <w:tblW w:w="0" w:type="auto"/>
        <w:tblLook w:val="04A0" w:firstRow="1" w:lastRow="0" w:firstColumn="1" w:lastColumn="0" w:noHBand="0" w:noVBand="1"/>
      </w:tblPr>
      <w:tblGrid>
        <w:gridCol w:w="2160"/>
        <w:gridCol w:w="1580"/>
        <w:gridCol w:w="1870"/>
        <w:gridCol w:w="1870"/>
        <w:gridCol w:w="1870"/>
      </w:tblGrid>
      <w:tr w:rsidR="001E321A" w:rsidRPr="00DA7450" w14:paraId="09069744" w14:textId="77777777" w:rsidTr="00D10EED">
        <w:trPr>
          <w:trHeight w:val="593"/>
        </w:trPr>
        <w:tc>
          <w:tcPr>
            <w:tcW w:w="2160" w:type="dxa"/>
            <w:tcBorders>
              <w:left w:val="nil"/>
              <w:bottom w:val="single" w:sz="4" w:space="0" w:color="auto"/>
              <w:right w:val="nil"/>
            </w:tcBorders>
          </w:tcPr>
          <w:p w14:paraId="28F9122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Pair Type</w:t>
            </w:r>
          </w:p>
        </w:tc>
        <w:tc>
          <w:tcPr>
            <w:tcW w:w="1580" w:type="dxa"/>
            <w:tcBorders>
              <w:left w:val="nil"/>
              <w:bottom w:val="single" w:sz="4" w:space="0" w:color="auto"/>
              <w:right w:val="nil"/>
            </w:tcBorders>
          </w:tcPr>
          <w:p w14:paraId="7639881A"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Position</w:t>
            </w:r>
          </w:p>
        </w:tc>
        <w:tc>
          <w:tcPr>
            <w:tcW w:w="1870" w:type="dxa"/>
            <w:tcBorders>
              <w:left w:val="nil"/>
              <w:bottom w:val="single" w:sz="4" w:space="0" w:color="auto"/>
              <w:right w:val="nil"/>
            </w:tcBorders>
          </w:tcPr>
          <w:p w14:paraId="182740EA"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Variable</w:t>
            </w:r>
          </w:p>
        </w:tc>
        <w:tc>
          <w:tcPr>
            <w:tcW w:w="1870" w:type="dxa"/>
            <w:tcBorders>
              <w:left w:val="nil"/>
              <w:bottom w:val="single" w:sz="4" w:space="0" w:color="auto"/>
              <w:right w:val="nil"/>
            </w:tcBorders>
          </w:tcPr>
          <w:p w14:paraId="34F2010A"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M</w:t>
            </w:r>
          </w:p>
        </w:tc>
        <w:tc>
          <w:tcPr>
            <w:tcW w:w="1870" w:type="dxa"/>
            <w:tcBorders>
              <w:left w:val="nil"/>
              <w:bottom w:val="single" w:sz="4" w:space="0" w:color="auto"/>
              <w:right w:val="nil"/>
            </w:tcBorders>
          </w:tcPr>
          <w:p w14:paraId="431EA0AB" w14:textId="77777777" w:rsidR="001E321A" w:rsidRPr="00DA7450" w:rsidRDefault="001E321A" w:rsidP="00D10EED">
            <w:pPr>
              <w:spacing w:line="360" w:lineRule="auto"/>
              <w:jc w:val="center"/>
              <w:rPr>
                <w:rFonts w:ascii="Times New Roman" w:hAnsi="Times New Roman" w:cs="Times New Roman"/>
                <w:i/>
                <w:iCs/>
                <w:sz w:val="24"/>
                <w:szCs w:val="24"/>
              </w:rPr>
            </w:pPr>
            <w:r w:rsidRPr="00DA7450">
              <w:rPr>
                <w:rFonts w:ascii="Times New Roman" w:hAnsi="Times New Roman" w:cs="Times New Roman"/>
                <w:i/>
                <w:iCs/>
                <w:sz w:val="24"/>
                <w:szCs w:val="24"/>
              </w:rPr>
              <w:t>SD</w:t>
            </w:r>
          </w:p>
        </w:tc>
      </w:tr>
      <w:tr w:rsidR="001E321A" w:rsidRPr="00DA7450" w14:paraId="2072EBB7" w14:textId="77777777" w:rsidTr="00D10EED">
        <w:tc>
          <w:tcPr>
            <w:tcW w:w="2160" w:type="dxa"/>
            <w:tcBorders>
              <w:left w:val="nil"/>
              <w:bottom w:val="nil"/>
              <w:right w:val="nil"/>
            </w:tcBorders>
          </w:tcPr>
          <w:p w14:paraId="5CE5C8B1"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Mixed Symmetrical</w:t>
            </w:r>
          </w:p>
        </w:tc>
        <w:tc>
          <w:tcPr>
            <w:tcW w:w="1580" w:type="dxa"/>
            <w:tcBorders>
              <w:left w:val="nil"/>
              <w:bottom w:val="nil"/>
              <w:right w:val="nil"/>
            </w:tcBorders>
          </w:tcPr>
          <w:p w14:paraId="765128F5"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left w:val="nil"/>
              <w:bottom w:val="nil"/>
              <w:right w:val="nil"/>
            </w:tcBorders>
          </w:tcPr>
          <w:p w14:paraId="229D261B" w14:textId="77777777" w:rsidR="001E321A" w:rsidRPr="00DA7450" w:rsidRDefault="001E321A" w:rsidP="00D10EED">
            <w:pPr>
              <w:spacing w:before="240"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1CBB141" w14:textId="77777777" w:rsidR="001E321A" w:rsidRPr="00DA7450" w:rsidRDefault="001E321A" w:rsidP="00D10EED">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7E5BBD1D" w14:textId="77777777" w:rsidR="001E321A" w:rsidRPr="00DA7450" w:rsidRDefault="001E321A" w:rsidP="00D10EED">
            <w:pPr>
              <w:spacing w:before="240"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4B0EF2FA" w14:textId="77777777" w:rsidTr="00D10EED">
        <w:tc>
          <w:tcPr>
            <w:tcW w:w="2160" w:type="dxa"/>
            <w:tcBorders>
              <w:top w:val="nil"/>
              <w:left w:val="nil"/>
              <w:bottom w:val="nil"/>
              <w:right w:val="nil"/>
            </w:tcBorders>
          </w:tcPr>
          <w:p w14:paraId="73C97E5B"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4014FB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115BCD4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9DE5C82"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328FA08C"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4B828410" w14:textId="77777777" w:rsidTr="00D10EED">
        <w:tc>
          <w:tcPr>
            <w:tcW w:w="2160" w:type="dxa"/>
            <w:tcBorders>
              <w:top w:val="nil"/>
              <w:left w:val="nil"/>
              <w:bottom w:val="nil"/>
              <w:right w:val="nil"/>
            </w:tcBorders>
          </w:tcPr>
          <w:p w14:paraId="178C2BAD"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77450EE"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51A66F"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B6AC06D"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1964CFBF"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3634A71F" w14:textId="77777777" w:rsidTr="00D10EED">
        <w:tc>
          <w:tcPr>
            <w:tcW w:w="2160" w:type="dxa"/>
            <w:tcBorders>
              <w:top w:val="nil"/>
              <w:left w:val="nil"/>
              <w:bottom w:val="nil"/>
              <w:right w:val="nil"/>
            </w:tcBorders>
          </w:tcPr>
          <w:p w14:paraId="6911440F"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66CE304"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2A4DFC0D"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0CCB5245"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4.70</w:t>
            </w:r>
          </w:p>
        </w:tc>
        <w:tc>
          <w:tcPr>
            <w:tcW w:w="1870" w:type="dxa"/>
            <w:tcBorders>
              <w:top w:val="nil"/>
              <w:left w:val="nil"/>
              <w:bottom w:val="nil"/>
              <w:right w:val="nil"/>
            </w:tcBorders>
          </w:tcPr>
          <w:p w14:paraId="6F1FE8D8"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1.38</w:t>
            </w:r>
          </w:p>
        </w:tc>
      </w:tr>
      <w:tr w:rsidR="001E321A" w:rsidRPr="00DA7450" w14:paraId="10A7929F" w14:textId="77777777" w:rsidTr="00D10EED">
        <w:tc>
          <w:tcPr>
            <w:tcW w:w="2160" w:type="dxa"/>
            <w:tcBorders>
              <w:top w:val="nil"/>
              <w:left w:val="nil"/>
              <w:bottom w:val="nil"/>
              <w:right w:val="nil"/>
            </w:tcBorders>
          </w:tcPr>
          <w:p w14:paraId="1CFC2575"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035C123"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93F2810"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06F0F18A"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5.21</w:t>
            </w:r>
          </w:p>
        </w:tc>
        <w:tc>
          <w:tcPr>
            <w:tcW w:w="1870" w:type="dxa"/>
            <w:tcBorders>
              <w:top w:val="nil"/>
              <w:left w:val="nil"/>
              <w:bottom w:val="nil"/>
              <w:right w:val="nil"/>
            </w:tcBorders>
          </w:tcPr>
          <w:p w14:paraId="646EFB32"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1.94</w:t>
            </w:r>
          </w:p>
        </w:tc>
      </w:tr>
      <w:tr w:rsidR="001E321A" w:rsidRPr="00DA7450" w14:paraId="5EF55F48" w14:textId="77777777" w:rsidTr="00D10EED">
        <w:tc>
          <w:tcPr>
            <w:tcW w:w="2160" w:type="dxa"/>
            <w:tcBorders>
              <w:top w:val="nil"/>
              <w:left w:val="nil"/>
              <w:bottom w:val="nil"/>
              <w:right w:val="nil"/>
            </w:tcBorders>
          </w:tcPr>
          <w:p w14:paraId="07B08EFE"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1B6A66B7"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F3360C"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1C6D53B6"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3.23</w:t>
            </w:r>
          </w:p>
        </w:tc>
        <w:tc>
          <w:tcPr>
            <w:tcW w:w="1870" w:type="dxa"/>
            <w:tcBorders>
              <w:top w:val="nil"/>
              <w:left w:val="nil"/>
              <w:bottom w:val="nil"/>
              <w:right w:val="nil"/>
            </w:tcBorders>
          </w:tcPr>
          <w:p w14:paraId="29312F6E"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0.67</w:t>
            </w:r>
          </w:p>
        </w:tc>
      </w:tr>
      <w:tr w:rsidR="001E321A" w:rsidRPr="00DA7450" w14:paraId="162680A7" w14:textId="77777777" w:rsidTr="00D10EED">
        <w:tc>
          <w:tcPr>
            <w:tcW w:w="2160" w:type="dxa"/>
            <w:tcBorders>
              <w:top w:val="nil"/>
              <w:left w:val="nil"/>
              <w:bottom w:val="nil"/>
              <w:right w:val="nil"/>
            </w:tcBorders>
          </w:tcPr>
          <w:p w14:paraId="06554293"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Mixed Unrelated</w:t>
            </w:r>
          </w:p>
        </w:tc>
        <w:tc>
          <w:tcPr>
            <w:tcW w:w="1580" w:type="dxa"/>
            <w:tcBorders>
              <w:top w:val="nil"/>
              <w:left w:val="nil"/>
              <w:bottom w:val="nil"/>
              <w:right w:val="nil"/>
            </w:tcBorders>
          </w:tcPr>
          <w:p w14:paraId="0FE7A6B8"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44F3A5DA"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22E813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4.73</w:t>
            </w:r>
          </w:p>
        </w:tc>
        <w:tc>
          <w:tcPr>
            <w:tcW w:w="1870" w:type="dxa"/>
            <w:tcBorders>
              <w:top w:val="nil"/>
              <w:left w:val="nil"/>
              <w:bottom w:val="nil"/>
              <w:right w:val="nil"/>
            </w:tcBorders>
          </w:tcPr>
          <w:p w14:paraId="5D1F55AC"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1.23</w:t>
            </w:r>
          </w:p>
        </w:tc>
      </w:tr>
      <w:tr w:rsidR="001E321A" w:rsidRPr="00DA7450" w14:paraId="1F0D57F7" w14:textId="77777777" w:rsidTr="00D10EED">
        <w:tc>
          <w:tcPr>
            <w:tcW w:w="2160" w:type="dxa"/>
            <w:tcBorders>
              <w:top w:val="nil"/>
              <w:left w:val="nil"/>
              <w:bottom w:val="nil"/>
              <w:right w:val="nil"/>
            </w:tcBorders>
          </w:tcPr>
          <w:p w14:paraId="5E223FFD"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2FDA506"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B0C866"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404B624"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5.20</w:t>
            </w:r>
          </w:p>
        </w:tc>
        <w:tc>
          <w:tcPr>
            <w:tcW w:w="1870" w:type="dxa"/>
            <w:tcBorders>
              <w:top w:val="nil"/>
              <w:left w:val="nil"/>
              <w:bottom w:val="nil"/>
              <w:right w:val="nil"/>
            </w:tcBorders>
          </w:tcPr>
          <w:p w14:paraId="13CC48B1"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1.67</w:t>
            </w:r>
          </w:p>
        </w:tc>
      </w:tr>
      <w:tr w:rsidR="001E321A" w:rsidRPr="00DA7450" w14:paraId="7A112CA1" w14:textId="77777777" w:rsidTr="00D10EED">
        <w:tc>
          <w:tcPr>
            <w:tcW w:w="2160" w:type="dxa"/>
            <w:tcBorders>
              <w:top w:val="nil"/>
              <w:left w:val="nil"/>
              <w:bottom w:val="nil"/>
              <w:right w:val="nil"/>
            </w:tcBorders>
          </w:tcPr>
          <w:p w14:paraId="5DF451E8"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00F70D72"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0CB91ED"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3CA9FDD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3.19</w:t>
            </w:r>
          </w:p>
        </w:tc>
        <w:tc>
          <w:tcPr>
            <w:tcW w:w="1870" w:type="dxa"/>
            <w:tcBorders>
              <w:top w:val="nil"/>
              <w:left w:val="nil"/>
              <w:bottom w:val="nil"/>
              <w:right w:val="nil"/>
            </w:tcBorders>
          </w:tcPr>
          <w:p w14:paraId="607B6CFE"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0.93</w:t>
            </w:r>
          </w:p>
        </w:tc>
      </w:tr>
      <w:tr w:rsidR="001E321A" w:rsidRPr="00DA7450" w14:paraId="4D82DD17" w14:textId="77777777" w:rsidTr="00D10EED">
        <w:tc>
          <w:tcPr>
            <w:tcW w:w="2160" w:type="dxa"/>
            <w:tcBorders>
              <w:top w:val="nil"/>
              <w:left w:val="nil"/>
              <w:bottom w:val="nil"/>
              <w:right w:val="nil"/>
            </w:tcBorders>
          </w:tcPr>
          <w:p w14:paraId="7FEA0CF4"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50FFDF35"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0322C3C2"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67BC923C"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4.54</w:t>
            </w:r>
          </w:p>
        </w:tc>
        <w:tc>
          <w:tcPr>
            <w:tcW w:w="1870" w:type="dxa"/>
            <w:tcBorders>
              <w:top w:val="nil"/>
              <w:left w:val="nil"/>
              <w:bottom w:val="nil"/>
              <w:right w:val="nil"/>
            </w:tcBorders>
          </w:tcPr>
          <w:p w14:paraId="484300CF"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1.33</w:t>
            </w:r>
          </w:p>
        </w:tc>
      </w:tr>
      <w:tr w:rsidR="001E321A" w:rsidRPr="00DA7450" w14:paraId="6AE96C34" w14:textId="77777777" w:rsidTr="00D10EED">
        <w:tc>
          <w:tcPr>
            <w:tcW w:w="2160" w:type="dxa"/>
            <w:tcBorders>
              <w:top w:val="nil"/>
              <w:left w:val="nil"/>
              <w:bottom w:val="nil"/>
              <w:right w:val="nil"/>
            </w:tcBorders>
          </w:tcPr>
          <w:p w14:paraId="306897AB"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78F4C92"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F794187"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39D38C45"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5.23</w:t>
            </w:r>
          </w:p>
        </w:tc>
        <w:tc>
          <w:tcPr>
            <w:tcW w:w="1870" w:type="dxa"/>
            <w:tcBorders>
              <w:top w:val="nil"/>
              <w:left w:val="nil"/>
              <w:bottom w:val="nil"/>
              <w:right w:val="nil"/>
            </w:tcBorders>
          </w:tcPr>
          <w:p w14:paraId="03B8FDB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1.37</w:t>
            </w:r>
          </w:p>
        </w:tc>
      </w:tr>
      <w:tr w:rsidR="001E321A" w:rsidRPr="00DA7450" w14:paraId="66ED63C8" w14:textId="77777777" w:rsidTr="00D10EED">
        <w:tc>
          <w:tcPr>
            <w:tcW w:w="2160" w:type="dxa"/>
            <w:tcBorders>
              <w:top w:val="nil"/>
              <w:left w:val="nil"/>
              <w:bottom w:val="nil"/>
              <w:right w:val="nil"/>
            </w:tcBorders>
          </w:tcPr>
          <w:p w14:paraId="17E8FF3A" w14:textId="77777777" w:rsidR="001E321A" w:rsidRPr="00DA7450" w:rsidRDefault="001E321A" w:rsidP="00D10EED">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6094231E" w14:textId="77777777" w:rsidR="001E321A" w:rsidRPr="00DA7450" w:rsidRDefault="001E321A" w:rsidP="00D10EED">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E1427F1" w14:textId="77777777" w:rsidR="001E321A" w:rsidRPr="00DA7450" w:rsidRDefault="001E321A" w:rsidP="00D10EED">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564D0D8F"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3.18</w:t>
            </w:r>
          </w:p>
        </w:tc>
        <w:tc>
          <w:tcPr>
            <w:tcW w:w="1870" w:type="dxa"/>
            <w:tcBorders>
              <w:top w:val="nil"/>
              <w:left w:val="nil"/>
              <w:bottom w:val="nil"/>
              <w:right w:val="nil"/>
            </w:tcBorders>
          </w:tcPr>
          <w:p w14:paraId="650E0BF3" w14:textId="77777777" w:rsidR="001E321A" w:rsidRPr="00DA7450" w:rsidRDefault="001E321A" w:rsidP="00D10EED">
            <w:pPr>
              <w:spacing w:line="360" w:lineRule="auto"/>
              <w:jc w:val="center"/>
              <w:rPr>
                <w:rFonts w:ascii="Times New Roman" w:hAnsi="Times New Roman" w:cs="Times New Roman"/>
                <w:sz w:val="24"/>
                <w:szCs w:val="24"/>
                <w:highlight w:val="green"/>
              </w:rPr>
            </w:pPr>
            <w:r w:rsidRPr="00DA7450">
              <w:rPr>
                <w:rFonts w:ascii="Times New Roman" w:hAnsi="Times New Roman" w:cs="Times New Roman"/>
                <w:sz w:val="24"/>
                <w:szCs w:val="24"/>
              </w:rPr>
              <w:t>0.76</w:t>
            </w:r>
          </w:p>
        </w:tc>
      </w:tr>
      <w:tr w:rsidR="00DE20B8" w:rsidRPr="00DA7450" w14:paraId="65743984" w14:textId="77777777" w:rsidTr="00D10EED">
        <w:tc>
          <w:tcPr>
            <w:tcW w:w="2160" w:type="dxa"/>
            <w:tcBorders>
              <w:top w:val="nil"/>
              <w:left w:val="nil"/>
              <w:bottom w:val="nil"/>
              <w:right w:val="nil"/>
            </w:tcBorders>
          </w:tcPr>
          <w:p w14:paraId="3C19EF2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Pure Symmetrical</w:t>
            </w:r>
          </w:p>
        </w:tc>
        <w:tc>
          <w:tcPr>
            <w:tcW w:w="1580" w:type="dxa"/>
            <w:tcBorders>
              <w:top w:val="nil"/>
              <w:left w:val="nil"/>
              <w:bottom w:val="nil"/>
              <w:right w:val="nil"/>
            </w:tcBorders>
          </w:tcPr>
          <w:p w14:paraId="49F9BDC2"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Cue</w:t>
            </w:r>
          </w:p>
        </w:tc>
        <w:tc>
          <w:tcPr>
            <w:tcW w:w="1870" w:type="dxa"/>
            <w:tcBorders>
              <w:top w:val="nil"/>
              <w:left w:val="nil"/>
              <w:bottom w:val="nil"/>
              <w:right w:val="nil"/>
            </w:tcBorders>
          </w:tcPr>
          <w:p w14:paraId="0CF19398"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2AB7F913" w14:textId="42222BB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6EDB12FC" w14:textId="33F4BC1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1.41</w:t>
            </w:r>
          </w:p>
        </w:tc>
      </w:tr>
      <w:tr w:rsidR="00DE20B8" w:rsidRPr="00DA7450" w14:paraId="709E3932" w14:textId="77777777" w:rsidTr="00D10EED">
        <w:tc>
          <w:tcPr>
            <w:tcW w:w="2160" w:type="dxa"/>
            <w:tcBorders>
              <w:top w:val="nil"/>
              <w:left w:val="nil"/>
              <w:bottom w:val="nil"/>
              <w:right w:val="nil"/>
            </w:tcBorders>
          </w:tcPr>
          <w:p w14:paraId="36CF736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4F8B8A04"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73A937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5D393305" w14:textId="4EDF99D0"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5.31</w:t>
            </w:r>
          </w:p>
        </w:tc>
        <w:tc>
          <w:tcPr>
            <w:tcW w:w="1870" w:type="dxa"/>
            <w:tcBorders>
              <w:top w:val="nil"/>
              <w:left w:val="nil"/>
              <w:bottom w:val="nil"/>
              <w:right w:val="nil"/>
            </w:tcBorders>
          </w:tcPr>
          <w:p w14:paraId="76673662" w14:textId="731C9EE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1.67</w:t>
            </w:r>
          </w:p>
        </w:tc>
      </w:tr>
      <w:tr w:rsidR="00DE20B8" w:rsidRPr="00DA7450" w14:paraId="15F77746" w14:textId="77777777" w:rsidTr="00D10EED">
        <w:tc>
          <w:tcPr>
            <w:tcW w:w="2160" w:type="dxa"/>
            <w:tcBorders>
              <w:top w:val="nil"/>
              <w:left w:val="nil"/>
              <w:bottom w:val="nil"/>
              <w:right w:val="nil"/>
            </w:tcBorders>
          </w:tcPr>
          <w:p w14:paraId="01052D14"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3E9EF9C2"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3E068B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nil"/>
              <w:right w:val="nil"/>
            </w:tcBorders>
          </w:tcPr>
          <w:p w14:paraId="031ED0C3" w14:textId="2C08AB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3.24</w:t>
            </w:r>
          </w:p>
        </w:tc>
        <w:tc>
          <w:tcPr>
            <w:tcW w:w="1870" w:type="dxa"/>
            <w:tcBorders>
              <w:top w:val="nil"/>
              <w:left w:val="nil"/>
              <w:bottom w:val="nil"/>
              <w:right w:val="nil"/>
            </w:tcBorders>
          </w:tcPr>
          <w:p w14:paraId="503B8202" w14:textId="63A1A45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DE20B8" w:rsidRPr="00DA7450" w14:paraId="06F7F17D" w14:textId="77777777" w:rsidTr="00D10EED">
        <w:tc>
          <w:tcPr>
            <w:tcW w:w="2160" w:type="dxa"/>
            <w:tcBorders>
              <w:top w:val="nil"/>
              <w:left w:val="nil"/>
              <w:bottom w:val="nil"/>
              <w:right w:val="nil"/>
            </w:tcBorders>
          </w:tcPr>
          <w:p w14:paraId="51A77C2A"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215338E4"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Target</w:t>
            </w:r>
          </w:p>
        </w:tc>
        <w:tc>
          <w:tcPr>
            <w:tcW w:w="1870" w:type="dxa"/>
            <w:tcBorders>
              <w:top w:val="nil"/>
              <w:left w:val="nil"/>
              <w:bottom w:val="nil"/>
              <w:right w:val="nil"/>
            </w:tcBorders>
          </w:tcPr>
          <w:p w14:paraId="10BA504F"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Concreteness</w:t>
            </w:r>
          </w:p>
        </w:tc>
        <w:tc>
          <w:tcPr>
            <w:tcW w:w="1870" w:type="dxa"/>
            <w:tcBorders>
              <w:top w:val="nil"/>
              <w:left w:val="nil"/>
              <w:bottom w:val="nil"/>
              <w:right w:val="nil"/>
            </w:tcBorders>
          </w:tcPr>
          <w:p w14:paraId="56A79321" w14:textId="4B2A4385"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4.68</w:t>
            </w:r>
          </w:p>
        </w:tc>
        <w:tc>
          <w:tcPr>
            <w:tcW w:w="1870" w:type="dxa"/>
            <w:tcBorders>
              <w:top w:val="nil"/>
              <w:left w:val="nil"/>
              <w:bottom w:val="nil"/>
              <w:right w:val="nil"/>
            </w:tcBorders>
          </w:tcPr>
          <w:p w14:paraId="75C44E2C" w14:textId="2F6D1BB6"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1.39</w:t>
            </w:r>
          </w:p>
        </w:tc>
      </w:tr>
      <w:tr w:rsidR="00DE20B8" w:rsidRPr="00DA7450" w14:paraId="2F569EEF" w14:textId="77777777" w:rsidTr="00D10EED">
        <w:tc>
          <w:tcPr>
            <w:tcW w:w="2160" w:type="dxa"/>
            <w:tcBorders>
              <w:top w:val="nil"/>
              <w:left w:val="nil"/>
              <w:bottom w:val="nil"/>
              <w:right w:val="nil"/>
            </w:tcBorders>
          </w:tcPr>
          <w:p w14:paraId="70F7F37E"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nil"/>
              <w:right w:val="nil"/>
            </w:tcBorders>
          </w:tcPr>
          <w:p w14:paraId="7345139E"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C0E9580"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Length</w:t>
            </w:r>
          </w:p>
        </w:tc>
        <w:tc>
          <w:tcPr>
            <w:tcW w:w="1870" w:type="dxa"/>
            <w:tcBorders>
              <w:top w:val="nil"/>
              <w:left w:val="nil"/>
              <w:bottom w:val="nil"/>
              <w:right w:val="nil"/>
            </w:tcBorders>
          </w:tcPr>
          <w:p w14:paraId="168A2825" w14:textId="07CCD928"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870" w:type="dxa"/>
            <w:tcBorders>
              <w:top w:val="nil"/>
              <w:left w:val="nil"/>
              <w:bottom w:val="nil"/>
              <w:right w:val="nil"/>
            </w:tcBorders>
          </w:tcPr>
          <w:p w14:paraId="4D32C259" w14:textId="58B3844F"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1.76</w:t>
            </w:r>
          </w:p>
        </w:tc>
      </w:tr>
      <w:tr w:rsidR="00DE20B8" w:rsidRPr="00DA7450" w14:paraId="1040CF61" w14:textId="77777777" w:rsidTr="00D10EED">
        <w:tc>
          <w:tcPr>
            <w:tcW w:w="2160" w:type="dxa"/>
            <w:tcBorders>
              <w:top w:val="nil"/>
              <w:left w:val="nil"/>
              <w:bottom w:val="single" w:sz="4" w:space="0" w:color="auto"/>
              <w:right w:val="nil"/>
            </w:tcBorders>
          </w:tcPr>
          <w:p w14:paraId="291BFF0F" w14:textId="77777777" w:rsidR="00DE20B8" w:rsidRPr="00DA7450" w:rsidRDefault="00DE20B8" w:rsidP="00DE20B8">
            <w:pPr>
              <w:spacing w:line="360" w:lineRule="auto"/>
              <w:rPr>
                <w:rFonts w:ascii="Times New Roman" w:hAnsi="Times New Roman" w:cs="Times New Roman"/>
                <w:b/>
                <w:bCs/>
                <w:sz w:val="24"/>
                <w:szCs w:val="24"/>
              </w:rPr>
            </w:pPr>
          </w:p>
        </w:tc>
        <w:tc>
          <w:tcPr>
            <w:tcW w:w="1580" w:type="dxa"/>
            <w:tcBorders>
              <w:top w:val="nil"/>
              <w:left w:val="nil"/>
              <w:bottom w:val="single" w:sz="4" w:space="0" w:color="auto"/>
              <w:right w:val="nil"/>
            </w:tcBorders>
          </w:tcPr>
          <w:p w14:paraId="321499D3" w14:textId="77777777" w:rsidR="00DE20B8" w:rsidRPr="00DA7450" w:rsidRDefault="00DE20B8" w:rsidP="00DE20B8">
            <w:pPr>
              <w:spacing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B5DF00B" w14:textId="77777777" w:rsidR="00DE20B8" w:rsidRPr="00DA7450" w:rsidRDefault="00DE20B8" w:rsidP="00DE20B8">
            <w:pPr>
              <w:spacing w:line="360" w:lineRule="auto"/>
              <w:rPr>
                <w:rFonts w:ascii="Times New Roman" w:hAnsi="Times New Roman" w:cs="Times New Roman"/>
                <w:sz w:val="24"/>
                <w:szCs w:val="24"/>
              </w:rPr>
            </w:pPr>
            <w:r w:rsidRPr="00DA745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3DCEBF45" w14:textId="79E7AE0D"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3.17</w:t>
            </w:r>
          </w:p>
        </w:tc>
        <w:tc>
          <w:tcPr>
            <w:tcW w:w="1870" w:type="dxa"/>
            <w:tcBorders>
              <w:top w:val="nil"/>
              <w:left w:val="nil"/>
              <w:bottom w:val="single" w:sz="4" w:space="0" w:color="auto"/>
              <w:right w:val="nil"/>
            </w:tcBorders>
          </w:tcPr>
          <w:p w14:paraId="3F8C9BC6" w14:textId="480D2361" w:rsidR="00DE20B8" w:rsidRPr="00DA7450" w:rsidRDefault="00DE20B8" w:rsidP="00DE20B8">
            <w:pPr>
              <w:spacing w:line="360" w:lineRule="auto"/>
              <w:jc w:val="center"/>
              <w:rPr>
                <w:rFonts w:ascii="Times New Roman" w:hAnsi="Times New Roman" w:cs="Times New Roman"/>
                <w:sz w:val="24"/>
                <w:szCs w:val="24"/>
              </w:rPr>
            </w:pPr>
            <w:r>
              <w:rPr>
                <w:rFonts w:ascii="Times New Roman" w:hAnsi="Times New Roman" w:cs="Times New Roman"/>
                <w:sz w:val="24"/>
                <w:szCs w:val="24"/>
              </w:rPr>
              <w:t>0.71</w:t>
            </w:r>
          </w:p>
        </w:tc>
      </w:tr>
    </w:tbl>
    <w:p w14:paraId="2160648D" w14:textId="77777777" w:rsidR="001E321A" w:rsidRPr="00DA7450" w:rsidRDefault="001E321A" w:rsidP="001E321A">
      <w:pPr>
        <w:spacing w:line="240" w:lineRule="auto"/>
        <w:rPr>
          <w:rFonts w:ascii="Times New Roman" w:hAnsi="Times New Roman" w:cs="Times New Roman"/>
          <w:sz w:val="24"/>
          <w:szCs w:val="24"/>
        </w:rPr>
      </w:pPr>
      <w:r w:rsidRPr="00DA7450">
        <w:rPr>
          <w:rFonts w:ascii="Times New Roman" w:hAnsi="Times New Roman" w:cs="Times New Roman"/>
          <w:i/>
          <w:iCs/>
          <w:sz w:val="24"/>
          <w:szCs w:val="24"/>
        </w:rPr>
        <w:t>Notes.</w:t>
      </w:r>
      <w:r w:rsidRPr="00DA7450">
        <w:rPr>
          <w:rFonts w:ascii="Times New Roman" w:hAnsi="Times New Roman" w:cs="Times New Roman"/>
          <w:sz w:val="24"/>
          <w:szCs w:val="24"/>
        </w:rPr>
        <w:t xml:space="preserve"> Values are grouped by list condition. Frequency is measured using SUBTLEX word frequency measure (Brysbaert &amp; New, 2009). Concreteness and length were taken from the English Lexicon Project (</w:t>
      </w:r>
      <w:proofErr w:type="spellStart"/>
      <w:r w:rsidRPr="00DA7450">
        <w:rPr>
          <w:rFonts w:ascii="Times New Roman" w:hAnsi="Times New Roman" w:cs="Times New Roman"/>
          <w:sz w:val="24"/>
          <w:szCs w:val="24"/>
        </w:rPr>
        <w:t>Balota</w:t>
      </w:r>
      <w:proofErr w:type="spellEnd"/>
      <w:r w:rsidRPr="00DA7450">
        <w:rPr>
          <w:rFonts w:ascii="Times New Roman" w:hAnsi="Times New Roman" w:cs="Times New Roman"/>
          <w:sz w:val="24"/>
          <w:szCs w:val="24"/>
        </w:rPr>
        <w:t xml:space="preserve"> et al., 2007).</w:t>
      </w:r>
    </w:p>
    <w:p w14:paraId="7C92595B" w14:textId="6715C422" w:rsidR="001E321A" w:rsidRDefault="001E321A">
      <w:pPr>
        <w:rPr>
          <w:rFonts w:ascii="Times New Roman" w:hAnsi="Times New Roman" w:cs="Times New Roman"/>
          <w:sz w:val="24"/>
          <w:szCs w:val="24"/>
        </w:rPr>
      </w:pPr>
      <w:r>
        <w:rPr>
          <w:rFonts w:ascii="Times New Roman" w:hAnsi="Times New Roman" w:cs="Times New Roman"/>
          <w:sz w:val="24"/>
          <w:szCs w:val="24"/>
        </w:rPr>
        <w:br w:type="page"/>
      </w:r>
    </w:p>
    <w:p w14:paraId="2C4F9D43" w14:textId="22416058" w:rsidR="00520818" w:rsidRPr="00B568FA" w:rsidRDefault="00520818" w:rsidP="00520818">
      <w:pPr>
        <w:rPr>
          <w:rFonts w:ascii="Times New Roman" w:hAnsi="Times New Roman"/>
          <w:sz w:val="24"/>
          <w:szCs w:val="24"/>
        </w:rPr>
      </w:pPr>
      <w:bookmarkStart w:id="23" w:name="_Hlk101342763"/>
      <w:r w:rsidRPr="00B568FA">
        <w:rPr>
          <w:rFonts w:ascii="Times New Roman" w:hAnsi="Times New Roman"/>
          <w:sz w:val="24"/>
          <w:szCs w:val="24"/>
        </w:rPr>
        <w:lastRenderedPageBreak/>
        <w:t xml:space="preserve">Table </w:t>
      </w:r>
      <w:r>
        <w:rPr>
          <w:rFonts w:ascii="Times New Roman" w:hAnsi="Times New Roman"/>
          <w:sz w:val="24"/>
          <w:szCs w:val="24"/>
        </w:rPr>
        <w:t>A7</w:t>
      </w:r>
    </w:p>
    <w:p w14:paraId="0550ECBC" w14:textId="15771210" w:rsidR="00520818" w:rsidRPr="00A37074" w:rsidRDefault="00520818" w:rsidP="00520818">
      <w:pPr>
        <w:spacing w:line="480" w:lineRule="auto"/>
        <w:rPr>
          <w:rFonts w:ascii="Times New Roman" w:hAnsi="Times New Roman"/>
          <w:i/>
          <w:iCs/>
          <w:sz w:val="24"/>
          <w:szCs w:val="24"/>
        </w:rPr>
      </w:pPr>
      <w:r w:rsidRPr="00CF52D1">
        <w:rPr>
          <w:rFonts w:ascii="Times New Roman" w:hAnsi="Times New Roman"/>
          <w:i/>
          <w:iCs/>
          <w:sz w:val="24"/>
          <w:szCs w:val="24"/>
        </w:rPr>
        <w:t xml:space="preserve">Comparisons of Mean Recall Percentages for each Encoding </w:t>
      </w:r>
      <w:r>
        <w:rPr>
          <w:rFonts w:ascii="Times New Roman" w:hAnsi="Times New Roman"/>
          <w:i/>
          <w:iCs/>
          <w:sz w:val="24"/>
          <w:szCs w:val="24"/>
        </w:rPr>
        <w:t>Task</w:t>
      </w:r>
      <w:r w:rsidRPr="00CF52D1">
        <w:rPr>
          <w:rFonts w:ascii="Times New Roman" w:hAnsi="Times New Roman"/>
          <w:i/>
          <w:iCs/>
          <w:sz w:val="24"/>
          <w:szCs w:val="24"/>
        </w:rPr>
        <w:t xml:space="preserve"> as a function </w:t>
      </w:r>
      <w:r>
        <w:rPr>
          <w:rFonts w:ascii="Times New Roman" w:hAnsi="Times New Roman"/>
          <w:i/>
          <w:iCs/>
          <w:sz w:val="24"/>
          <w:szCs w:val="24"/>
        </w:rPr>
        <w:t>of List and Pair Type</w:t>
      </w:r>
      <w:r w:rsidRPr="00CF52D1">
        <w:rPr>
          <w:rFonts w:ascii="Times New Roman" w:hAnsi="Times New Roman"/>
          <w:i/>
          <w:iCs/>
          <w:sz w:val="24"/>
          <w:szCs w:val="24"/>
        </w:rPr>
        <w:t xml:space="preserve"> in </w:t>
      </w:r>
      <w:r w:rsidRPr="00A37074">
        <w:rPr>
          <w:rFonts w:ascii="Times New Roman" w:hAnsi="Times New Roman"/>
          <w:i/>
          <w:iCs/>
          <w:sz w:val="24"/>
          <w:szCs w:val="24"/>
        </w:rPr>
        <w:t xml:space="preserve">Experiment </w:t>
      </w:r>
      <w:r>
        <w:rPr>
          <w:rFonts w:ascii="Times New Roman" w:hAnsi="Times New Roman"/>
          <w:i/>
          <w:iCs/>
          <w:sz w:val="24"/>
          <w:szCs w:val="24"/>
        </w:rPr>
        <w:t>3.</w:t>
      </w:r>
    </w:p>
    <w:tbl>
      <w:tblPr>
        <w:tblStyle w:val="TableGrid"/>
        <w:tblW w:w="7470" w:type="dxa"/>
        <w:tblLayout w:type="fixed"/>
        <w:tblLook w:val="04A0" w:firstRow="1" w:lastRow="0" w:firstColumn="1" w:lastColumn="0" w:noHBand="0" w:noVBand="1"/>
      </w:tblPr>
      <w:tblGrid>
        <w:gridCol w:w="1620"/>
        <w:gridCol w:w="90"/>
        <w:gridCol w:w="1170"/>
        <w:gridCol w:w="1530"/>
        <w:gridCol w:w="810"/>
        <w:gridCol w:w="1230"/>
        <w:gridCol w:w="1020"/>
      </w:tblGrid>
      <w:tr w:rsidR="00520818" w:rsidRPr="00A37074" w14:paraId="7566C6A3" w14:textId="77777777" w:rsidTr="00D10EED">
        <w:tc>
          <w:tcPr>
            <w:tcW w:w="1710" w:type="dxa"/>
            <w:gridSpan w:val="2"/>
            <w:tcBorders>
              <w:left w:val="nil"/>
              <w:bottom w:val="single" w:sz="4" w:space="0" w:color="auto"/>
              <w:right w:val="nil"/>
            </w:tcBorders>
          </w:tcPr>
          <w:bookmarkEnd w:id="23"/>
          <w:p w14:paraId="0C96902A" w14:textId="77777777" w:rsidR="00520818" w:rsidRPr="00A37074" w:rsidRDefault="00520818" w:rsidP="00D10EED">
            <w:pPr>
              <w:spacing w:line="480" w:lineRule="auto"/>
              <w:rPr>
                <w:rFonts w:ascii="Times New Roman" w:hAnsi="Times New Roman"/>
                <w:sz w:val="24"/>
                <w:szCs w:val="24"/>
              </w:rPr>
            </w:pPr>
            <w:r w:rsidRPr="00A37074">
              <w:rPr>
                <w:rFonts w:ascii="Times New Roman" w:hAnsi="Times New Roman"/>
                <w:sz w:val="24"/>
                <w:szCs w:val="24"/>
              </w:rPr>
              <w:t>Encoding Task</w:t>
            </w:r>
          </w:p>
        </w:tc>
        <w:tc>
          <w:tcPr>
            <w:tcW w:w="1170" w:type="dxa"/>
            <w:tcBorders>
              <w:left w:val="nil"/>
              <w:bottom w:val="single" w:sz="4" w:space="0" w:color="auto"/>
              <w:right w:val="nil"/>
            </w:tcBorders>
          </w:tcPr>
          <w:p w14:paraId="072540A7" w14:textId="77777777" w:rsidR="00520818" w:rsidRPr="00A37074" w:rsidRDefault="00520818" w:rsidP="00D10EED">
            <w:pPr>
              <w:spacing w:line="480" w:lineRule="auto"/>
              <w:rPr>
                <w:rFonts w:ascii="Times New Roman" w:hAnsi="Times New Roman"/>
                <w:sz w:val="24"/>
                <w:szCs w:val="24"/>
              </w:rPr>
            </w:pPr>
            <w:r w:rsidRPr="00A37074">
              <w:rPr>
                <w:rFonts w:ascii="Times New Roman" w:hAnsi="Times New Roman"/>
                <w:sz w:val="24"/>
                <w:szCs w:val="24"/>
              </w:rPr>
              <w:t>List Type</w:t>
            </w:r>
          </w:p>
        </w:tc>
        <w:tc>
          <w:tcPr>
            <w:tcW w:w="1530" w:type="dxa"/>
            <w:tcBorders>
              <w:left w:val="nil"/>
              <w:bottom w:val="single" w:sz="4" w:space="0" w:color="auto"/>
              <w:right w:val="nil"/>
            </w:tcBorders>
          </w:tcPr>
          <w:p w14:paraId="3B2DEC48" w14:textId="77777777" w:rsidR="00520818" w:rsidRPr="00A37074" w:rsidRDefault="00520818" w:rsidP="00D10EED">
            <w:pPr>
              <w:spacing w:line="480" w:lineRule="auto"/>
              <w:rPr>
                <w:rFonts w:ascii="Times New Roman" w:hAnsi="Times New Roman"/>
                <w:sz w:val="24"/>
                <w:szCs w:val="24"/>
              </w:rPr>
            </w:pPr>
            <w:r w:rsidRPr="00A37074">
              <w:rPr>
                <w:rFonts w:ascii="Times New Roman" w:hAnsi="Times New Roman"/>
                <w:sz w:val="24"/>
                <w:szCs w:val="24"/>
              </w:rPr>
              <w:t>Pair Type</w:t>
            </w:r>
          </w:p>
        </w:tc>
        <w:tc>
          <w:tcPr>
            <w:tcW w:w="810" w:type="dxa"/>
            <w:tcBorders>
              <w:left w:val="nil"/>
              <w:bottom w:val="single" w:sz="4" w:space="0" w:color="auto"/>
              <w:right w:val="nil"/>
            </w:tcBorders>
          </w:tcPr>
          <w:p w14:paraId="6BCE6709" w14:textId="77777777" w:rsidR="00520818" w:rsidRPr="00A37074" w:rsidRDefault="00520818" w:rsidP="00D10EED">
            <w:pPr>
              <w:spacing w:line="480" w:lineRule="auto"/>
              <w:jc w:val="center"/>
              <w:rPr>
                <w:rFonts w:ascii="Times New Roman" w:hAnsi="Times New Roman"/>
                <w:i/>
                <w:iCs/>
                <w:sz w:val="24"/>
                <w:szCs w:val="24"/>
              </w:rPr>
            </w:pPr>
            <w:r w:rsidRPr="00A37074">
              <w:rPr>
                <w:rFonts w:ascii="Times New Roman" w:hAnsi="Times New Roman"/>
                <w:i/>
                <w:iCs/>
                <w:sz w:val="24"/>
                <w:szCs w:val="24"/>
              </w:rPr>
              <w:t>M</w:t>
            </w:r>
          </w:p>
        </w:tc>
        <w:tc>
          <w:tcPr>
            <w:tcW w:w="1230" w:type="dxa"/>
            <w:tcBorders>
              <w:left w:val="nil"/>
              <w:bottom w:val="single" w:sz="4" w:space="0" w:color="auto"/>
              <w:right w:val="nil"/>
            </w:tcBorders>
          </w:tcPr>
          <w:p w14:paraId="6853BF26" w14:textId="77777777" w:rsidR="00520818" w:rsidRPr="00A37074" w:rsidRDefault="00520818" w:rsidP="00D10EED">
            <w:pPr>
              <w:spacing w:line="480" w:lineRule="auto"/>
              <w:jc w:val="center"/>
              <w:rPr>
                <w:rFonts w:ascii="Times New Roman" w:hAnsi="Times New Roman"/>
                <w:i/>
                <w:iCs/>
                <w:sz w:val="24"/>
                <w:szCs w:val="24"/>
              </w:rPr>
            </w:pPr>
            <w:r>
              <w:rPr>
                <w:rFonts w:ascii="Times New Roman" w:hAnsi="Times New Roman" w:cs="Times New Roman"/>
                <w:i/>
                <w:iCs/>
                <w:sz w:val="24"/>
                <w:szCs w:val="24"/>
              </w:rPr>
              <w:t>±</w:t>
            </w:r>
            <w:r>
              <w:rPr>
                <w:rFonts w:ascii="Times New Roman" w:hAnsi="Times New Roman"/>
                <w:i/>
                <w:iCs/>
                <w:sz w:val="24"/>
                <w:szCs w:val="24"/>
              </w:rPr>
              <w:t xml:space="preserve"> </w:t>
            </w:r>
            <w:r w:rsidRPr="00A37074">
              <w:rPr>
                <w:rFonts w:ascii="Times New Roman" w:hAnsi="Times New Roman"/>
                <w:i/>
                <w:iCs/>
                <w:sz w:val="24"/>
                <w:szCs w:val="24"/>
              </w:rPr>
              <w:t>95% CI</w:t>
            </w:r>
          </w:p>
        </w:tc>
        <w:tc>
          <w:tcPr>
            <w:tcW w:w="1020" w:type="dxa"/>
            <w:tcBorders>
              <w:left w:val="nil"/>
              <w:bottom w:val="single" w:sz="4" w:space="0" w:color="auto"/>
              <w:right w:val="nil"/>
            </w:tcBorders>
          </w:tcPr>
          <w:p w14:paraId="6FD910CF"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U</w:t>
            </w:r>
          </w:p>
        </w:tc>
      </w:tr>
      <w:tr w:rsidR="00520818" w:rsidRPr="00A37074" w14:paraId="5D30CFC4" w14:textId="77777777" w:rsidTr="00D10EED">
        <w:tc>
          <w:tcPr>
            <w:tcW w:w="1620" w:type="dxa"/>
            <w:tcBorders>
              <w:top w:val="nil"/>
              <w:left w:val="nil"/>
              <w:bottom w:val="nil"/>
              <w:right w:val="nil"/>
            </w:tcBorders>
          </w:tcPr>
          <w:p w14:paraId="02DF5BB9"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Mixed</w:t>
            </w:r>
          </w:p>
        </w:tc>
        <w:tc>
          <w:tcPr>
            <w:tcW w:w="1260" w:type="dxa"/>
            <w:gridSpan w:val="2"/>
            <w:tcBorders>
              <w:top w:val="nil"/>
              <w:left w:val="nil"/>
              <w:bottom w:val="nil"/>
              <w:right w:val="nil"/>
            </w:tcBorders>
          </w:tcPr>
          <w:p w14:paraId="4DCE691A"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02A2DA53"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3C9E5E65"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69.33</w:t>
            </w:r>
          </w:p>
        </w:tc>
        <w:tc>
          <w:tcPr>
            <w:tcW w:w="1230" w:type="dxa"/>
            <w:tcBorders>
              <w:top w:val="nil"/>
              <w:left w:val="nil"/>
              <w:bottom w:val="nil"/>
              <w:right w:val="nil"/>
            </w:tcBorders>
          </w:tcPr>
          <w:p w14:paraId="22982409"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4.60</w:t>
            </w:r>
          </w:p>
        </w:tc>
        <w:tc>
          <w:tcPr>
            <w:tcW w:w="1020" w:type="dxa"/>
            <w:tcBorders>
              <w:top w:val="nil"/>
              <w:left w:val="nil"/>
              <w:bottom w:val="nil"/>
              <w:right w:val="nil"/>
            </w:tcBorders>
          </w:tcPr>
          <w:p w14:paraId="41AB217F"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3.21*</w:t>
            </w:r>
          </w:p>
        </w:tc>
      </w:tr>
      <w:tr w:rsidR="00520818" w:rsidRPr="00A37074" w14:paraId="15537E87" w14:textId="77777777" w:rsidTr="00D10EED">
        <w:tc>
          <w:tcPr>
            <w:tcW w:w="1620" w:type="dxa"/>
            <w:tcBorders>
              <w:top w:val="nil"/>
              <w:left w:val="nil"/>
              <w:bottom w:val="nil"/>
              <w:right w:val="nil"/>
            </w:tcBorders>
          </w:tcPr>
          <w:p w14:paraId="349F68BF"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6282395B" w14:textId="77777777" w:rsidR="00520818" w:rsidRPr="00A37074" w:rsidRDefault="00520818" w:rsidP="00D10EED">
            <w:pPr>
              <w:spacing w:line="480" w:lineRule="auto"/>
              <w:rPr>
                <w:rFonts w:ascii="Times New Roman" w:hAnsi="Times New Roman"/>
                <w:sz w:val="24"/>
                <w:szCs w:val="24"/>
              </w:rPr>
            </w:pPr>
          </w:p>
        </w:tc>
        <w:tc>
          <w:tcPr>
            <w:tcW w:w="1530" w:type="dxa"/>
            <w:tcBorders>
              <w:top w:val="nil"/>
              <w:left w:val="nil"/>
              <w:bottom w:val="nil"/>
              <w:right w:val="nil"/>
            </w:tcBorders>
          </w:tcPr>
          <w:p w14:paraId="38DF4D52" w14:textId="77777777" w:rsidR="00520818" w:rsidRPr="00A37074" w:rsidRDefault="00520818"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69A626E4"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21.24</w:t>
            </w:r>
          </w:p>
        </w:tc>
        <w:tc>
          <w:tcPr>
            <w:tcW w:w="1230" w:type="dxa"/>
            <w:tcBorders>
              <w:top w:val="nil"/>
              <w:left w:val="nil"/>
              <w:bottom w:val="nil"/>
              <w:right w:val="nil"/>
            </w:tcBorders>
          </w:tcPr>
          <w:p w14:paraId="262EEC72"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5.30</w:t>
            </w:r>
          </w:p>
        </w:tc>
        <w:tc>
          <w:tcPr>
            <w:tcW w:w="1020" w:type="dxa"/>
            <w:tcBorders>
              <w:top w:val="nil"/>
              <w:left w:val="nil"/>
              <w:bottom w:val="nil"/>
              <w:right w:val="nil"/>
            </w:tcBorders>
          </w:tcPr>
          <w:p w14:paraId="71318F4D" w14:textId="77777777" w:rsidR="00520818" w:rsidRPr="00A37074" w:rsidRDefault="00520818" w:rsidP="00D10EED">
            <w:pPr>
              <w:spacing w:line="480" w:lineRule="auto"/>
              <w:jc w:val="center"/>
              <w:rPr>
                <w:rFonts w:ascii="Times New Roman" w:hAnsi="Times New Roman"/>
                <w:sz w:val="24"/>
                <w:szCs w:val="24"/>
              </w:rPr>
            </w:pPr>
          </w:p>
        </w:tc>
      </w:tr>
      <w:tr w:rsidR="00520818" w:rsidRPr="00A37074" w14:paraId="47A611A6" w14:textId="77777777" w:rsidTr="00D10EED">
        <w:tc>
          <w:tcPr>
            <w:tcW w:w="1620" w:type="dxa"/>
            <w:tcBorders>
              <w:top w:val="nil"/>
              <w:left w:val="nil"/>
              <w:bottom w:val="nil"/>
              <w:right w:val="nil"/>
            </w:tcBorders>
          </w:tcPr>
          <w:p w14:paraId="3F29B6C4"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3E55601C"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6C54E304"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0F961049"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69.34</w:t>
            </w:r>
          </w:p>
        </w:tc>
        <w:tc>
          <w:tcPr>
            <w:tcW w:w="1230" w:type="dxa"/>
            <w:tcBorders>
              <w:top w:val="nil"/>
              <w:left w:val="nil"/>
              <w:bottom w:val="nil"/>
              <w:right w:val="nil"/>
            </w:tcBorders>
          </w:tcPr>
          <w:p w14:paraId="0AFB6F81"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5.86</w:t>
            </w:r>
          </w:p>
        </w:tc>
        <w:tc>
          <w:tcPr>
            <w:tcW w:w="1020" w:type="dxa"/>
            <w:tcBorders>
              <w:top w:val="nil"/>
              <w:left w:val="nil"/>
              <w:bottom w:val="nil"/>
              <w:right w:val="nil"/>
            </w:tcBorders>
          </w:tcPr>
          <w:p w14:paraId="6AF15711"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2.76*</w:t>
            </w:r>
          </w:p>
        </w:tc>
      </w:tr>
      <w:tr w:rsidR="00520818" w:rsidRPr="00A37074" w14:paraId="2D8B33D2" w14:textId="77777777" w:rsidTr="00D10EED">
        <w:tc>
          <w:tcPr>
            <w:tcW w:w="1620" w:type="dxa"/>
            <w:tcBorders>
              <w:top w:val="nil"/>
              <w:left w:val="nil"/>
              <w:bottom w:val="nil"/>
              <w:right w:val="nil"/>
            </w:tcBorders>
          </w:tcPr>
          <w:p w14:paraId="48FFEB7D"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CFA009D" w14:textId="77777777" w:rsidR="00520818" w:rsidRPr="00A37074" w:rsidRDefault="00520818" w:rsidP="00D10EED">
            <w:pPr>
              <w:spacing w:line="480" w:lineRule="auto"/>
              <w:rPr>
                <w:rFonts w:ascii="Times New Roman" w:hAnsi="Times New Roman"/>
                <w:sz w:val="24"/>
                <w:szCs w:val="24"/>
              </w:rPr>
            </w:pPr>
          </w:p>
        </w:tc>
        <w:tc>
          <w:tcPr>
            <w:tcW w:w="1530" w:type="dxa"/>
            <w:tcBorders>
              <w:top w:val="nil"/>
              <w:left w:val="nil"/>
              <w:bottom w:val="nil"/>
              <w:right w:val="nil"/>
            </w:tcBorders>
          </w:tcPr>
          <w:p w14:paraId="3DF65795" w14:textId="77777777" w:rsidR="00520818" w:rsidRPr="00A37074" w:rsidRDefault="00520818"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2E8AD316"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23.46</w:t>
            </w:r>
          </w:p>
        </w:tc>
        <w:tc>
          <w:tcPr>
            <w:tcW w:w="1230" w:type="dxa"/>
            <w:tcBorders>
              <w:top w:val="nil"/>
              <w:left w:val="nil"/>
              <w:bottom w:val="nil"/>
              <w:right w:val="nil"/>
            </w:tcBorders>
          </w:tcPr>
          <w:p w14:paraId="1ED0B24F"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4.97</w:t>
            </w:r>
          </w:p>
        </w:tc>
        <w:tc>
          <w:tcPr>
            <w:tcW w:w="1020" w:type="dxa"/>
            <w:tcBorders>
              <w:top w:val="nil"/>
              <w:left w:val="nil"/>
              <w:bottom w:val="nil"/>
              <w:right w:val="nil"/>
            </w:tcBorders>
          </w:tcPr>
          <w:p w14:paraId="475546D5" w14:textId="77777777" w:rsidR="00520818" w:rsidRPr="00A37074" w:rsidRDefault="00520818" w:rsidP="00D10EED">
            <w:pPr>
              <w:spacing w:line="480" w:lineRule="auto"/>
              <w:jc w:val="center"/>
              <w:rPr>
                <w:rFonts w:ascii="Times New Roman" w:hAnsi="Times New Roman"/>
                <w:sz w:val="24"/>
                <w:szCs w:val="24"/>
              </w:rPr>
            </w:pPr>
          </w:p>
        </w:tc>
      </w:tr>
      <w:tr w:rsidR="00520818" w:rsidRPr="00A37074" w14:paraId="65ED7A46" w14:textId="77777777" w:rsidTr="00D10EED">
        <w:tc>
          <w:tcPr>
            <w:tcW w:w="1620" w:type="dxa"/>
            <w:tcBorders>
              <w:top w:val="nil"/>
              <w:left w:val="nil"/>
              <w:bottom w:val="nil"/>
              <w:right w:val="nil"/>
            </w:tcBorders>
          </w:tcPr>
          <w:p w14:paraId="504FBBFB"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1DEB6AF8"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6B737D50"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89B625E"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56.51</w:t>
            </w:r>
          </w:p>
        </w:tc>
        <w:tc>
          <w:tcPr>
            <w:tcW w:w="1230" w:type="dxa"/>
            <w:tcBorders>
              <w:top w:val="nil"/>
              <w:left w:val="nil"/>
              <w:bottom w:val="nil"/>
              <w:right w:val="nil"/>
            </w:tcBorders>
          </w:tcPr>
          <w:p w14:paraId="0C19972E"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7.02</w:t>
            </w:r>
          </w:p>
        </w:tc>
        <w:tc>
          <w:tcPr>
            <w:tcW w:w="1020" w:type="dxa"/>
            <w:tcBorders>
              <w:top w:val="nil"/>
              <w:left w:val="nil"/>
              <w:bottom w:val="nil"/>
              <w:right w:val="nil"/>
            </w:tcBorders>
          </w:tcPr>
          <w:p w14:paraId="4CC969D2"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1.56*</w:t>
            </w:r>
          </w:p>
        </w:tc>
      </w:tr>
      <w:tr w:rsidR="00520818" w:rsidRPr="00A37074" w14:paraId="284080E3" w14:textId="77777777" w:rsidTr="00D10EED">
        <w:tc>
          <w:tcPr>
            <w:tcW w:w="1620" w:type="dxa"/>
            <w:tcBorders>
              <w:top w:val="nil"/>
              <w:left w:val="nil"/>
              <w:bottom w:val="nil"/>
              <w:right w:val="nil"/>
            </w:tcBorders>
          </w:tcPr>
          <w:p w14:paraId="6278B93A"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C66D231" w14:textId="77777777" w:rsidR="00520818" w:rsidRPr="00A37074" w:rsidRDefault="00520818" w:rsidP="00D10EED">
            <w:pPr>
              <w:spacing w:line="480" w:lineRule="auto"/>
              <w:rPr>
                <w:rFonts w:ascii="Times New Roman" w:hAnsi="Times New Roman"/>
                <w:sz w:val="24"/>
                <w:szCs w:val="24"/>
              </w:rPr>
            </w:pPr>
          </w:p>
        </w:tc>
        <w:tc>
          <w:tcPr>
            <w:tcW w:w="1530" w:type="dxa"/>
            <w:tcBorders>
              <w:top w:val="nil"/>
              <w:left w:val="nil"/>
              <w:bottom w:val="nil"/>
              <w:right w:val="nil"/>
            </w:tcBorders>
          </w:tcPr>
          <w:p w14:paraId="1F9A7FC3" w14:textId="77777777" w:rsidR="00520818" w:rsidRPr="00A37074" w:rsidRDefault="00520818" w:rsidP="00D10EED">
            <w:pPr>
              <w:spacing w:line="480" w:lineRule="auto"/>
              <w:rPr>
                <w:rFonts w:ascii="Times New Roman" w:hAnsi="Times New Roman"/>
                <w:sz w:val="24"/>
                <w:szCs w:val="24"/>
              </w:rPr>
            </w:pPr>
            <w:r w:rsidRPr="00A37074">
              <w:rPr>
                <w:rFonts w:ascii="Times New Roman" w:hAnsi="Times New Roman"/>
                <w:sz w:val="24"/>
                <w:szCs w:val="24"/>
              </w:rPr>
              <w:t>Unrelated</w:t>
            </w:r>
          </w:p>
        </w:tc>
        <w:tc>
          <w:tcPr>
            <w:tcW w:w="810" w:type="dxa"/>
            <w:tcBorders>
              <w:top w:val="nil"/>
              <w:left w:val="nil"/>
              <w:bottom w:val="nil"/>
              <w:right w:val="nil"/>
            </w:tcBorders>
          </w:tcPr>
          <w:p w14:paraId="05242D24"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24.80</w:t>
            </w:r>
          </w:p>
        </w:tc>
        <w:tc>
          <w:tcPr>
            <w:tcW w:w="1230" w:type="dxa"/>
            <w:tcBorders>
              <w:top w:val="nil"/>
              <w:left w:val="nil"/>
              <w:bottom w:val="nil"/>
              <w:right w:val="nil"/>
            </w:tcBorders>
          </w:tcPr>
          <w:p w14:paraId="57E474A0"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6.47</w:t>
            </w:r>
          </w:p>
        </w:tc>
        <w:tc>
          <w:tcPr>
            <w:tcW w:w="1020" w:type="dxa"/>
            <w:tcBorders>
              <w:top w:val="nil"/>
              <w:left w:val="nil"/>
              <w:bottom w:val="nil"/>
              <w:right w:val="nil"/>
            </w:tcBorders>
          </w:tcPr>
          <w:p w14:paraId="725B00F4" w14:textId="77777777" w:rsidR="00520818" w:rsidRPr="00A37074" w:rsidRDefault="00520818" w:rsidP="00D10EED">
            <w:pPr>
              <w:spacing w:line="480" w:lineRule="auto"/>
              <w:jc w:val="center"/>
              <w:rPr>
                <w:rFonts w:ascii="Times New Roman" w:hAnsi="Times New Roman"/>
                <w:sz w:val="24"/>
                <w:szCs w:val="24"/>
              </w:rPr>
            </w:pPr>
          </w:p>
        </w:tc>
      </w:tr>
      <w:tr w:rsidR="00520818" w:rsidRPr="00A37074" w14:paraId="1A0D56D1" w14:textId="77777777" w:rsidTr="00D10EED">
        <w:tc>
          <w:tcPr>
            <w:tcW w:w="1620" w:type="dxa"/>
            <w:tcBorders>
              <w:top w:val="nil"/>
              <w:left w:val="nil"/>
              <w:bottom w:val="nil"/>
              <w:right w:val="nil"/>
            </w:tcBorders>
          </w:tcPr>
          <w:p w14:paraId="4D9D3BD6"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Pure</w:t>
            </w:r>
          </w:p>
        </w:tc>
        <w:tc>
          <w:tcPr>
            <w:tcW w:w="1260" w:type="dxa"/>
            <w:gridSpan w:val="2"/>
            <w:tcBorders>
              <w:top w:val="nil"/>
              <w:left w:val="nil"/>
              <w:bottom w:val="nil"/>
              <w:right w:val="nil"/>
            </w:tcBorders>
          </w:tcPr>
          <w:p w14:paraId="240D6380"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JOL</w:t>
            </w:r>
          </w:p>
        </w:tc>
        <w:tc>
          <w:tcPr>
            <w:tcW w:w="1530" w:type="dxa"/>
            <w:tcBorders>
              <w:top w:val="nil"/>
              <w:left w:val="nil"/>
              <w:bottom w:val="nil"/>
              <w:right w:val="nil"/>
            </w:tcBorders>
          </w:tcPr>
          <w:p w14:paraId="30AEE86A"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4116E5DA" w14:textId="77777777" w:rsidR="00520818" w:rsidRDefault="00520818" w:rsidP="00D10EED">
            <w:pPr>
              <w:spacing w:line="480" w:lineRule="auto"/>
              <w:jc w:val="center"/>
              <w:rPr>
                <w:rFonts w:ascii="Times New Roman" w:hAnsi="Times New Roman"/>
                <w:sz w:val="24"/>
                <w:szCs w:val="24"/>
              </w:rPr>
            </w:pPr>
            <w:r>
              <w:rPr>
                <w:rFonts w:ascii="Times New Roman" w:hAnsi="Times New Roman"/>
                <w:sz w:val="24"/>
                <w:szCs w:val="24"/>
              </w:rPr>
              <w:t>73.63</w:t>
            </w:r>
          </w:p>
        </w:tc>
        <w:tc>
          <w:tcPr>
            <w:tcW w:w="1230" w:type="dxa"/>
            <w:tcBorders>
              <w:top w:val="nil"/>
              <w:left w:val="nil"/>
              <w:bottom w:val="nil"/>
              <w:right w:val="nil"/>
            </w:tcBorders>
          </w:tcPr>
          <w:p w14:paraId="267CB0A4"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4.04</w:t>
            </w:r>
          </w:p>
        </w:tc>
        <w:tc>
          <w:tcPr>
            <w:tcW w:w="1020" w:type="dxa"/>
            <w:tcBorders>
              <w:top w:val="nil"/>
              <w:left w:val="nil"/>
              <w:bottom w:val="nil"/>
              <w:right w:val="nil"/>
            </w:tcBorders>
          </w:tcPr>
          <w:p w14:paraId="18915241"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3.18*</w:t>
            </w:r>
          </w:p>
        </w:tc>
      </w:tr>
      <w:tr w:rsidR="00520818" w:rsidRPr="00A37074" w14:paraId="5002AD3F" w14:textId="77777777" w:rsidTr="00D10EED">
        <w:tc>
          <w:tcPr>
            <w:tcW w:w="1620" w:type="dxa"/>
            <w:tcBorders>
              <w:top w:val="nil"/>
              <w:left w:val="nil"/>
              <w:bottom w:val="nil"/>
              <w:right w:val="nil"/>
            </w:tcBorders>
          </w:tcPr>
          <w:p w14:paraId="0CC8432E"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79C5F879" w14:textId="77777777" w:rsidR="00520818" w:rsidRPr="00A37074" w:rsidRDefault="00520818" w:rsidP="00D10EED">
            <w:pPr>
              <w:spacing w:line="480" w:lineRule="auto"/>
              <w:rPr>
                <w:rFonts w:ascii="Times New Roman" w:hAnsi="Times New Roman"/>
                <w:sz w:val="24"/>
                <w:szCs w:val="24"/>
              </w:rPr>
            </w:pPr>
          </w:p>
        </w:tc>
        <w:tc>
          <w:tcPr>
            <w:tcW w:w="1530" w:type="dxa"/>
            <w:tcBorders>
              <w:top w:val="nil"/>
              <w:left w:val="nil"/>
              <w:bottom w:val="nil"/>
              <w:right w:val="nil"/>
            </w:tcBorders>
          </w:tcPr>
          <w:p w14:paraId="3ADA4613"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2BF1427" w14:textId="77777777" w:rsidR="00520818" w:rsidRDefault="00520818" w:rsidP="00D10EED">
            <w:pPr>
              <w:spacing w:line="480" w:lineRule="auto"/>
              <w:jc w:val="center"/>
              <w:rPr>
                <w:rFonts w:ascii="Times New Roman" w:hAnsi="Times New Roman"/>
                <w:sz w:val="24"/>
                <w:szCs w:val="24"/>
              </w:rPr>
            </w:pPr>
            <w:r>
              <w:rPr>
                <w:rFonts w:ascii="Times New Roman" w:hAnsi="Times New Roman"/>
                <w:sz w:val="24"/>
                <w:szCs w:val="24"/>
              </w:rPr>
              <w:t>23.25</w:t>
            </w:r>
          </w:p>
        </w:tc>
        <w:tc>
          <w:tcPr>
            <w:tcW w:w="1230" w:type="dxa"/>
            <w:tcBorders>
              <w:top w:val="nil"/>
              <w:left w:val="nil"/>
              <w:bottom w:val="nil"/>
              <w:right w:val="nil"/>
            </w:tcBorders>
          </w:tcPr>
          <w:p w14:paraId="5775006C"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3.53</w:t>
            </w:r>
          </w:p>
        </w:tc>
        <w:tc>
          <w:tcPr>
            <w:tcW w:w="1020" w:type="dxa"/>
            <w:tcBorders>
              <w:top w:val="nil"/>
              <w:left w:val="nil"/>
              <w:bottom w:val="nil"/>
              <w:right w:val="nil"/>
            </w:tcBorders>
          </w:tcPr>
          <w:p w14:paraId="3E9E0A6C" w14:textId="77777777" w:rsidR="00520818" w:rsidRPr="00A37074" w:rsidRDefault="00520818" w:rsidP="00D10EED">
            <w:pPr>
              <w:spacing w:line="480" w:lineRule="auto"/>
              <w:jc w:val="center"/>
              <w:rPr>
                <w:rFonts w:ascii="Times New Roman" w:hAnsi="Times New Roman"/>
                <w:sz w:val="24"/>
                <w:szCs w:val="24"/>
              </w:rPr>
            </w:pPr>
          </w:p>
        </w:tc>
      </w:tr>
      <w:tr w:rsidR="00520818" w:rsidRPr="00A37074" w14:paraId="523C899B" w14:textId="77777777" w:rsidTr="00D10EED">
        <w:tc>
          <w:tcPr>
            <w:tcW w:w="1620" w:type="dxa"/>
            <w:tcBorders>
              <w:top w:val="nil"/>
              <w:left w:val="nil"/>
              <w:bottom w:val="nil"/>
              <w:right w:val="nil"/>
            </w:tcBorders>
          </w:tcPr>
          <w:p w14:paraId="11BD25D4"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2060E4A0"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Frequency</w:t>
            </w:r>
          </w:p>
        </w:tc>
        <w:tc>
          <w:tcPr>
            <w:tcW w:w="1530" w:type="dxa"/>
            <w:tcBorders>
              <w:top w:val="nil"/>
              <w:left w:val="nil"/>
              <w:bottom w:val="nil"/>
              <w:right w:val="nil"/>
            </w:tcBorders>
          </w:tcPr>
          <w:p w14:paraId="402F80DA"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796F03E8" w14:textId="77777777" w:rsidR="00520818" w:rsidRDefault="00520818" w:rsidP="00D10EED">
            <w:pPr>
              <w:spacing w:line="480" w:lineRule="auto"/>
              <w:jc w:val="center"/>
              <w:rPr>
                <w:rFonts w:ascii="Times New Roman" w:hAnsi="Times New Roman"/>
                <w:sz w:val="24"/>
                <w:szCs w:val="24"/>
              </w:rPr>
            </w:pPr>
            <w:r>
              <w:rPr>
                <w:rFonts w:ascii="Times New Roman" w:hAnsi="Times New Roman"/>
                <w:sz w:val="24"/>
                <w:szCs w:val="24"/>
              </w:rPr>
              <w:t>77.81</w:t>
            </w:r>
          </w:p>
        </w:tc>
        <w:tc>
          <w:tcPr>
            <w:tcW w:w="1230" w:type="dxa"/>
            <w:tcBorders>
              <w:top w:val="nil"/>
              <w:left w:val="nil"/>
              <w:bottom w:val="nil"/>
              <w:right w:val="nil"/>
            </w:tcBorders>
          </w:tcPr>
          <w:p w14:paraId="32F5DDE2"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3.20</w:t>
            </w:r>
          </w:p>
        </w:tc>
        <w:tc>
          <w:tcPr>
            <w:tcW w:w="1020" w:type="dxa"/>
            <w:tcBorders>
              <w:top w:val="nil"/>
              <w:left w:val="nil"/>
              <w:bottom w:val="nil"/>
              <w:right w:val="nil"/>
            </w:tcBorders>
          </w:tcPr>
          <w:p w14:paraId="1D4DF1A8"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3.59*</w:t>
            </w:r>
          </w:p>
        </w:tc>
      </w:tr>
      <w:tr w:rsidR="00520818" w:rsidRPr="00A37074" w14:paraId="45A6953C" w14:textId="77777777" w:rsidTr="00D10EED">
        <w:tc>
          <w:tcPr>
            <w:tcW w:w="1620" w:type="dxa"/>
            <w:tcBorders>
              <w:top w:val="nil"/>
              <w:left w:val="nil"/>
              <w:bottom w:val="nil"/>
              <w:right w:val="nil"/>
            </w:tcBorders>
          </w:tcPr>
          <w:p w14:paraId="7777D566"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4B429EF1" w14:textId="77777777" w:rsidR="00520818" w:rsidRPr="00A37074" w:rsidRDefault="00520818" w:rsidP="00D10EED">
            <w:pPr>
              <w:spacing w:line="480" w:lineRule="auto"/>
              <w:rPr>
                <w:rFonts w:ascii="Times New Roman" w:hAnsi="Times New Roman"/>
                <w:sz w:val="24"/>
                <w:szCs w:val="24"/>
              </w:rPr>
            </w:pPr>
          </w:p>
        </w:tc>
        <w:tc>
          <w:tcPr>
            <w:tcW w:w="1530" w:type="dxa"/>
            <w:tcBorders>
              <w:top w:val="nil"/>
              <w:left w:val="nil"/>
              <w:bottom w:val="nil"/>
              <w:right w:val="nil"/>
            </w:tcBorders>
          </w:tcPr>
          <w:p w14:paraId="55D86B2D"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nil"/>
              <w:right w:val="nil"/>
            </w:tcBorders>
          </w:tcPr>
          <w:p w14:paraId="6A947F34" w14:textId="77777777" w:rsidR="00520818" w:rsidRDefault="00520818" w:rsidP="00D10EED">
            <w:pPr>
              <w:spacing w:line="480" w:lineRule="auto"/>
              <w:jc w:val="center"/>
              <w:rPr>
                <w:rFonts w:ascii="Times New Roman" w:hAnsi="Times New Roman"/>
                <w:sz w:val="24"/>
                <w:szCs w:val="24"/>
              </w:rPr>
            </w:pPr>
            <w:r>
              <w:rPr>
                <w:rFonts w:ascii="Times New Roman" w:hAnsi="Times New Roman"/>
                <w:sz w:val="24"/>
                <w:szCs w:val="24"/>
              </w:rPr>
              <w:t>28.01</w:t>
            </w:r>
          </w:p>
        </w:tc>
        <w:tc>
          <w:tcPr>
            <w:tcW w:w="1230" w:type="dxa"/>
            <w:tcBorders>
              <w:top w:val="nil"/>
              <w:left w:val="nil"/>
              <w:bottom w:val="nil"/>
              <w:right w:val="nil"/>
            </w:tcBorders>
          </w:tcPr>
          <w:p w14:paraId="5DE0D045"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3.16</w:t>
            </w:r>
          </w:p>
        </w:tc>
        <w:tc>
          <w:tcPr>
            <w:tcW w:w="1020" w:type="dxa"/>
            <w:tcBorders>
              <w:top w:val="nil"/>
              <w:left w:val="nil"/>
              <w:bottom w:val="nil"/>
              <w:right w:val="nil"/>
            </w:tcBorders>
          </w:tcPr>
          <w:p w14:paraId="14A2D3DE" w14:textId="77777777" w:rsidR="00520818" w:rsidRPr="00A37074" w:rsidRDefault="00520818" w:rsidP="00D10EED">
            <w:pPr>
              <w:spacing w:line="480" w:lineRule="auto"/>
              <w:jc w:val="center"/>
              <w:rPr>
                <w:rFonts w:ascii="Times New Roman" w:hAnsi="Times New Roman"/>
                <w:sz w:val="24"/>
                <w:szCs w:val="24"/>
              </w:rPr>
            </w:pPr>
          </w:p>
        </w:tc>
      </w:tr>
      <w:tr w:rsidR="00520818" w:rsidRPr="00A37074" w14:paraId="77A0F12E" w14:textId="77777777" w:rsidTr="00D10EED">
        <w:tc>
          <w:tcPr>
            <w:tcW w:w="1620" w:type="dxa"/>
            <w:tcBorders>
              <w:top w:val="nil"/>
              <w:left w:val="nil"/>
              <w:bottom w:val="nil"/>
              <w:right w:val="nil"/>
            </w:tcBorders>
          </w:tcPr>
          <w:p w14:paraId="22B7F15F"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nil"/>
              <w:right w:val="nil"/>
            </w:tcBorders>
          </w:tcPr>
          <w:p w14:paraId="05B3836F" w14:textId="77777777" w:rsidR="00520818" w:rsidRPr="00A37074" w:rsidRDefault="00520818" w:rsidP="00D10EED">
            <w:pPr>
              <w:spacing w:line="480" w:lineRule="auto"/>
              <w:rPr>
                <w:rFonts w:ascii="Times New Roman" w:hAnsi="Times New Roman"/>
                <w:sz w:val="24"/>
                <w:szCs w:val="24"/>
              </w:rPr>
            </w:pPr>
            <w:r>
              <w:rPr>
                <w:rFonts w:ascii="Times New Roman" w:hAnsi="Times New Roman"/>
                <w:sz w:val="24"/>
                <w:szCs w:val="24"/>
              </w:rPr>
              <w:t>No-JOL</w:t>
            </w:r>
          </w:p>
        </w:tc>
        <w:tc>
          <w:tcPr>
            <w:tcW w:w="1530" w:type="dxa"/>
            <w:tcBorders>
              <w:top w:val="nil"/>
              <w:left w:val="nil"/>
              <w:bottom w:val="nil"/>
              <w:right w:val="nil"/>
            </w:tcBorders>
          </w:tcPr>
          <w:p w14:paraId="52C5FC76" w14:textId="77777777" w:rsidR="00520818" w:rsidRDefault="00520818" w:rsidP="00D10EED">
            <w:pPr>
              <w:spacing w:line="480" w:lineRule="auto"/>
              <w:rPr>
                <w:rFonts w:ascii="Times New Roman" w:hAnsi="Times New Roman"/>
                <w:sz w:val="24"/>
                <w:szCs w:val="24"/>
              </w:rPr>
            </w:pPr>
            <w:r>
              <w:rPr>
                <w:rFonts w:ascii="Times New Roman" w:hAnsi="Times New Roman"/>
                <w:sz w:val="24"/>
                <w:szCs w:val="24"/>
              </w:rPr>
              <w:t>Symmetrical</w:t>
            </w:r>
          </w:p>
        </w:tc>
        <w:tc>
          <w:tcPr>
            <w:tcW w:w="810" w:type="dxa"/>
            <w:tcBorders>
              <w:top w:val="nil"/>
              <w:left w:val="nil"/>
              <w:bottom w:val="nil"/>
              <w:right w:val="nil"/>
            </w:tcBorders>
          </w:tcPr>
          <w:p w14:paraId="10730B1E" w14:textId="77777777" w:rsidR="00520818" w:rsidRDefault="00520818" w:rsidP="00D10EED">
            <w:pPr>
              <w:spacing w:line="480" w:lineRule="auto"/>
              <w:jc w:val="center"/>
              <w:rPr>
                <w:rFonts w:ascii="Times New Roman" w:hAnsi="Times New Roman"/>
                <w:sz w:val="24"/>
                <w:szCs w:val="24"/>
              </w:rPr>
            </w:pPr>
            <w:r>
              <w:rPr>
                <w:rFonts w:ascii="Times New Roman" w:hAnsi="Times New Roman"/>
                <w:sz w:val="24"/>
                <w:szCs w:val="24"/>
              </w:rPr>
              <w:t>58.89</w:t>
            </w:r>
          </w:p>
        </w:tc>
        <w:tc>
          <w:tcPr>
            <w:tcW w:w="1230" w:type="dxa"/>
            <w:tcBorders>
              <w:top w:val="nil"/>
              <w:left w:val="nil"/>
              <w:bottom w:val="nil"/>
              <w:right w:val="nil"/>
            </w:tcBorders>
          </w:tcPr>
          <w:p w14:paraId="287E45FB"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3.51</w:t>
            </w:r>
          </w:p>
        </w:tc>
        <w:tc>
          <w:tcPr>
            <w:tcW w:w="1020" w:type="dxa"/>
            <w:tcBorders>
              <w:top w:val="nil"/>
              <w:left w:val="nil"/>
              <w:bottom w:val="nil"/>
              <w:right w:val="nil"/>
            </w:tcBorders>
          </w:tcPr>
          <w:p w14:paraId="0F4F7DFC"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1.81*</w:t>
            </w:r>
          </w:p>
        </w:tc>
      </w:tr>
      <w:tr w:rsidR="00520818" w:rsidRPr="00A37074" w14:paraId="3FA34182" w14:textId="77777777" w:rsidTr="00D10EED">
        <w:tc>
          <w:tcPr>
            <w:tcW w:w="1620" w:type="dxa"/>
            <w:tcBorders>
              <w:top w:val="nil"/>
              <w:left w:val="nil"/>
              <w:bottom w:val="single" w:sz="4" w:space="0" w:color="auto"/>
              <w:right w:val="nil"/>
            </w:tcBorders>
          </w:tcPr>
          <w:p w14:paraId="74515A3C" w14:textId="77777777" w:rsidR="00520818" w:rsidRPr="00A37074" w:rsidRDefault="00520818" w:rsidP="00D10EED">
            <w:pPr>
              <w:spacing w:line="480" w:lineRule="auto"/>
              <w:rPr>
                <w:rFonts w:ascii="Times New Roman" w:hAnsi="Times New Roman"/>
                <w:sz w:val="24"/>
                <w:szCs w:val="24"/>
              </w:rPr>
            </w:pPr>
          </w:p>
        </w:tc>
        <w:tc>
          <w:tcPr>
            <w:tcW w:w="1260" w:type="dxa"/>
            <w:gridSpan w:val="2"/>
            <w:tcBorders>
              <w:top w:val="nil"/>
              <w:left w:val="nil"/>
              <w:bottom w:val="single" w:sz="4" w:space="0" w:color="auto"/>
              <w:right w:val="nil"/>
            </w:tcBorders>
          </w:tcPr>
          <w:p w14:paraId="6FFF989E" w14:textId="77777777" w:rsidR="00520818" w:rsidRPr="00A37074" w:rsidRDefault="00520818" w:rsidP="00D10EED">
            <w:pPr>
              <w:spacing w:line="480" w:lineRule="auto"/>
              <w:rPr>
                <w:rFonts w:ascii="Times New Roman" w:hAnsi="Times New Roman"/>
                <w:sz w:val="24"/>
                <w:szCs w:val="24"/>
              </w:rPr>
            </w:pPr>
          </w:p>
        </w:tc>
        <w:tc>
          <w:tcPr>
            <w:tcW w:w="1530" w:type="dxa"/>
            <w:tcBorders>
              <w:top w:val="nil"/>
              <w:left w:val="nil"/>
              <w:bottom w:val="single" w:sz="4" w:space="0" w:color="auto"/>
              <w:right w:val="nil"/>
            </w:tcBorders>
          </w:tcPr>
          <w:p w14:paraId="3B8EEA19" w14:textId="77777777" w:rsidR="00520818" w:rsidRDefault="00520818" w:rsidP="00D10EED">
            <w:pPr>
              <w:spacing w:line="480" w:lineRule="auto"/>
              <w:rPr>
                <w:rFonts w:ascii="Times New Roman" w:hAnsi="Times New Roman"/>
                <w:sz w:val="24"/>
                <w:szCs w:val="24"/>
              </w:rPr>
            </w:pPr>
            <w:r>
              <w:rPr>
                <w:rFonts w:ascii="Times New Roman" w:hAnsi="Times New Roman"/>
                <w:sz w:val="24"/>
                <w:szCs w:val="24"/>
              </w:rPr>
              <w:t>Unrelated</w:t>
            </w:r>
          </w:p>
        </w:tc>
        <w:tc>
          <w:tcPr>
            <w:tcW w:w="810" w:type="dxa"/>
            <w:tcBorders>
              <w:top w:val="nil"/>
              <w:left w:val="nil"/>
              <w:bottom w:val="single" w:sz="4" w:space="0" w:color="auto"/>
              <w:right w:val="nil"/>
            </w:tcBorders>
          </w:tcPr>
          <w:p w14:paraId="74B78EEE" w14:textId="77777777" w:rsidR="00520818" w:rsidRDefault="00520818" w:rsidP="00D10EED">
            <w:pPr>
              <w:spacing w:line="480" w:lineRule="auto"/>
              <w:jc w:val="center"/>
              <w:rPr>
                <w:rFonts w:ascii="Times New Roman" w:hAnsi="Times New Roman"/>
                <w:sz w:val="24"/>
                <w:szCs w:val="24"/>
              </w:rPr>
            </w:pPr>
            <w:r>
              <w:rPr>
                <w:rFonts w:ascii="Times New Roman" w:hAnsi="Times New Roman"/>
                <w:sz w:val="24"/>
                <w:szCs w:val="24"/>
              </w:rPr>
              <w:t>27.42</w:t>
            </w:r>
          </w:p>
        </w:tc>
        <w:tc>
          <w:tcPr>
            <w:tcW w:w="1230" w:type="dxa"/>
            <w:tcBorders>
              <w:top w:val="nil"/>
              <w:left w:val="nil"/>
              <w:bottom w:val="single" w:sz="4" w:space="0" w:color="auto"/>
              <w:right w:val="nil"/>
            </w:tcBorders>
          </w:tcPr>
          <w:p w14:paraId="40F33619" w14:textId="77777777" w:rsidR="00520818" w:rsidRPr="00A37074" w:rsidRDefault="00520818" w:rsidP="00D10EED">
            <w:pPr>
              <w:spacing w:line="480" w:lineRule="auto"/>
              <w:jc w:val="center"/>
              <w:rPr>
                <w:rFonts w:ascii="Times New Roman" w:hAnsi="Times New Roman"/>
                <w:sz w:val="24"/>
                <w:szCs w:val="24"/>
              </w:rPr>
            </w:pPr>
            <w:r>
              <w:rPr>
                <w:rFonts w:ascii="Times New Roman" w:hAnsi="Times New Roman"/>
                <w:sz w:val="24"/>
                <w:szCs w:val="24"/>
              </w:rPr>
              <w:t>4.62</w:t>
            </w:r>
          </w:p>
        </w:tc>
        <w:tc>
          <w:tcPr>
            <w:tcW w:w="1020" w:type="dxa"/>
            <w:tcBorders>
              <w:top w:val="nil"/>
              <w:left w:val="nil"/>
              <w:bottom w:val="single" w:sz="4" w:space="0" w:color="auto"/>
              <w:right w:val="nil"/>
            </w:tcBorders>
          </w:tcPr>
          <w:p w14:paraId="4D6F3DD0" w14:textId="77777777" w:rsidR="00520818" w:rsidRPr="00A37074" w:rsidRDefault="00520818" w:rsidP="00D10EED">
            <w:pPr>
              <w:spacing w:line="480" w:lineRule="auto"/>
              <w:jc w:val="center"/>
              <w:rPr>
                <w:rFonts w:ascii="Times New Roman" w:hAnsi="Times New Roman"/>
                <w:sz w:val="24"/>
                <w:szCs w:val="24"/>
              </w:rPr>
            </w:pPr>
          </w:p>
        </w:tc>
      </w:tr>
    </w:tbl>
    <w:p w14:paraId="7514F61C" w14:textId="10E2DBC5" w:rsidR="00520818" w:rsidRDefault="00520818" w:rsidP="00520818">
      <w:pPr>
        <w:spacing w:before="120" w:after="0" w:line="240" w:lineRule="auto"/>
        <w:contextualSpacing/>
        <w:rPr>
          <w:rFonts w:ascii="Times New Roman" w:hAnsi="Times New Roman" w:cs="Times New Roman"/>
          <w:sz w:val="24"/>
          <w:szCs w:val="24"/>
        </w:rPr>
      </w:pPr>
      <w:r w:rsidRPr="00A37074">
        <w:rPr>
          <w:rFonts w:ascii="Times New Roman" w:hAnsi="Times New Roman"/>
          <w:i/>
          <w:iCs/>
          <w:sz w:val="24"/>
          <w:szCs w:val="24"/>
        </w:rPr>
        <w:t xml:space="preserve">Note. </w:t>
      </w:r>
      <w:r w:rsidRPr="00A37074">
        <w:rPr>
          <w:rFonts w:ascii="Times New Roman" w:hAnsi="Times New Roman" w:cs="Times New Roman"/>
          <w:sz w:val="24"/>
          <w:szCs w:val="24"/>
        </w:rPr>
        <w:t>The right-most column indicate</w:t>
      </w:r>
      <w:r>
        <w:rPr>
          <w:rFonts w:ascii="Times New Roman" w:hAnsi="Times New Roman" w:cs="Times New Roman"/>
          <w:sz w:val="24"/>
          <w:szCs w:val="24"/>
        </w:rPr>
        <w:t>s</w:t>
      </w:r>
      <w:r w:rsidRPr="00A37074">
        <w:rPr>
          <w:rFonts w:ascii="Times New Roman" w:hAnsi="Times New Roman" w:cs="Times New Roman"/>
          <w:sz w:val="24"/>
          <w:szCs w:val="24"/>
        </w:rPr>
        <w:t xml:space="preserve"> Cohen’s </w:t>
      </w:r>
      <w:r w:rsidRPr="00A37074">
        <w:rPr>
          <w:rFonts w:ascii="Times New Roman" w:hAnsi="Times New Roman" w:cs="Times New Roman"/>
          <w:i/>
          <w:iCs/>
          <w:sz w:val="24"/>
          <w:szCs w:val="24"/>
        </w:rPr>
        <w:t>d</w:t>
      </w:r>
      <w:r w:rsidRPr="00A37074">
        <w:rPr>
          <w:rFonts w:ascii="Times New Roman" w:hAnsi="Times New Roman" w:cs="Times New Roman"/>
          <w:sz w:val="24"/>
          <w:szCs w:val="24"/>
        </w:rPr>
        <w:t xml:space="preserve"> effect sizes for </w:t>
      </w:r>
      <w:r>
        <w:rPr>
          <w:rFonts w:ascii="Times New Roman" w:hAnsi="Times New Roman" w:cs="Times New Roman"/>
          <w:sz w:val="24"/>
          <w:szCs w:val="24"/>
        </w:rPr>
        <w:t>Related-Unrelated</w:t>
      </w:r>
      <w:r w:rsidRPr="00A37074">
        <w:rPr>
          <w:rFonts w:ascii="Times New Roman" w:hAnsi="Times New Roman" w:cs="Times New Roman"/>
          <w:sz w:val="24"/>
          <w:szCs w:val="24"/>
        </w:rPr>
        <w:t xml:space="preserve"> comparisons, * =</w:t>
      </w:r>
      <w:r w:rsidRPr="00A37074">
        <w:rPr>
          <w:rFonts w:ascii="Times New Roman" w:hAnsi="Times New Roman" w:cs="Times New Roman"/>
          <w:i/>
          <w:iCs/>
          <w:sz w:val="24"/>
          <w:szCs w:val="24"/>
        </w:rPr>
        <w:t xml:space="preserve"> p</w:t>
      </w:r>
      <w:r w:rsidRPr="00A37074">
        <w:rPr>
          <w:rFonts w:ascii="Times New Roman" w:hAnsi="Times New Roman" w:cs="Times New Roman"/>
          <w:sz w:val="24"/>
          <w:szCs w:val="24"/>
        </w:rPr>
        <w:t xml:space="preserve"> &lt; .05. U = Unrelated pairs.</w:t>
      </w:r>
      <w:r>
        <w:rPr>
          <w:rFonts w:ascii="Times New Roman" w:hAnsi="Times New Roman" w:cs="Times New Roman"/>
          <w:sz w:val="24"/>
          <w:szCs w:val="24"/>
        </w:rPr>
        <w:t xml:space="preserve"> </w:t>
      </w:r>
      <w:bookmarkStart w:id="24" w:name="_Hlk92203843"/>
      <w:r>
        <w:rPr>
          <w:rFonts w:ascii="Times New Roman" w:hAnsi="Times New Roman" w:cs="Times New Roman"/>
          <w:sz w:val="24"/>
          <w:szCs w:val="24"/>
        </w:rPr>
        <w:t>Pure unrelated comparison is taken from Experiment 1.</w:t>
      </w:r>
    </w:p>
    <w:p w14:paraId="23586EB7" w14:textId="77777777" w:rsidR="005D5D9E" w:rsidRDefault="005D5D9E">
      <w:pPr>
        <w:rPr>
          <w:rFonts w:ascii="Times New Roman" w:hAnsi="Times New Roman" w:cs="Times New Roman"/>
          <w:sz w:val="24"/>
          <w:szCs w:val="24"/>
        </w:rPr>
      </w:pPr>
      <w:r>
        <w:rPr>
          <w:rFonts w:ascii="Times New Roman" w:hAnsi="Times New Roman" w:cs="Times New Roman"/>
          <w:sz w:val="24"/>
          <w:szCs w:val="24"/>
        </w:rPr>
        <w:br w:type="page"/>
      </w:r>
    </w:p>
    <w:p w14:paraId="41C288E4" w14:textId="34A4D5D1" w:rsidR="005D5D9E" w:rsidRPr="005D5D9E" w:rsidRDefault="005D5D9E" w:rsidP="005D5D9E">
      <w:pPr>
        <w:pStyle w:val="AT-AppendixTable"/>
        <w:numPr>
          <w:ilvl w:val="0"/>
          <w:numId w:val="0"/>
        </w:numPr>
        <w:rPr>
          <w:i w:val="0"/>
          <w:iCs/>
        </w:rPr>
      </w:pPr>
      <w:bookmarkStart w:id="25" w:name="_Hlk92201868"/>
      <w:r>
        <w:rPr>
          <w:i w:val="0"/>
          <w:iCs/>
        </w:rPr>
        <w:lastRenderedPageBreak/>
        <w:t>Table A8</w:t>
      </w:r>
    </w:p>
    <w:p w14:paraId="424ECBE0" w14:textId="764D5A86" w:rsidR="005D5D9E" w:rsidRPr="009E2BDE" w:rsidRDefault="005D5D9E" w:rsidP="005D5D9E">
      <w:pPr>
        <w:pStyle w:val="AT-AppendixTable"/>
        <w:numPr>
          <w:ilvl w:val="0"/>
          <w:numId w:val="0"/>
        </w:numPr>
      </w:pPr>
      <w:r w:rsidRPr="009E2BDE">
        <w:t>Mean</w:t>
      </w:r>
      <w:r>
        <w:t xml:space="preserve"> </w:t>
      </w:r>
      <w:r w:rsidRPr="009E2BDE">
        <w:t xml:space="preserve">Encoding </w:t>
      </w:r>
      <w:r>
        <w:t>Latencies</w:t>
      </w:r>
      <w:r w:rsidRPr="009E2BDE">
        <w:t xml:space="preserve"> </w:t>
      </w:r>
      <w:r>
        <w:t>as a Function of Pair Type and Encoding Task for Mixed Lists in Experiments 1-</w:t>
      </w:r>
      <w:bookmarkEnd w:id="25"/>
      <w:r>
        <w:t>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04575613" w14:textId="77777777" w:rsidTr="00D10EED">
        <w:tc>
          <w:tcPr>
            <w:tcW w:w="1620" w:type="dxa"/>
            <w:tcBorders>
              <w:left w:val="nil"/>
              <w:bottom w:val="single" w:sz="4" w:space="0" w:color="auto"/>
              <w:right w:val="nil"/>
            </w:tcBorders>
          </w:tcPr>
          <w:p w14:paraId="63F02976"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0F7392F3"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5FD92A2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2932E4A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207A7CE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1616D0D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7F05163A" w14:textId="77777777" w:rsidTr="00D10EED">
        <w:tc>
          <w:tcPr>
            <w:tcW w:w="1620" w:type="dxa"/>
            <w:tcBorders>
              <w:top w:val="nil"/>
              <w:left w:val="nil"/>
              <w:bottom w:val="nil"/>
              <w:right w:val="nil"/>
            </w:tcBorders>
          </w:tcPr>
          <w:p w14:paraId="7F1C79B1" w14:textId="7C7AFCCF" w:rsidR="005D5D9E" w:rsidRPr="005D5D9E" w:rsidRDefault="005D5D9E" w:rsidP="00D10EED">
            <w:pPr>
              <w:spacing w:line="480" w:lineRule="auto"/>
              <w:contextualSpacing/>
              <w:rPr>
                <w:rFonts w:ascii="Times New Roman" w:hAnsi="Times New Roman" w:cs="Times New Roman"/>
                <w:sz w:val="24"/>
                <w:szCs w:val="24"/>
              </w:rPr>
            </w:pPr>
            <w:bookmarkStart w:id="26" w:name="_Hlk92203871"/>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0275846C"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7165E64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4166</w:t>
            </w:r>
          </w:p>
        </w:tc>
        <w:tc>
          <w:tcPr>
            <w:tcW w:w="1260" w:type="dxa"/>
            <w:tcBorders>
              <w:top w:val="nil"/>
              <w:left w:val="nil"/>
              <w:bottom w:val="nil"/>
              <w:right w:val="nil"/>
            </w:tcBorders>
          </w:tcPr>
          <w:p w14:paraId="6D40BAE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74EA01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4E611F9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5009</w:t>
            </w:r>
          </w:p>
        </w:tc>
      </w:tr>
      <w:tr w:rsidR="005D5D9E" w:rsidRPr="005D5D9E" w14:paraId="16C1C1D7" w14:textId="77777777" w:rsidTr="00D10EED">
        <w:tc>
          <w:tcPr>
            <w:tcW w:w="1620" w:type="dxa"/>
            <w:tcBorders>
              <w:top w:val="nil"/>
              <w:left w:val="nil"/>
              <w:bottom w:val="nil"/>
              <w:right w:val="nil"/>
            </w:tcBorders>
          </w:tcPr>
          <w:p w14:paraId="0132A862"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0F726E14"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3F5AAC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4500</w:t>
            </w:r>
          </w:p>
        </w:tc>
        <w:tc>
          <w:tcPr>
            <w:tcW w:w="1260" w:type="dxa"/>
            <w:tcBorders>
              <w:top w:val="nil"/>
              <w:left w:val="nil"/>
              <w:bottom w:val="nil"/>
              <w:right w:val="nil"/>
            </w:tcBorders>
          </w:tcPr>
          <w:p w14:paraId="72A4FAB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3E32B74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AACEB0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5992</w:t>
            </w:r>
          </w:p>
        </w:tc>
      </w:tr>
      <w:tr w:rsidR="005D5D9E" w:rsidRPr="005D5D9E" w14:paraId="43E915B8" w14:textId="77777777" w:rsidTr="00D10EED">
        <w:tc>
          <w:tcPr>
            <w:tcW w:w="1620" w:type="dxa"/>
            <w:tcBorders>
              <w:top w:val="nil"/>
              <w:left w:val="nil"/>
              <w:bottom w:val="nil"/>
              <w:right w:val="nil"/>
            </w:tcBorders>
          </w:tcPr>
          <w:p w14:paraId="22361B77"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0C86D37"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412874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6268</w:t>
            </w:r>
          </w:p>
        </w:tc>
        <w:tc>
          <w:tcPr>
            <w:tcW w:w="1260" w:type="dxa"/>
            <w:tcBorders>
              <w:top w:val="nil"/>
              <w:left w:val="nil"/>
              <w:bottom w:val="nil"/>
              <w:right w:val="nil"/>
            </w:tcBorders>
          </w:tcPr>
          <w:p w14:paraId="05DDC19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59445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69F2F5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8150</w:t>
            </w:r>
          </w:p>
        </w:tc>
      </w:tr>
      <w:tr w:rsidR="005D5D9E" w:rsidRPr="005D5D9E" w14:paraId="24C85DF0" w14:textId="77777777" w:rsidTr="00D10EED">
        <w:tc>
          <w:tcPr>
            <w:tcW w:w="1620" w:type="dxa"/>
            <w:tcBorders>
              <w:top w:val="nil"/>
              <w:left w:val="nil"/>
              <w:bottom w:val="nil"/>
              <w:right w:val="nil"/>
            </w:tcBorders>
          </w:tcPr>
          <w:p w14:paraId="5FF31540" w14:textId="0FEF88AF"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0B831730"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F1D453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60F5DC7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5527</w:t>
            </w:r>
          </w:p>
        </w:tc>
        <w:tc>
          <w:tcPr>
            <w:tcW w:w="1530" w:type="dxa"/>
            <w:tcBorders>
              <w:top w:val="nil"/>
              <w:left w:val="nil"/>
              <w:bottom w:val="nil"/>
              <w:right w:val="nil"/>
            </w:tcBorders>
          </w:tcPr>
          <w:p w14:paraId="5318DBD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BB6899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4995</w:t>
            </w:r>
          </w:p>
        </w:tc>
      </w:tr>
      <w:tr w:rsidR="005D5D9E" w:rsidRPr="005D5D9E" w14:paraId="5AC59C01" w14:textId="77777777" w:rsidTr="00D10EED">
        <w:tc>
          <w:tcPr>
            <w:tcW w:w="1620" w:type="dxa"/>
            <w:tcBorders>
              <w:top w:val="nil"/>
              <w:left w:val="nil"/>
              <w:bottom w:val="nil"/>
              <w:right w:val="nil"/>
            </w:tcBorders>
          </w:tcPr>
          <w:p w14:paraId="35C88725"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8F570CE"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2AF56AE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413C2A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5444</w:t>
            </w:r>
          </w:p>
        </w:tc>
        <w:tc>
          <w:tcPr>
            <w:tcW w:w="1530" w:type="dxa"/>
            <w:tcBorders>
              <w:top w:val="nil"/>
              <w:left w:val="nil"/>
              <w:bottom w:val="nil"/>
              <w:right w:val="nil"/>
            </w:tcBorders>
          </w:tcPr>
          <w:p w14:paraId="251EDE6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C47D51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5179</w:t>
            </w:r>
          </w:p>
        </w:tc>
      </w:tr>
      <w:tr w:rsidR="005D5D9E" w:rsidRPr="005D5D9E" w14:paraId="224D0D2C" w14:textId="77777777" w:rsidTr="00D10EED">
        <w:tc>
          <w:tcPr>
            <w:tcW w:w="1620" w:type="dxa"/>
            <w:tcBorders>
              <w:top w:val="nil"/>
              <w:left w:val="nil"/>
              <w:bottom w:val="nil"/>
              <w:right w:val="nil"/>
            </w:tcBorders>
          </w:tcPr>
          <w:p w14:paraId="69FEC05B"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D2655C5"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2B56A4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4BB7F50"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5396</w:t>
            </w:r>
          </w:p>
        </w:tc>
        <w:tc>
          <w:tcPr>
            <w:tcW w:w="1530" w:type="dxa"/>
            <w:tcBorders>
              <w:top w:val="nil"/>
              <w:left w:val="nil"/>
              <w:bottom w:val="nil"/>
              <w:right w:val="nil"/>
            </w:tcBorders>
          </w:tcPr>
          <w:p w14:paraId="180FDF3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3F392A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5801</w:t>
            </w:r>
          </w:p>
        </w:tc>
      </w:tr>
      <w:tr w:rsidR="005D5D9E" w:rsidRPr="005D5D9E" w14:paraId="1E6D1840" w14:textId="77777777" w:rsidTr="00D10EED">
        <w:tc>
          <w:tcPr>
            <w:tcW w:w="1620" w:type="dxa"/>
            <w:tcBorders>
              <w:top w:val="nil"/>
              <w:left w:val="nil"/>
              <w:bottom w:val="nil"/>
              <w:right w:val="nil"/>
            </w:tcBorders>
          </w:tcPr>
          <w:p w14:paraId="00FF0CEE" w14:textId="1050D71E"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539FC5ED"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3378E92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095F448"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C949F1"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5316</w:t>
            </w:r>
          </w:p>
        </w:tc>
        <w:tc>
          <w:tcPr>
            <w:tcW w:w="1170" w:type="dxa"/>
            <w:tcBorders>
              <w:top w:val="nil"/>
              <w:left w:val="nil"/>
              <w:bottom w:val="nil"/>
              <w:right w:val="nil"/>
            </w:tcBorders>
          </w:tcPr>
          <w:p w14:paraId="6C268FF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6470</w:t>
            </w:r>
          </w:p>
        </w:tc>
      </w:tr>
      <w:tr w:rsidR="005D5D9E" w:rsidRPr="005D5D9E" w14:paraId="17C268B5" w14:textId="77777777" w:rsidTr="00D10EED">
        <w:tc>
          <w:tcPr>
            <w:tcW w:w="1620" w:type="dxa"/>
            <w:tcBorders>
              <w:top w:val="nil"/>
              <w:left w:val="nil"/>
              <w:bottom w:val="nil"/>
              <w:right w:val="nil"/>
            </w:tcBorders>
          </w:tcPr>
          <w:p w14:paraId="5A4800ED"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17586E59"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68E158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03DD145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53632DB1"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4322</w:t>
            </w:r>
          </w:p>
        </w:tc>
        <w:tc>
          <w:tcPr>
            <w:tcW w:w="1170" w:type="dxa"/>
            <w:tcBorders>
              <w:top w:val="nil"/>
              <w:left w:val="nil"/>
              <w:bottom w:val="nil"/>
              <w:right w:val="nil"/>
            </w:tcBorders>
          </w:tcPr>
          <w:p w14:paraId="1EDCCD7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5310</w:t>
            </w:r>
          </w:p>
        </w:tc>
      </w:tr>
      <w:tr w:rsidR="005D5D9E" w:rsidRPr="005D5D9E" w14:paraId="16ECD748" w14:textId="77777777" w:rsidTr="00D10EED">
        <w:tc>
          <w:tcPr>
            <w:tcW w:w="1620" w:type="dxa"/>
            <w:tcBorders>
              <w:top w:val="nil"/>
              <w:left w:val="nil"/>
              <w:bottom w:val="single" w:sz="4" w:space="0" w:color="auto"/>
              <w:right w:val="nil"/>
            </w:tcBorders>
          </w:tcPr>
          <w:p w14:paraId="18379683"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2795E041"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BC8EE1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26629EF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3079C69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5603</w:t>
            </w:r>
          </w:p>
        </w:tc>
        <w:tc>
          <w:tcPr>
            <w:tcW w:w="1170" w:type="dxa"/>
            <w:tcBorders>
              <w:top w:val="nil"/>
              <w:left w:val="nil"/>
              <w:bottom w:val="single" w:sz="4" w:space="0" w:color="auto"/>
              <w:right w:val="nil"/>
            </w:tcBorders>
          </w:tcPr>
          <w:p w14:paraId="4AC5878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7103</w:t>
            </w:r>
          </w:p>
        </w:tc>
      </w:tr>
    </w:tbl>
    <w:bookmarkEnd w:id="26"/>
    <w:p w14:paraId="170B9018" w14:textId="77777777" w:rsidR="005D5D9E" w:rsidRPr="005D5D9E" w:rsidRDefault="005D5D9E" w:rsidP="005D5D9E">
      <w:pPr>
        <w:pStyle w:val="AT-AppendixTable"/>
        <w:numPr>
          <w:ilvl w:val="0"/>
          <w:numId w:val="0"/>
        </w:numPr>
        <w:rPr>
          <w:rFonts w:cs="Times New Roman"/>
        </w:rPr>
      </w:pPr>
      <w:r w:rsidRPr="005D5D9E">
        <w:rPr>
          <w:rFonts w:cs="Times New Roman"/>
          <w:iCs/>
        </w:rPr>
        <w:t>Note:</w:t>
      </w:r>
      <w:r w:rsidRPr="005D5D9E">
        <w:rPr>
          <w:rFonts w:cs="Times New Roman"/>
        </w:rPr>
        <w:t xml:space="preserve"> Cells display mean RTs in </w:t>
      </w:r>
      <w:proofErr w:type="spellStart"/>
      <w:r w:rsidRPr="005D5D9E">
        <w:rPr>
          <w:rFonts w:cs="Times New Roman"/>
        </w:rPr>
        <w:t>ms.</w:t>
      </w:r>
      <w:proofErr w:type="spellEnd"/>
    </w:p>
    <w:p w14:paraId="6A15E1BE" w14:textId="66AAB1F9" w:rsidR="005D5D9E" w:rsidRPr="005D5D9E" w:rsidRDefault="005D5D9E">
      <w:pPr>
        <w:rPr>
          <w:i/>
        </w:rPr>
      </w:pPr>
      <w:r>
        <w:rPr>
          <w:rFonts w:ascii="Times New Roman" w:hAnsi="Times New Roman" w:cs="Times New Roman"/>
          <w:sz w:val="24"/>
          <w:szCs w:val="24"/>
        </w:rPr>
        <w:br w:type="page"/>
      </w:r>
      <w:r w:rsidR="008F7AD7">
        <w:rPr>
          <w:rFonts w:ascii="Times New Roman" w:hAnsi="Times New Roman" w:cs="Times New Roman"/>
          <w:sz w:val="24"/>
          <w:szCs w:val="24"/>
        </w:rPr>
        <w:lastRenderedPageBreak/>
        <w:t>R</w:t>
      </w:r>
    </w:p>
    <w:p w14:paraId="6A2AC1CF" w14:textId="634B00F2" w:rsidR="005D5D9E" w:rsidRPr="00B568FA" w:rsidRDefault="005D5D9E" w:rsidP="005D5D9E">
      <w:pPr>
        <w:rPr>
          <w:rFonts w:ascii="Times New Roman" w:hAnsi="Times New Roman"/>
          <w:sz w:val="24"/>
          <w:szCs w:val="24"/>
        </w:rPr>
      </w:pPr>
      <w:r w:rsidRPr="00B568FA">
        <w:rPr>
          <w:rFonts w:ascii="Times New Roman" w:hAnsi="Times New Roman"/>
          <w:sz w:val="24"/>
          <w:szCs w:val="24"/>
        </w:rPr>
        <w:t xml:space="preserve">Table </w:t>
      </w:r>
      <w:r>
        <w:rPr>
          <w:rFonts w:ascii="Times New Roman" w:hAnsi="Times New Roman"/>
          <w:sz w:val="24"/>
          <w:szCs w:val="24"/>
        </w:rPr>
        <w:t>A9</w:t>
      </w:r>
    </w:p>
    <w:p w14:paraId="38E2C753" w14:textId="1C63F928" w:rsidR="005D5D9E" w:rsidRPr="005D5D9E" w:rsidRDefault="005D5D9E" w:rsidP="005D5D9E">
      <w:pPr>
        <w:spacing w:line="480" w:lineRule="auto"/>
        <w:rPr>
          <w:rFonts w:ascii="Times New Roman" w:hAnsi="Times New Roman"/>
          <w:i/>
          <w:iCs/>
          <w:sz w:val="24"/>
          <w:szCs w:val="24"/>
        </w:rPr>
      </w:pPr>
      <w:r>
        <w:rPr>
          <w:rFonts w:ascii="Times New Roman" w:hAnsi="Times New Roman"/>
          <w:i/>
          <w:iCs/>
          <w:sz w:val="24"/>
          <w:szCs w:val="24"/>
        </w:rPr>
        <w:t>Mean Encoding Latencies as Functions of Pair Type and Encoding Tasks for Pure Lists in Experiments 1-3.</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5D5D9E" w:rsidRPr="005D5D9E" w14:paraId="65CB64AD" w14:textId="77777777" w:rsidTr="00D10EED">
        <w:tc>
          <w:tcPr>
            <w:tcW w:w="1620" w:type="dxa"/>
            <w:tcBorders>
              <w:left w:val="nil"/>
              <w:bottom w:val="single" w:sz="4" w:space="0" w:color="auto"/>
              <w:right w:val="nil"/>
            </w:tcBorders>
          </w:tcPr>
          <w:p w14:paraId="6F058D0C"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Experiment</w:t>
            </w:r>
          </w:p>
        </w:tc>
        <w:tc>
          <w:tcPr>
            <w:tcW w:w="1710" w:type="dxa"/>
            <w:tcBorders>
              <w:left w:val="nil"/>
              <w:bottom w:val="single" w:sz="4" w:space="0" w:color="auto"/>
              <w:right w:val="nil"/>
            </w:tcBorders>
          </w:tcPr>
          <w:p w14:paraId="4300F3A7"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Encoding Task</w:t>
            </w:r>
          </w:p>
        </w:tc>
        <w:tc>
          <w:tcPr>
            <w:tcW w:w="1350" w:type="dxa"/>
            <w:tcBorders>
              <w:left w:val="nil"/>
              <w:bottom w:val="single" w:sz="4" w:space="0" w:color="auto"/>
              <w:right w:val="nil"/>
            </w:tcBorders>
          </w:tcPr>
          <w:p w14:paraId="169035E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Forward</w:t>
            </w:r>
          </w:p>
        </w:tc>
        <w:tc>
          <w:tcPr>
            <w:tcW w:w="1260" w:type="dxa"/>
            <w:tcBorders>
              <w:left w:val="nil"/>
              <w:bottom w:val="single" w:sz="4" w:space="0" w:color="auto"/>
              <w:right w:val="nil"/>
            </w:tcBorders>
          </w:tcPr>
          <w:p w14:paraId="35705F1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Backward</w:t>
            </w:r>
          </w:p>
        </w:tc>
        <w:tc>
          <w:tcPr>
            <w:tcW w:w="1530" w:type="dxa"/>
            <w:tcBorders>
              <w:left w:val="nil"/>
              <w:bottom w:val="single" w:sz="4" w:space="0" w:color="auto"/>
              <w:right w:val="nil"/>
            </w:tcBorders>
          </w:tcPr>
          <w:p w14:paraId="32FBF6F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Symmetrical</w:t>
            </w:r>
          </w:p>
        </w:tc>
        <w:tc>
          <w:tcPr>
            <w:tcW w:w="1170" w:type="dxa"/>
            <w:tcBorders>
              <w:left w:val="nil"/>
              <w:bottom w:val="single" w:sz="4" w:space="0" w:color="auto"/>
              <w:right w:val="nil"/>
            </w:tcBorders>
          </w:tcPr>
          <w:p w14:paraId="073DB81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Unrelated</w:t>
            </w:r>
          </w:p>
        </w:tc>
      </w:tr>
      <w:tr w:rsidR="005D5D9E" w:rsidRPr="005D5D9E" w14:paraId="5D5DCBDF" w14:textId="77777777" w:rsidTr="00D10EED">
        <w:tc>
          <w:tcPr>
            <w:tcW w:w="1620" w:type="dxa"/>
            <w:tcBorders>
              <w:top w:val="nil"/>
              <w:left w:val="nil"/>
              <w:bottom w:val="nil"/>
              <w:right w:val="nil"/>
            </w:tcBorders>
          </w:tcPr>
          <w:p w14:paraId="46E22E65" w14:textId="43CFB889"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1</w:t>
            </w:r>
          </w:p>
        </w:tc>
        <w:tc>
          <w:tcPr>
            <w:tcW w:w="1710" w:type="dxa"/>
            <w:tcBorders>
              <w:top w:val="nil"/>
              <w:left w:val="nil"/>
              <w:bottom w:val="nil"/>
              <w:right w:val="nil"/>
            </w:tcBorders>
          </w:tcPr>
          <w:p w14:paraId="6E1AA198"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EB63A4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3483</w:t>
            </w:r>
          </w:p>
        </w:tc>
        <w:tc>
          <w:tcPr>
            <w:tcW w:w="1260" w:type="dxa"/>
            <w:tcBorders>
              <w:top w:val="nil"/>
              <w:left w:val="nil"/>
              <w:bottom w:val="nil"/>
              <w:right w:val="nil"/>
            </w:tcBorders>
          </w:tcPr>
          <w:p w14:paraId="7FE7A65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74E62A6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CF6A67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674AA904" w14:textId="77777777" w:rsidTr="00D10EED">
        <w:tc>
          <w:tcPr>
            <w:tcW w:w="1620" w:type="dxa"/>
            <w:tcBorders>
              <w:top w:val="nil"/>
              <w:left w:val="nil"/>
              <w:bottom w:val="nil"/>
              <w:right w:val="nil"/>
            </w:tcBorders>
          </w:tcPr>
          <w:p w14:paraId="72630845"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5C412C3C"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4B4AECA9"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3616</w:t>
            </w:r>
          </w:p>
        </w:tc>
        <w:tc>
          <w:tcPr>
            <w:tcW w:w="1260" w:type="dxa"/>
            <w:tcBorders>
              <w:top w:val="nil"/>
              <w:left w:val="nil"/>
              <w:bottom w:val="nil"/>
              <w:right w:val="nil"/>
            </w:tcBorders>
          </w:tcPr>
          <w:p w14:paraId="1465FAB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274F365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24E4598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727654C4" w14:textId="77777777" w:rsidTr="00D10EED">
        <w:tc>
          <w:tcPr>
            <w:tcW w:w="1620" w:type="dxa"/>
            <w:tcBorders>
              <w:top w:val="nil"/>
              <w:left w:val="nil"/>
              <w:bottom w:val="nil"/>
              <w:right w:val="nil"/>
            </w:tcBorders>
          </w:tcPr>
          <w:p w14:paraId="3642E1A9"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D7D6C1"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79567317"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5249</w:t>
            </w:r>
          </w:p>
        </w:tc>
        <w:tc>
          <w:tcPr>
            <w:tcW w:w="1260" w:type="dxa"/>
            <w:tcBorders>
              <w:top w:val="nil"/>
              <w:left w:val="nil"/>
              <w:bottom w:val="nil"/>
              <w:right w:val="nil"/>
            </w:tcBorders>
          </w:tcPr>
          <w:p w14:paraId="048A366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45563A21"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1800D19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1A1B5B86" w14:textId="77777777" w:rsidTr="00D10EED">
        <w:tc>
          <w:tcPr>
            <w:tcW w:w="1620" w:type="dxa"/>
            <w:tcBorders>
              <w:top w:val="nil"/>
              <w:left w:val="nil"/>
              <w:bottom w:val="nil"/>
              <w:right w:val="nil"/>
            </w:tcBorders>
          </w:tcPr>
          <w:p w14:paraId="409ED026" w14:textId="4BED4398"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2</w:t>
            </w:r>
          </w:p>
        </w:tc>
        <w:tc>
          <w:tcPr>
            <w:tcW w:w="1710" w:type="dxa"/>
            <w:tcBorders>
              <w:top w:val="nil"/>
              <w:left w:val="nil"/>
              <w:bottom w:val="nil"/>
              <w:right w:val="nil"/>
            </w:tcBorders>
          </w:tcPr>
          <w:p w14:paraId="27A41FD7"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5E66535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16993C4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6398</w:t>
            </w:r>
          </w:p>
        </w:tc>
        <w:tc>
          <w:tcPr>
            <w:tcW w:w="1530" w:type="dxa"/>
            <w:tcBorders>
              <w:top w:val="nil"/>
              <w:left w:val="nil"/>
              <w:bottom w:val="nil"/>
              <w:right w:val="nil"/>
            </w:tcBorders>
          </w:tcPr>
          <w:p w14:paraId="0FAB392E"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36BD601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55DE489" w14:textId="77777777" w:rsidTr="00D10EED">
        <w:tc>
          <w:tcPr>
            <w:tcW w:w="1620" w:type="dxa"/>
            <w:tcBorders>
              <w:top w:val="nil"/>
              <w:left w:val="nil"/>
              <w:bottom w:val="nil"/>
              <w:right w:val="nil"/>
            </w:tcBorders>
          </w:tcPr>
          <w:p w14:paraId="2692D403"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69DC30A2"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3F42A3D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7A9586D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5743</w:t>
            </w:r>
          </w:p>
        </w:tc>
        <w:tc>
          <w:tcPr>
            <w:tcW w:w="1530" w:type="dxa"/>
            <w:tcBorders>
              <w:top w:val="nil"/>
              <w:left w:val="nil"/>
              <w:bottom w:val="nil"/>
              <w:right w:val="nil"/>
            </w:tcBorders>
          </w:tcPr>
          <w:p w14:paraId="5563B8DB"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6DB78B0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100DB5B1" w14:textId="77777777" w:rsidTr="00D10EED">
        <w:tc>
          <w:tcPr>
            <w:tcW w:w="1620" w:type="dxa"/>
            <w:tcBorders>
              <w:top w:val="nil"/>
              <w:left w:val="nil"/>
              <w:bottom w:val="nil"/>
              <w:right w:val="nil"/>
            </w:tcBorders>
          </w:tcPr>
          <w:p w14:paraId="6E1536CE"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3EE47146"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nil"/>
              <w:right w:val="nil"/>
            </w:tcBorders>
          </w:tcPr>
          <w:p w14:paraId="5CDA6EC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42D7EAA2"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6561</w:t>
            </w:r>
          </w:p>
        </w:tc>
        <w:tc>
          <w:tcPr>
            <w:tcW w:w="1530" w:type="dxa"/>
            <w:tcBorders>
              <w:top w:val="nil"/>
              <w:left w:val="nil"/>
              <w:bottom w:val="nil"/>
              <w:right w:val="nil"/>
            </w:tcBorders>
          </w:tcPr>
          <w:p w14:paraId="705120BD"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170" w:type="dxa"/>
            <w:tcBorders>
              <w:top w:val="nil"/>
              <w:left w:val="nil"/>
              <w:bottom w:val="nil"/>
              <w:right w:val="nil"/>
            </w:tcBorders>
          </w:tcPr>
          <w:p w14:paraId="7361F55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r w:rsidR="005D5D9E" w:rsidRPr="005D5D9E" w14:paraId="01B407A3" w14:textId="77777777" w:rsidTr="00D10EED">
        <w:tc>
          <w:tcPr>
            <w:tcW w:w="1620" w:type="dxa"/>
            <w:tcBorders>
              <w:top w:val="nil"/>
              <w:left w:val="nil"/>
              <w:bottom w:val="nil"/>
              <w:right w:val="nil"/>
            </w:tcBorders>
          </w:tcPr>
          <w:p w14:paraId="79000BDB" w14:textId="04EC5188"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 xml:space="preserve">Exp. </w:t>
            </w:r>
            <w:r>
              <w:rPr>
                <w:rFonts w:ascii="Times New Roman" w:hAnsi="Times New Roman" w:cs="Times New Roman"/>
                <w:sz w:val="24"/>
                <w:szCs w:val="24"/>
              </w:rPr>
              <w:t>3</w:t>
            </w:r>
          </w:p>
        </w:tc>
        <w:tc>
          <w:tcPr>
            <w:tcW w:w="1710" w:type="dxa"/>
            <w:tcBorders>
              <w:top w:val="nil"/>
              <w:left w:val="nil"/>
              <w:bottom w:val="nil"/>
              <w:right w:val="nil"/>
            </w:tcBorders>
          </w:tcPr>
          <w:p w14:paraId="11D3D87B"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JOL</w:t>
            </w:r>
          </w:p>
        </w:tc>
        <w:tc>
          <w:tcPr>
            <w:tcW w:w="1350" w:type="dxa"/>
            <w:tcBorders>
              <w:top w:val="nil"/>
              <w:left w:val="nil"/>
              <w:bottom w:val="nil"/>
              <w:right w:val="nil"/>
            </w:tcBorders>
          </w:tcPr>
          <w:p w14:paraId="0724AD58"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251AC776"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0F62C014"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5026</w:t>
            </w:r>
          </w:p>
        </w:tc>
        <w:tc>
          <w:tcPr>
            <w:tcW w:w="1170" w:type="dxa"/>
            <w:tcBorders>
              <w:top w:val="nil"/>
              <w:left w:val="nil"/>
              <w:bottom w:val="nil"/>
              <w:right w:val="nil"/>
            </w:tcBorders>
          </w:tcPr>
          <w:p w14:paraId="5A6F7A4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5197</w:t>
            </w:r>
          </w:p>
        </w:tc>
      </w:tr>
      <w:tr w:rsidR="005D5D9E" w:rsidRPr="005D5D9E" w14:paraId="3E1BE7DF" w14:textId="77777777" w:rsidTr="00D10EED">
        <w:tc>
          <w:tcPr>
            <w:tcW w:w="1620" w:type="dxa"/>
            <w:tcBorders>
              <w:top w:val="nil"/>
              <w:left w:val="nil"/>
              <w:bottom w:val="nil"/>
              <w:right w:val="nil"/>
            </w:tcBorders>
          </w:tcPr>
          <w:p w14:paraId="7295B102"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nil"/>
              <w:right w:val="nil"/>
            </w:tcBorders>
          </w:tcPr>
          <w:p w14:paraId="73B48DCA"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Frequency</w:t>
            </w:r>
          </w:p>
        </w:tc>
        <w:tc>
          <w:tcPr>
            <w:tcW w:w="1350" w:type="dxa"/>
            <w:tcBorders>
              <w:top w:val="nil"/>
              <w:left w:val="nil"/>
              <w:bottom w:val="nil"/>
              <w:right w:val="nil"/>
            </w:tcBorders>
          </w:tcPr>
          <w:p w14:paraId="70B07D1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nil"/>
              <w:right w:val="nil"/>
            </w:tcBorders>
          </w:tcPr>
          <w:p w14:paraId="3DBB94D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nil"/>
              <w:right w:val="nil"/>
            </w:tcBorders>
          </w:tcPr>
          <w:p w14:paraId="604948C7"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4294</w:t>
            </w:r>
          </w:p>
        </w:tc>
        <w:tc>
          <w:tcPr>
            <w:tcW w:w="1170" w:type="dxa"/>
            <w:tcBorders>
              <w:top w:val="nil"/>
              <w:left w:val="nil"/>
              <w:bottom w:val="nil"/>
              <w:right w:val="nil"/>
            </w:tcBorders>
          </w:tcPr>
          <w:p w14:paraId="7679EA3C"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6407</w:t>
            </w:r>
          </w:p>
        </w:tc>
      </w:tr>
      <w:tr w:rsidR="005D5D9E" w:rsidRPr="005D5D9E" w14:paraId="27996C53" w14:textId="77777777" w:rsidTr="00D10EED">
        <w:tc>
          <w:tcPr>
            <w:tcW w:w="1620" w:type="dxa"/>
            <w:tcBorders>
              <w:top w:val="nil"/>
              <w:left w:val="nil"/>
              <w:bottom w:val="single" w:sz="4" w:space="0" w:color="auto"/>
              <w:right w:val="nil"/>
            </w:tcBorders>
          </w:tcPr>
          <w:p w14:paraId="4F9B3B64" w14:textId="77777777" w:rsidR="005D5D9E" w:rsidRPr="005D5D9E" w:rsidRDefault="005D5D9E" w:rsidP="00D10EED">
            <w:pPr>
              <w:spacing w:line="480" w:lineRule="auto"/>
              <w:contextualSpacing/>
              <w:rPr>
                <w:rFonts w:ascii="Times New Roman" w:hAnsi="Times New Roman" w:cs="Times New Roman"/>
                <w:sz w:val="24"/>
                <w:szCs w:val="24"/>
              </w:rPr>
            </w:pPr>
          </w:p>
        </w:tc>
        <w:tc>
          <w:tcPr>
            <w:tcW w:w="1710" w:type="dxa"/>
            <w:tcBorders>
              <w:top w:val="nil"/>
              <w:left w:val="nil"/>
              <w:bottom w:val="single" w:sz="4" w:space="0" w:color="auto"/>
              <w:right w:val="nil"/>
            </w:tcBorders>
          </w:tcPr>
          <w:p w14:paraId="11423BF4" w14:textId="77777777" w:rsidR="005D5D9E" w:rsidRPr="005D5D9E" w:rsidRDefault="005D5D9E" w:rsidP="00D10EED">
            <w:pPr>
              <w:spacing w:line="480" w:lineRule="auto"/>
              <w:contextualSpacing/>
              <w:rPr>
                <w:rFonts w:ascii="Times New Roman" w:hAnsi="Times New Roman" w:cs="Times New Roman"/>
                <w:sz w:val="24"/>
                <w:szCs w:val="24"/>
              </w:rPr>
            </w:pPr>
            <w:r w:rsidRPr="005D5D9E">
              <w:rPr>
                <w:rFonts w:ascii="Times New Roman" w:hAnsi="Times New Roman" w:cs="Times New Roman"/>
                <w:sz w:val="24"/>
                <w:szCs w:val="24"/>
              </w:rPr>
              <w:t>Read</w:t>
            </w:r>
          </w:p>
        </w:tc>
        <w:tc>
          <w:tcPr>
            <w:tcW w:w="1350" w:type="dxa"/>
            <w:tcBorders>
              <w:top w:val="nil"/>
              <w:left w:val="nil"/>
              <w:bottom w:val="single" w:sz="4" w:space="0" w:color="auto"/>
              <w:right w:val="nil"/>
            </w:tcBorders>
          </w:tcPr>
          <w:p w14:paraId="3502C433"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260" w:type="dxa"/>
            <w:tcBorders>
              <w:top w:val="nil"/>
              <w:left w:val="nil"/>
              <w:bottom w:val="single" w:sz="4" w:space="0" w:color="auto"/>
              <w:right w:val="nil"/>
            </w:tcBorders>
          </w:tcPr>
          <w:p w14:paraId="462DBA15"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w:t>
            </w:r>
          </w:p>
        </w:tc>
        <w:tc>
          <w:tcPr>
            <w:tcW w:w="1530" w:type="dxa"/>
            <w:tcBorders>
              <w:top w:val="nil"/>
              <w:left w:val="nil"/>
              <w:bottom w:val="single" w:sz="4" w:space="0" w:color="auto"/>
              <w:right w:val="nil"/>
            </w:tcBorders>
          </w:tcPr>
          <w:p w14:paraId="6348A47F"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4739</w:t>
            </w:r>
          </w:p>
        </w:tc>
        <w:tc>
          <w:tcPr>
            <w:tcW w:w="1170" w:type="dxa"/>
            <w:tcBorders>
              <w:top w:val="nil"/>
              <w:left w:val="nil"/>
              <w:bottom w:val="single" w:sz="4" w:space="0" w:color="auto"/>
              <w:right w:val="nil"/>
            </w:tcBorders>
          </w:tcPr>
          <w:p w14:paraId="74DB996A" w14:textId="77777777" w:rsidR="005D5D9E" w:rsidRPr="005D5D9E" w:rsidRDefault="005D5D9E" w:rsidP="00D10EED">
            <w:pPr>
              <w:spacing w:line="480" w:lineRule="auto"/>
              <w:contextualSpacing/>
              <w:jc w:val="center"/>
              <w:rPr>
                <w:rFonts w:ascii="Times New Roman" w:hAnsi="Times New Roman" w:cs="Times New Roman"/>
                <w:sz w:val="24"/>
                <w:szCs w:val="24"/>
              </w:rPr>
            </w:pPr>
            <w:r w:rsidRPr="005D5D9E">
              <w:rPr>
                <w:rFonts w:ascii="Times New Roman" w:hAnsi="Times New Roman" w:cs="Times New Roman"/>
                <w:sz w:val="24"/>
                <w:szCs w:val="24"/>
              </w:rPr>
              <w:t>6376</w:t>
            </w:r>
          </w:p>
        </w:tc>
      </w:tr>
    </w:tbl>
    <w:p w14:paraId="43DD6686" w14:textId="5DAF1BDC" w:rsidR="005D5D9E" w:rsidRPr="005D5D9E" w:rsidRDefault="005D5D9E" w:rsidP="005D5D9E">
      <w:pPr>
        <w:spacing w:before="120" w:line="240" w:lineRule="auto"/>
        <w:contextualSpacing/>
        <w:rPr>
          <w:rFonts w:ascii="Times New Roman" w:hAnsi="Times New Roman" w:cs="Times New Roman"/>
          <w:sz w:val="24"/>
          <w:szCs w:val="24"/>
        </w:rPr>
      </w:pPr>
      <w:r w:rsidRPr="005D5D9E">
        <w:rPr>
          <w:rFonts w:ascii="Times New Roman" w:hAnsi="Times New Roman" w:cs="Times New Roman"/>
          <w:i/>
          <w:iCs/>
          <w:sz w:val="24"/>
          <w:szCs w:val="24"/>
        </w:rPr>
        <w:t>Note:</w:t>
      </w:r>
      <w:r w:rsidRPr="005D5D9E">
        <w:rPr>
          <w:rFonts w:ascii="Times New Roman" w:hAnsi="Times New Roman" w:cs="Times New Roman"/>
          <w:sz w:val="24"/>
          <w:szCs w:val="24"/>
        </w:rPr>
        <w:t xml:space="preserve"> Cells display mean RTs in </w:t>
      </w:r>
      <w:proofErr w:type="spellStart"/>
      <w:r w:rsidRPr="005D5D9E">
        <w:rPr>
          <w:rFonts w:ascii="Times New Roman" w:hAnsi="Times New Roman" w:cs="Times New Roman"/>
          <w:sz w:val="24"/>
          <w:szCs w:val="24"/>
        </w:rPr>
        <w:t>ms.</w:t>
      </w:r>
      <w:proofErr w:type="spellEnd"/>
      <w:r w:rsidRPr="005D5D9E">
        <w:rPr>
          <w:rFonts w:ascii="Times New Roman" w:hAnsi="Times New Roman" w:cs="Times New Roman"/>
          <w:sz w:val="24"/>
          <w:szCs w:val="24"/>
        </w:rPr>
        <w:t xml:space="preserve"> Pure unrelated comparison is taken from Experiment </w:t>
      </w:r>
      <w:r>
        <w:rPr>
          <w:rFonts w:ascii="Times New Roman" w:hAnsi="Times New Roman" w:cs="Times New Roman"/>
          <w:sz w:val="24"/>
          <w:szCs w:val="24"/>
        </w:rPr>
        <w:t>1</w:t>
      </w:r>
      <w:r w:rsidRPr="005D5D9E">
        <w:rPr>
          <w:rFonts w:ascii="Times New Roman" w:hAnsi="Times New Roman" w:cs="Times New Roman"/>
          <w:sz w:val="24"/>
          <w:szCs w:val="24"/>
        </w:rPr>
        <w:t>.</w:t>
      </w:r>
    </w:p>
    <w:p w14:paraId="57BE646C" w14:textId="77777777" w:rsidR="005D5D9E" w:rsidRDefault="005D5D9E" w:rsidP="00520818">
      <w:pPr>
        <w:spacing w:before="120" w:after="0" w:line="240" w:lineRule="auto"/>
        <w:contextualSpacing/>
        <w:rPr>
          <w:rFonts w:ascii="Times New Roman" w:hAnsi="Times New Roman" w:cs="Times New Roman"/>
          <w:sz w:val="24"/>
          <w:szCs w:val="24"/>
        </w:rPr>
      </w:pPr>
    </w:p>
    <w:bookmarkEnd w:id="24"/>
    <w:p w14:paraId="49123686" w14:textId="0D6E117A" w:rsidR="001E321A" w:rsidRPr="00A14F16" w:rsidRDefault="001E321A" w:rsidP="00520818">
      <w:pPr>
        <w:rPr>
          <w:rFonts w:ascii="Times New Roman" w:hAnsi="Times New Roman" w:cs="Times New Roman"/>
          <w:sz w:val="24"/>
          <w:szCs w:val="24"/>
        </w:rPr>
      </w:pPr>
    </w:p>
    <w:sectPr w:rsidR="001E321A" w:rsidRPr="00A14F16" w:rsidSect="00091B1E">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axwell, Nicholas" w:date="2022-08-29T09:54:00Z" w:initials="MN">
    <w:p w14:paraId="129F959F" w14:textId="473F5E41" w:rsidR="00D10EED" w:rsidRDefault="00D10EED">
      <w:pPr>
        <w:pStyle w:val="CommentText"/>
      </w:pPr>
      <w:r>
        <w:rPr>
          <w:rStyle w:val="CommentReference"/>
        </w:rPr>
        <w:annotationRef/>
      </w:r>
      <w:r>
        <w:t>Update this slightly with interpretation?</w:t>
      </w:r>
    </w:p>
  </w:comment>
  <w:comment w:id="11" w:author="Maxwell, Nicholas" w:date="2022-09-13T10:19:00Z" w:initials="MN">
    <w:p w14:paraId="0C7D7E53" w14:textId="6121CB1A" w:rsidR="009D0186" w:rsidRDefault="009D0186">
      <w:pPr>
        <w:pStyle w:val="CommentText"/>
      </w:pPr>
      <w:r>
        <w:rPr>
          <w:rStyle w:val="CommentReference"/>
        </w:rPr>
        <w:annotationRef/>
      </w:r>
      <w:r>
        <w:t>Strategic relational encoding here</w:t>
      </w:r>
    </w:p>
  </w:comment>
  <w:comment w:id="12" w:author="Maxwell, Nicholas" w:date="2022-09-13T10:20:00Z" w:initials="MN">
    <w:p w14:paraId="68799416" w14:textId="1B33028F" w:rsidR="009D0186" w:rsidRDefault="009D0186">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9F959F" w15:done="0"/>
  <w15:commentEx w15:paraId="0C7D7E53" w15:done="0"/>
  <w15:commentEx w15:paraId="68799416" w15:paraIdParent="0C7D7E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A1B72" w16cex:dateUtc="2022-09-13T0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9F959F" w16cid:durableId="26B70B63"/>
  <w16cid:commentId w16cid:paraId="0C7D7E53" w16cid:durableId="26CAD7CE"/>
  <w16cid:commentId w16cid:paraId="68799416" w16cid:durableId="26CAD7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5E9998" w14:textId="77777777" w:rsidR="009B56CC" w:rsidRDefault="009B56CC" w:rsidP="00091B1E">
      <w:pPr>
        <w:spacing w:after="0" w:line="240" w:lineRule="auto"/>
      </w:pPr>
      <w:r>
        <w:separator/>
      </w:r>
    </w:p>
  </w:endnote>
  <w:endnote w:type="continuationSeparator" w:id="0">
    <w:p w14:paraId="58B9DCC1" w14:textId="77777777" w:rsidR="009B56CC" w:rsidRDefault="009B56CC" w:rsidP="00091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FEE788" w14:textId="77777777" w:rsidR="009B56CC" w:rsidRDefault="009B56CC" w:rsidP="00091B1E">
      <w:pPr>
        <w:spacing w:after="0" w:line="240" w:lineRule="auto"/>
      </w:pPr>
      <w:r>
        <w:separator/>
      </w:r>
    </w:p>
  </w:footnote>
  <w:footnote w:type="continuationSeparator" w:id="0">
    <w:p w14:paraId="52C533AE" w14:textId="77777777" w:rsidR="009B56CC" w:rsidRDefault="009B56CC" w:rsidP="00091B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360702257"/>
      <w:docPartObj>
        <w:docPartGallery w:val="Page Numbers (Top of Page)"/>
        <w:docPartUnique/>
      </w:docPartObj>
    </w:sdtPr>
    <w:sdtEndPr>
      <w:rPr>
        <w:noProof/>
      </w:rPr>
    </w:sdtEndPr>
    <w:sdtContent>
      <w:p w14:paraId="74055058" w14:textId="5EBBFD62" w:rsidR="00D10EED" w:rsidRPr="002B0178" w:rsidRDefault="00D10EED" w:rsidP="00B85EF7">
        <w:pPr>
          <w:pStyle w:val="Header"/>
          <w:rPr>
            <w:rFonts w:ascii="Times New Roman" w:hAnsi="Times New Roman" w:cs="Times New Roman"/>
            <w:sz w:val="24"/>
            <w:szCs w:val="24"/>
          </w:rPr>
        </w:pPr>
        <w:r>
          <w:rPr>
            <w:rFonts w:ascii="Times New Roman" w:hAnsi="Times New Roman" w:cs="Times New Roman"/>
            <w:sz w:val="24"/>
            <w:szCs w:val="24"/>
          </w:rPr>
          <w:t>MIXED VS. PURE LIST REACTIVITY</w:t>
        </w:r>
        <w:r w:rsidRPr="002B0178">
          <w:rPr>
            <w:rFonts w:ascii="Times New Roman" w:hAnsi="Times New Roman" w:cs="Times New Roman"/>
            <w:sz w:val="24"/>
            <w:szCs w:val="24"/>
          </w:rPr>
          <w:tab/>
        </w:r>
        <w:r w:rsidRPr="002B0178">
          <w:rPr>
            <w:rFonts w:ascii="Times New Roman" w:hAnsi="Times New Roman" w:cs="Times New Roman"/>
            <w:sz w:val="24"/>
            <w:szCs w:val="24"/>
          </w:rPr>
          <w:tab/>
        </w:r>
        <w:r w:rsidRPr="002B0178">
          <w:rPr>
            <w:rFonts w:ascii="Times New Roman" w:hAnsi="Times New Roman" w:cs="Times New Roman"/>
            <w:sz w:val="24"/>
            <w:szCs w:val="24"/>
          </w:rPr>
          <w:fldChar w:fldCharType="begin"/>
        </w:r>
        <w:r w:rsidRPr="002B0178">
          <w:rPr>
            <w:rFonts w:ascii="Times New Roman" w:hAnsi="Times New Roman" w:cs="Times New Roman"/>
            <w:sz w:val="24"/>
            <w:szCs w:val="24"/>
          </w:rPr>
          <w:instrText xml:space="preserve"> PAGE   \* MERGEFORMAT </w:instrText>
        </w:r>
        <w:r w:rsidRPr="002B0178">
          <w:rPr>
            <w:rFonts w:ascii="Times New Roman" w:hAnsi="Times New Roman" w:cs="Times New Roman"/>
            <w:sz w:val="24"/>
            <w:szCs w:val="24"/>
          </w:rPr>
          <w:fldChar w:fldCharType="separate"/>
        </w:r>
        <w:r w:rsidRPr="002B0178">
          <w:rPr>
            <w:rFonts w:ascii="Times New Roman" w:hAnsi="Times New Roman" w:cs="Times New Roman"/>
            <w:noProof/>
            <w:sz w:val="24"/>
            <w:szCs w:val="24"/>
          </w:rPr>
          <w:t>2</w:t>
        </w:r>
        <w:r w:rsidRPr="002B0178">
          <w:rPr>
            <w:rFonts w:ascii="Times New Roman" w:hAnsi="Times New Roman" w:cs="Times New Roman"/>
            <w:noProof/>
            <w:sz w:val="24"/>
            <w:szCs w:val="24"/>
          </w:rPr>
          <w:fldChar w:fldCharType="end"/>
        </w:r>
      </w:p>
    </w:sdtContent>
  </w:sdt>
  <w:p w14:paraId="3323ACA8" w14:textId="77777777" w:rsidR="00D10EED" w:rsidRPr="002B0178" w:rsidRDefault="00D10EED">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388412282"/>
      <w:docPartObj>
        <w:docPartGallery w:val="Page Numbers (Top of Page)"/>
        <w:docPartUnique/>
      </w:docPartObj>
    </w:sdtPr>
    <w:sdtEndPr>
      <w:rPr>
        <w:noProof/>
      </w:rPr>
    </w:sdtEndPr>
    <w:sdtContent>
      <w:p w14:paraId="782BB9AE" w14:textId="2A92B30F" w:rsidR="00D10EED" w:rsidRPr="00091B1E" w:rsidRDefault="00D10EED">
        <w:pPr>
          <w:pStyle w:val="Header"/>
          <w:jc w:val="right"/>
          <w:rPr>
            <w:rFonts w:ascii="Times New Roman" w:hAnsi="Times New Roman" w:cs="Times New Roman"/>
            <w:sz w:val="24"/>
            <w:szCs w:val="24"/>
          </w:rPr>
        </w:pPr>
        <w:r w:rsidRPr="00091B1E">
          <w:rPr>
            <w:rFonts w:ascii="Times New Roman" w:hAnsi="Times New Roman" w:cs="Times New Roman"/>
            <w:sz w:val="24"/>
            <w:szCs w:val="24"/>
          </w:rPr>
          <w:t xml:space="preserve">Running head: </w:t>
        </w:r>
        <w:r>
          <w:rPr>
            <w:rFonts w:ascii="Times New Roman" w:hAnsi="Times New Roman" w:cs="Times New Roman"/>
            <w:sz w:val="24"/>
            <w:szCs w:val="24"/>
          </w:rPr>
          <w:t>MIXED VS. PURE LIST REACTIVITY</w:t>
        </w:r>
        <w:r w:rsidRPr="00091B1E">
          <w:rPr>
            <w:rFonts w:ascii="Times New Roman" w:hAnsi="Times New Roman" w:cs="Times New Roman"/>
            <w:sz w:val="24"/>
            <w:szCs w:val="24"/>
          </w:rPr>
          <w:tab/>
        </w:r>
        <w:r w:rsidRPr="00091B1E">
          <w:rPr>
            <w:rFonts w:ascii="Times New Roman" w:hAnsi="Times New Roman" w:cs="Times New Roman"/>
            <w:sz w:val="24"/>
            <w:szCs w:val="24"/>
          </w:rPr>
          <w:fldChar w:fldCharType="begin"/>
        </w:r>
        <w:r w:rsidRPr="00091B1E">
          <w:rPr>
            <w:rFonts w:ascii="Times New Roman" w:hAnsi="Times New Roman" w:cs="Times New Roman"/>
            <w:sz w:val="24"/>
            <w:szCs w:val="24"/>
          </w:rPr>
          <w:instrText xml:space="preserve"> PAGE   \* MERGEFORMAT </w:instrText>
        </w:r>
        <w:r w:rsidRPr="00091B1E">
          <w:rPr>
            <w:rFonts w:ascii="Times New Roman" w:hAnsi="Times New Roman" w:cs="Times New Roman"/>
            <w:sz w:val="24"/>
            <w:szCs w:val="24"/>
          </w:rPr>
          <w:fldChar w:fldCharType="separate"/>
        </w:r>
        <w:r w:rsidRPr="00091B1E">
          <w:rPr>
            <w:rFonts w:ascii="Times New Roman" w:hAnsi="Times New Roman" w:cs="Times New Roman"/>
            <w:noProof/>
            <w:sz w:val="24"/>
            <w:szCs w:val="24"/>
          </w:rPr>
          <w:t>2</w:t>
        </w:r>
        <w:r w:rsidRPr="00091B1E">
          <w:rPr>
            <w:rFonts w:ascii="Times New Roman" w:hAnsi="Times New Roman" w:cs="Times New Roman"/>
            <w:noProof/>
            <w:sz w:val="24"/>
            <w:szCs w:val="24"/>
          </w:rPr>
          <w:fldChar w:fldCharType="end"/>
        </w:r>
      </w:p>
    </w:sdtContent>
  </w:sdt>
  <w:p w14:paraId="2BEA48FE" w14:textId="77777777" w:rsidR="00D10EED" w:rsidRPr="00091B1E" w:rsidRDefault="00D10EED">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1F22DD"/>
    <w:multiLevelType w:val="multilevel"/>
    <w:tmpl w:val="E4F65000"/>
    <w:name w:val="AppendixList1b"/>
    <w:styleLink w:val="Appendixletteringnumbering"/>
    <w:lvl w:ilvl="0">
      <w:start w:val="1"/>
      <w:numFmt w:val="upperLetter"/>
      <w:pStyle w:val="APPENDIX"/>
      <w:suff w:val="space"/>
      <w:lvlText w:val="APPENDIX %1"/>
      <w:lvlJc w:val="left"/>
      <w:pPr>
        <w:ind w:left="0" w:firstLine="0"/>
      </w:pPr>
      <w:rPr>
        <w:rFonts w:ascii="Times New Roman" w:hAnsi="Times New Roman" w:hint="default"/>
        <w:caps w:val="0"/>
        <w:smallCaps/>
        <w:strike w:val="0"/>
        <w:dstrike w:val="0"/>
        <w:vanish w:val="0"/>
        <w:color w:val="auto"/>
        <w:kern w:val="0"/>
        <w:sz w:val="24"/>
        <w:vertAlign w:val="baseline"/>
        <w14:cntxtAlts w14: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Restart w:val="1"/>
      <w:pStyle w:val="AT-AppendixTable"/>
      <w:suff w:val="space"/>
      <w:lvlText w:val="Table A%7."/>
      <w:lvlJc w:val="left"/>
      <w:pPr>
        <w:ind w:left="900" w:firstLine="0"/>
      </w:pPr>
      <w:rPr>
        <w:rFonts w:ascii="Times New Roman" w:hAnsi="Times New Roman" w:hint="default"/>
        <w:b w:val="0"/>
        <w:i w:val="0"/>
        <w:caps w:val="0"/>
        <w:strike w:val="0"/>
        <w:dstrike w:val="0"/>
        <w:vanish w:val="0"/>
        <w:color w:val="auto"/>
        <w:kern w:val="0"/>
        <w:sz w:val="24"/>
        <w:vertAlign w:val="baseline"/>
        <w14:cntxtAlts w14:val="0"/>
      </w:rPr>
    </w:lvl>
    <w:lvl w:ilvl="7">
      <w:start w:val="1"/>
      <w:numFmt w:val="decimal"/>
      <w:lvlRestart w:val="1"/>
      <w:suff w:val="space"/>
      <w:lvlText w:val="Figure A%8."/>
      <w:lvlJc w:val="left"/>
      <w:pPr>
        <w:ind w:left="0" w:firstLine="0"/>
      </w:pPr>
      <w:rPr>
        <w:rFonts w:ascii="Times New Roman" w:hAnsi="Times New Roman" w:hint="default"/>
        <w:b w:val="0"/>
        <w:i/>
        <w:caps w:val="0"/>
        <w:strike w:val="0"/>
        <w:dstrike w:val="0"/>
        <w:vanish w:val="0"/>
        <w:color w:val="auto"/>
        <w:kern w:val="0"/>
        <w:sz w:val="24"/>
        <w:vertAlign w:val="baseline"/>
        <w14:cntxtAlts w14:val="0"/>
      </w:rPr>
    </w:lvl>
    <w:lvl w:ilvl="8">
      <w:start w:val="1"/>
      <w:numFmt w:val="lowerRoman"/>
      <w:lvlText w:val="%9."/>
      <w:lvlJc w:val="left"/>
      <w:pPr>
        <w:ind w:left="3240" w:hanging="360"/>
      </w:pPr>
      <w:rPr>
        <w:rFonts w:hint="default"/>
      </w:rPr>
    </w:lvl>
  </w:abstractNum>
  <w:abstractNum w:abstractNumId="1" w15:restartNumberingAfterBreak="0">
    <w:nsid w:val="6C24009C"/>
    <w:multiLevelType w:val="multilevel"/>
    <w:tmpl w:val="E4F65000"/>
    <w:numStyleLink w:val="Appendixletteringnumbering"/>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E96"/>
    <w:rsid w:val="0000312B"/>
    <w:rsid w:val="00006C53"/>
    <w:rsid w:val="000140E9"/>
    <w:rsid w:val="00020472"/>
    <w:rsid w:val="0002054D"/>
    <w:rsid w:val="0002434F"/>
    <w:rsid w:val="0002548B"/>
    <w:rsid w:val="00025708"/>
    <w:rsid w:val="00034CAB"/>
    <w:rsid w:val="0003721D"/>
    <w:rsid w:val="000379B5"/>
    <w:rsid w:val="00044807"/>
    <w:rsid w:val="00044D53"/>
    <w:rsid w:val="00045BB4"/>
    <w:rsid w:val="00045D62"/>
    <w:rsid w:val="00045FED"/>
    <w:rsid w:val="00047703"/>
    <w:rsid w:val="00047C2B"/>
    <w:rsid w:val="00052437"/>
    <w:rsid w:val="000526CB"/>
    <w:rsid w:val="00056480"/>
    <w:rsid w:val="00063AE7"/>
    <w:rsid w:val="00064201"/>
    <w:rsid w:val="0007068B"/>
    <w:rsid w:val="000720CB"/>
    <w:rsid w:val="000722B5"/>
    <w:rsid w:val="00072DEC"/>
    <w:rsid w:val="00073A58"/>
    <w:rsid w:val="00074921"/>
    <w:rsid w:val="00074ED9"/>
    <w:rsid w:val="00075635"/>
    <w:rsid w:val="000777E2"/>
    <w:rsid w:val="00080D94"/>
    <w:rsid w:val="00091B1E"/>
    <w:rsid w:val="00094A37"/>
    <w:rsid w:val="000950D3"/>
    <w:rsid w:val="00095DDA"/>
    <w:rsid w:val="000A0645"/>
    <w:rsid w:val="000A3422"/>
    <w:rsid w:val="000A4471"/>
    <w:rsid w:val="000B1D9E"/>
    <w:rsid w:val="000B2139"/>
    <w:rsid w:val="000B76C5"/>
    <w:rsid w:val="000C09B9"/>
    <w:rsid w:val="000C0F04"/>
    <w:rsid w:val="000C6AFF"/>
    <w:rsid w:val="000D196E"/>
    <w:rsid w:val="000D2044"/>
    <w:rsid w:val="000D26DF"/>
    <w:rsid w:val="000D279F"/>
    <w:rsid w:val="000E6811"/>
    <w:rsid w:val="000F089A"/>
    <w:rsid w:val="000F0E27"/>
    <w:rsid w:val="000F260F"/>
    <w:rsid w:val="000F28FE"/>
    <w:rsid w:val="000F2EF9"/>
    <w:rsid w:val="0010207D"/>
    <w:rsid w:val="00106DA0"/>
    <w:rsid w:val="0011207A"/>
    <w:rsid w:val="00117321"/>
    <w:rsid w:val="00117D35"/>
    <w:rsid w:val="00120B3D"/>
    <w:rsid w:val="001229EE"/>
    <w:rsid w:val="00123EC3"/>
    <w:rsid w:val="00125E41"/>
    <w:rsid w:val="00126B37"/>
    <w:rsid w:val="00127153"/>
    <w:rsid w:val="00137D0B"/>
    <w:rsid w:val="00140C20"/>
    <w:rsid w:val="00145825"/>
    <w:rsid w:val="00145A1C"/>
    <w:rsid w:val="0015311E"/>
    <w:rsid w:val="00166259"/>
    <w:rsid w:val="00166C54"/>
    <w:rsid w:val="0016755A"/>
    <w:rsid w:val="001675B6"/>
    <w:rsid w:val="001763CD"/>
    <w:rsid w:val="00176F96"/>
    <w:rsid w:val="001804BB"/>
    <w:rsid w:val="0018149A"/>
    <w:rsid w:val="00182AAB"/>
    <w:rsid w:val="00183C64"/>
    <w:rsid w:val="00184651"/>
    <w:rsid w:val="001850F9"/>
    <w:rsid w:val="00185774"/>
    <w:rsid w:val="001874B4"/>
    <w:rsid w:val="001915AE"/>
    <w:rsid w:val="00191DFA"/>
    <w:rsid w:val="001930D4"/>
    <w:rsid w:val="001A5AED"/>
    <w:rsid w:val="001B2012"/>
    <w:rsid w:val="001B59D8"/>
    <w:rsid w:val="001B5CC5"/>
    <w:rsid w:val="001C113C"/>
    <w:rsid w:val="001C1557"/>
    <w:rsid w:val="001C2612"/>
    <w:rsid w:val="001C668E"/>
    <w:rsid w:val="001C7C3B"/>
    <w:rsid w:val="001D0B13"/>
    <w:rsid w:val="001D115C"/>
    <w:rsid w:val="001D42F4"/>
    <w:rsid w:val="001D4314"/>
    <w:rsid w:val="001E321A"/>
    <w:rsid w:val="001E4581"/>
    <w:rsid w:val="001F08D4"/>
    <w:rsid w:val="001F3800"/>
    <w:rsid w:val="001F63F4"/>
    <w:rsid w:val="002006FB"/>
    <w:rsid w:val="00213D8D"/>
    <w:rsid w:val="00215E47"/>
    <w:rsid w:val="00217A6E"/>
    <w:rsid w:val="00217B87"/>
    <w:rsid w:val="0022261D"/>
    <w:rsid w:val="002261DA"/>
    <w:rsid w:val="00226A10"/>
    <w:rsid w:val="0023019A"/>
    <w:rsid w:val="00232728"/>
    <w:rsid w:val="00233197"/>
    <w:rsid w:val="0023440A"/>
    <w:rsid w:val="0023764C"/>
    <w:rsid w:val="00240BAB"/>
    <w:rsid w:val="0024290B"/>
    <w:rsid w:val="002453C4"/>
    <w:rsid w:val="00247836"/>
    <w:rsid w:val="00250B08"/>
    <w:rsid w:val="0025249B"/>
    <w:rsid w:val="0026216D"/>
    <w:rsid w:val="00262798"/>
    <w:rsid w:val="00262D7D"/>
    <w:rsid w:val="00266367"/>
    <w:rsid w:val="00275F5A"/>
    <w:rsid w:val="0027603F"/>
    <w:rsid w:val="0028217B"/>
    <w:rsid w:val="002861BF"/>
    <w:rsid w:val="0028672B"/>
    <w:rsid w:val="002879E4"/>
    <w:rsid w:val="0029154D"/>
    <w:rsid w:val="00292481"/>
    <w:rsid w:val="00293A4D"/>
    <w:rsid w:val="00295951"/>
    <w:rsid w:val="00295EDC"/>
    <w:rsid w:val="002973D4"/>
    <w:rsid w:val="002A1392"/>
    <w:rsid w:val="002A5B04"/>
    <w:rsid w:val="002A5D9A"/>
    <w:rsid w:val="002A79FE"/>
    <w:rsid w:val="002B0178"/>
    <w:rsid w:val="002B25DE"/>
    <w:rsid w:val="002B3FB7"/>
    <w:rsid w:val="002B4350"/>
    <w:rsid w:val="002B5E7B"/>
    <w:rsid w:val="002C3438"/>
    <w:rsid w:val="002C38F8"/>
    <w:rsid w:val="002C425F"/>
    <w:rsid w:val="002D2D8C"/>
    <w:rsid w:val="002D54D8"/>
    <w:rsid w:val="002D6E30"/>
    <w:rsid w:val="002E34EE"/>
    <w:rsid w:val="002E4CF7"/>
    <w:rsid w:val="002E6CC7"/>
    <w:rsid w:val="002F2E93"/>
    <w:rsid w:val="002F50B6"/>
    <w:rsid w:val="002F62B1"/>
    <w:rsid w:val="00304F04"/>
    <w:rsid w:val="0030757B"/>
    <w:rsid w:val="00311BF1"/>
    <w:rsid w:val="00313990"/>
    <w:rsid w:val="00322DA0"/>
    <w:rsid w:val="00325508"/>
    <w:rsid w:val="00325F66"/>
    <w:rsid w:val="00330007"/>
    <w:rsid w:val="00333CB2"/>
    <w:rsid w:val="003379AA"/>
    <w:rsid w:val="00340D1C"/>
    <w:rsid w:val="00342DCF"/>
    <w:rsid w:val="003450DE"/>
    <w:rsid w:val="00346788"/>
    <w:rsid w:val="00352920"/>
    <w:rsid w:val="003540FD"/>
    <w:rsid w:val="003550A3"/>
    <w:rsid w:val="00356A40"/>
    <w:rsid w:val="003618BC"/>
    <w:rsid w:val="0036350A"/>
    <w:rsid w:val="0036480B"/>
    <w:rsid w:val="00365B14"/>
    <w:rsid w:val="0036614B"/>
    <w:rsid w:val="00366E92"/>
    <w:rsid w:val="00370B79"/>
    <w:rsid w:val="00373248"/>
    <w:rsid w:val="00373AAD"/>
    <w:rsid w:val="003822AF"/>
    <w:rsid w:val="003A03DB"/>
    <w:rsid w:val="003A0647"/>
    <w:rsid w:val="003A280F"/>
    <w:rsid w:val="003A6CD2"/>
    <w:rsid w:val="003A7846"/>
    <w:rsid w:val="003B0AF3"/>
    <w:rsid w:val="003B1B87"/>
    <w:rsid w:val="003B37DD"/>
    <w:rsid w:val="003C0C2F"/>
    <w:rsid w:val="003C0D2F"/>
    <w:rsid w:val="003C1847"/>
    <w:rsid w:val="003C2F0E"/>
    <w:rsid w:val="003C30AA"/>
    <w:rsid w:val="003C41C7"/>
    <w:rsid w:val="003C6E8A"/>
    <w:rsid w:val="003C7C42"/>
    <w:rsid w:val="003D05FA"/>
    <w:rsid w:val="003D1EDC"/>
    <w:rsid w:val="003D29F2"/>
    <w:rsid w:val="003D5DF6"/>
    <w:rsid w:val="003D670E"/>
    <w:rsid w:val="003D7C82"/>
    <w:rsid w:val="003E13A4"/>
    <w:rsid w:val="003E23A7"/>
    <w:rsid w:val="003F611A"/>
    <w:rsid w:val="00403261"/>
    <w:rsid w:val="00404D3A"/>
    <w:rsid w:val="00407FD6"/>
    <w:rsid w:val="004105FC"/>
    <w:rsid w:val="0041593F"/>
    <w:rsid w:val="004174F2"/>
    <w:rsid w:val="00420EEF"/>
    <w:rsid w:val="004254D2"/>
    <w:rsid w:val="0042665E"/>
    <w:rsid w:val="00427C8A"/>
    <w:rsid w:val="00427E85"/>
    <w:rsid w:val="00430740"/>
    <w:rsid w:val="00435F0C"/>
    <w:rsid w:val="004443BE"/>
    <w:rsid w:val="004513D9"/>
    <w:rsid w:val="004552FB"/>
    <w:rsid w:val="00455A5D"/>
    <w:rsid w:val="00457655"/>
    <w:rsid w:val="00460040"/>
    <w:rsid w:val="0046353D"/>
    <w:rsid w:val="0046367F"/>
    <w:rsid w:val="004657A7"/>
    <w:rsid w:val="00465FC2"/>
    <w:rsid w:val="00471A4C"/>
    <w:rsid w:val="004723E5"/>
    <w:rsid w:val="0047291E"/>
    <w:rsid w:val="004754C2"/>
    <w:rsid w:val="00475898"/>
    <w:rsid w:val="00482A74"/>
    <w:rsid w:val="004843FA"/>
    <w:rsid w:val="00484EFF"/>
    <w:rsid w:val="00486736"/>
    <w:rsid w:val="004874E7"/>
    <w:rsid w:val="00495EBA"/>
    <w:rsid w:val="00495F73"/>
    <w:rsid w:val="00496208"/>
    <w:rsid w:val="004A36DA"/>
    <w:rsid w:val="004A5A44"/>
    <w:rsid w:val="004A63EE"/>
    <w:rsid w:val="004B1A59"/>
    <w:rsid w:val="004B1DAE"/>
    <w:rsid w:val="004B4A86"/>
    <w:rsid w:val="004B512A"/>
    <w:rsid w:val="004C1631"/>
    <w:rsid w:val="004C2AB7"/>
    <w:rsid w:val="004D14C2"/>
    <w:rsid w:val="004D3BDA"/>
    <w:rsid w:val="004D62F9"/>
    <w:rsid w:val="004E2222"/>
    <w:rsid w:val="004E3A07"/>
    <w:rsid w:val="004F1E68"/>
    <w:rsid w:val="004F24BA"/>
    <w:rsid w:val="0051178A"/>
    <w:rsid w:val="00512AD7"/>
    <w:rsid w:val="00517E93"/>
    <w:rsid w:val="00520818"/>
    <w:rsid w:val="005228EF"/>
    <w:rsid w:val="0052556E"/>
    <w:rsid w:val="00530401"/>
    <w:rsid w:val="0053084E"/>
    <w:rsid w:val="00531D7B"/>
    <w:rsid w:val="005320E5"/>
    <w:rsid w:val="00536424"/>
    <w:rsid w:val="00540F9D"/>
    <w:rsid w:val="00543BB1"/>
    <w:rsid w:val="00546DB6"/>
    <w:rsid w:val="0054718D"/>
    <w:rsid w:val="00550D26"/>
    <w:rsid w:val="00552336"/>
    <w:rsid w:val="00563C2C"/>
    <w:rsid w:val="00570F9F"/>
    <w:rsid w:val="005736F8"/>
    <w:rsid w:val="00573FCD"/>
    <w:rsid w:val="0057500D"/>
    <w:rsid w:val="005755DC"/>
    <w:rsid w:val="005757BF"/>
    <w:rsid w:val="00575FAC"/>
    <w:rsid w:val="00577057"/>
    <w:rsid w:val="00586D5C"/>
    <w:rsid w:val="0059000D"/>
    <w:rsid w:val="00596396"/>
    <w:rsid w:val="00597368"/>
    <w:rsid w:val="005A0B64"/>
    <w:rsid w:val="005A590D"/>
    <w:rsid w:val="005A652D"/>
    <w:rsid w:val="005B21EA"/>
    <w:rsid w:val="005B3A96"/>
    <w:rsid w:val="005C4802"/>
    <w:rsid w:val="005C5438"/>
    <w:rsid w:val="005C6E17"/>
    <w:rsid w:val="005C75BE"/>
    <w:rsid w:val="005D3EC6"/>
    <w:rsid w:val="005D5D9E"/>
    <w:rsid w:val="005D7755"/>
    <w:rsid w:val="005E308E"/>
    <w:rsid w:val="005E34BF"/>
    <w:rsid w:val="005E419A"/>
    <w:rsid w:val="005E50AA"/>
    <w:rsid w:val="005F2078"/>
    <w:rsid w:val="005F45FE"/>
    <w:rsid w:val="0060253A"/>
    <w:rsid w:val="0060267E"/>
    <w:rsid w:val="006068F6"/>
    <w:rsid w:val="006071DC"/>
    <w:rsid w:val="006133BE"/>
    <w:rsid w:val="00613523"/>
    <w:rsid w:val="006226D6"/>
    <w:rsid w:val="006236E6"/>
    <w:rsid w:val="0062441C"/>
    <w:rsid w:val="006256D3"/>
    <w:rsid w:val="0063225D"/>
    <w:rsid w:val="0063373E"/>
    <w:rsid w:val="006345D1"/>
    <w:rsid w:val="006378D9"/>
    <w:rsid w:val="006400B9"/>
    <w:rsid w:val="006402C8"/>
    <w:rsid w:val="00641D45"/>
    <w:rsid w:val="00645AE5"/>
    <w:rsid w:val="00646BBC"/>
    <w:rsid w:val="006516F7"/>
    <w:rsid w:val="006533F9"/>
    <w:rsid w:val="006542B5"/>
    <w:rsid w:val="00655955"/>
    <w:rsid w:val="00663096"/>
    <w:rsid w:val="0067223A"/>
    <w:rsid w:val="00673404"/>
    <w:rsid w:val="0067723B"/>
    <w:rsid w:val="006876D8"/>
    <w:rsid w:val="00693AED"/>
    <w:rsid w:val="006A0DBE"/>
    <w:rsid w:val="006A27E8"/>
    <w:rsid w:val="006A3D85"/>
    <w:rsid w:val="006A58AF"/>
    <w:rsid w:val="006B0182"/>
    <w:rsid w:val="006B045D"/>
    <w:rsid w:val="006B0813"/>
    <w:rsid w:val="006B1706"/>
    <w:rsid w:val="006B2830"/>
    <w:rsid w:val="006B7360"/>
    <w:rsid w:val="006C3893"/>
    <w:rsid w:val="006C40BF"/>
    <w:rsid w:val="006C6ABA"/>
    <w:rsid w:val="006C6F1B"/>
    <w:rsid w:val="006D33CD"/>
    <w:rsid w:val="006D6CB0"/>
    <w:rsid w:val="006E0320"/>
    <w:rsid w:val="006E3619"/>
    <w:rsid w:val="006E6B7F"/>
    <w:rsid w:val="006F2C52"/>
    <w:rsid w:val="006F2E0A"/>
    <w:rsid w:val="006F39AB"/>
    <w:rsid w:val="006F3CFA"/>
    <w:rsid w:val="006F5D8D"/>
    <w:rsid w:val="006F73B0"/>
    <w:rsid w:val="00705C51"/>
    <w:rsid w:val="0070618D"/>
    <w:rsid w:val="007075FB"/>
    <w:rsid w:val="00707E70"/>
    <w:rsid w:val="00707F10"/>
    <w:rsid w:val="007107E0"/>
    <w:rsid w:val="00712353"/>
    <w:rsid w:val="00716563"/>
    <w:rsid w:val="00721757"/>
    <w:rsid w:val="007218DD"/>
    <w:rsid w:val="00721B34"/>
    <w:rsid w:val="007228B1"/>
    <w:rsid w:val="00722A2B"/>
    <w:rsid w:val="00722B61"/>
    <w:rsid w:val="00723AA4"/>
    <w:rsid w:val="00723BF0"/>
    <w:rsid w:val="007278D4"/>
    <w:rsid w:val="0073162B"/>
    <w:rsid w:val="00736FA2"/>
    <w:rsid w:val="007373BB"/>
    <w:rsid w:val="00743ECB"/>
    <w:rsid w:val="00745537"/>
    <w:rsid w:val="0074683E"/>
    <w:rsid w:val="00747525"/>
    <w:rsid w:val="00753B84"/>
    <w:rsid w:val="007608FF"/>
    <w:rsid w:val="00760F94"/>
    <w:rsid w:val="007652D2"/>
    <w:rsid w:val="00765DA2"/>
    <w:rsid w:val="0076799D"/>
    <w:rsid w:val="007708D1"/>
    <w:rsid w:val="0077157F"/>
    <w:rsid w:val="00772283"/>
    <w:rsid w:val="0077669E"/>
    <w:rsid w:val="00781D51"/>
    <w:rsid w:val="007822EA"/>
    <w:rsid w:val="00782F85"/>
    <w:rsid w:val="007844E3"/>
    <w:rsid w:val="00784E7E"/>
    <w:rsid w:val="00785EF9"/>
    <w:rsid w:val="007877A9"/>
    <w:rsid w:val="007979CA"/>
    <w:rsid w:val="007A471B"/>
    <w:rsid w:val="007A5E93"/>
    <w:rsid w:val="007B1D32"/>
    <w:rsid w:val="007B218E"/>
    <w:rsid w:val="007B46C2"/>
    <w:rsid w:val="007B544A"/>
    <w:rsid w:val="007C11A8"/>
    <w:rsid w:val="007C4635"/>
    <w:rsid w:val="007C46CD"/>
    <w:rsid w:val="007C491E"/>
    <w:rsid w:val="007C6376"/>
    <w:rsid w:val="007D0447"/>
    <w:rsid w:val="007D3021"/>
    <w:rsid w:val="007D72CD"/>
    <w:rsid w:val="007E15CA"/>
    <w:rsid w:val="007E1777"/>
    <w:rsid w:val="007E33D0"/>
    <w:rsid w:val="007F1D67"/>
    <w:rsid w:val="007F23F5"/>
    <w:rsid w:val="00807975"/>
    <w:rsid w:val="00816F96"/>
    <w:rsid w:val="00820CF4"/>
    <w:rsid w:val="00831E52"/>
    <w:rsid w:val="00834665"/>
    <w:rsid w:val="008346E4"/>
    <w:rsid w:val="0083561B"/>
    <w:rsid w:val="00836302"/>
    <w:rsid w:val="008377E0"/>
    <w:rsid w:val="00842F73"/>
    <w:rsid w:val="00844B2E"/>
    <w:rsid w:val="00846B09"/>
    <w:rsid w:val="00851155"/>
    <w:rsid w:val="008514B7"/>
    <w:rsid w:val="00852088"/>
    <w:rsid w:val="00857948"/>
    <w:rsid w:val="0086145F"/>
    <w:rsid w:val="00862593"/>
    <w:rsid w:val="00862AD0"/>
    <w:rsid w:val="0086397B"/>
    <w:rsid w:val="00867740"/>
    <w:rsid w:val="00872CA3"/>
    <w:rsid w:val="00873207"/>
    <w:rsid w:val="00874A24"/>
    <w:rsid w:val="00883F75"/>
    <w:rsid w:val="0089417A"/>
    <w:rsid w:val="008979BB"/>
    <w:rsid w:val="008A292A"/>
    <w:rsid w:val="008A680F"/>
    <w:rsid w:val="008B060C"/>
    <w:rsid w:val="008B0BF5"/>
    <w:rsid w:val="008B465F"/>
    <w:rsid w:val="008B5A78"/>
    <w:rsid w:val="008C05AA"/>
    <w:rsid w:val="008C4546"/>
    <w:rsid w:val="008C62B0"/>
    <w:rsid w:val="008C796B"/>
    <w:rsid w:val="008C7B7F"/>
    <w:rsid w:val="008D1918"/>
    <w:rsid w:val="008E6A71"/>
    <w:rsid w:val="008E6C90"/>
    <w:rsid w:val="008E7DB7"/>
    <w:rsid w:val="008F08F2"/>
    <w:rsid w:val="008F25C5"/>
    <w:rsid w:val="008F3419"/>
    <w:rsid w:val="008F6BDD"/>
    <w:rsid w:val="008F7AD7"/>
    <w:rsid w:val="00901344"/>
    <w:rsid w:val="00904CB5"/>
    <w:rsid w:val="00907B46"/>
    <w:rsid w:val="00910816"/>
    <w:rsid w:val="009140C8"/>
    <w:rsid w:val="009152C0"/>
    <w:rsid w:val="0091789B"/>
    <w:rsid w:val="00922C80"/>
    <w:rsid w:val="00925654"/>
    <w:rsid w:val="00926DD1"/>
    <w:rsid w:val="00927E73"/>
    <w:rsid w:val="00941CF8"/>
    <w:rsid w:val="00946650"/>
    <w:rsid w:val="00947EC4"/>
    <w:rsid w:val="00951454"/>
    <w:rsid w:val="00954769"/>
    <w:rsid w:val="009568E6"/>
    <w:rsid w:val="009641B3"/>
    <w:rsid w:val="0096469A"/>
    <w:rsid w:val="009705D3"/>
    <w:rsid w:val="009734B5"/>
    <w:rsid w:val="00977666"/>
    <w:rsid w:val="00982753"/>
    <w:rsid w:val="00985752"/>
    <w:rsid w:val="00986313"/>
    <w:rsid w:val="00990EC3"/>
    <w:rsid w:val="00991049"/>
    <w:rsid w:val="00996C49"/>
    <w:rsid w:val="009A4BC6"/>
    <w:rsid w:val="009A79DC"/>
    <w:rsid w:val="009B0148"/>
    <w:rsid w:val="009B21C0"/>
    <w:rsid w:val="009B265B"/>
    <w:rsid w:val="009B3BE4"/>
    <w:rsid w:val="009B4FF9"/>
    <w:rsid w:val="009B56CC"/>
    <w:rsid w:val="009C00E6"/>
    <w:rsid w:val="009C143E"/>
    <w:rsid w:val="009C5C2E"/>
    <w:rsid w:val="009D0186"/>
    <w:rsid w:val="009D252C"/>
    <w:rsid w:val="009D5201"/>
    <w:rsid w:val="009D5397"/>
    <w:rsid w:val="009D63EC"/>
    <w:rsid w:val="009E05C6"/>
    <w:rsid w:val="009E2E96"/>
    <w:rsid w:val="009E4C67"/>
    <w:rsid w:val="009F2F75"/>
    <w:rsid w:val="009F5B32"/>
    <w:rsid w:val="009F6A91"/>
    <w:rsid w:val="009F7EFF"/>
    <w:rsid w:val="00A03E2F"/>
    <w:rsid w:val="00A045A3"/>
    <w:rsid w:val="00A057A5"/>
    <w:rsid w:val="00A14508"/>
    <w:rsid w:val="00A14F16"/>
    <w:rsid w:val="00A15D4C"/>
    <w:rsid w:val="00A15F57"/>
    <w:rsid w:val="00A261CE"/>
    <w:rsid w:val="00A339DE"/>
    <w:rsid w:val="00A34B9B"/>
    <w:rsid w:val="00A35188"/>
    <w:rsid w:val="00A357D8"/>
    <w:rsid w:val="00A408CA"/>
    <w:rsid w:val="00A40D58"/>
    <w:rsid w:val="00A425E2"/>
    <w:rsid w:val="00A433B4"/>
    <w:rsid w:val="00A44C2A"/>
    <w:rsid w:val="00A46625"/>
    <w:rsid w:val="00A513A7"/>
    <w:rsid w:val="00A52755"/>
    <w:rsid w:val="00A53E98"/>
    <w:rsid w:val="00A5487A"/>
    <w:rsid w:val="00A5535E"/>
    <w:rsid w:val="00A5548D"/>
    <w:rsid w:val="00A56883"/>
    <w:rsid w:val="00A60633"/>
    <w:rsid w:val="00A61013"/>
    <w:rsid w:val="00A62610"/>
    <w:rsid w:val="00A70C11"/>
    <w:rsid w:val="00A72F79"/>
    <w:rsid w:val="00A7361F"/>
    <w:rsid w:val="00A7575D"/>
    <w:rsid w:val="00A82018"/>
    <w:rsid w:val="00A83944"/>
    <w:rsid w:val="00A8604C"/>
    <w:rsid w:val="00A90A04"/>
    <w:rsid w:val="00A93A8B"/>
    <w:rsid w:val="00A95829"/>
    <w:rsid w:val="00A958B1"/>
    <w:rsid w:val="00A96B57"/>
    <w:rsid w:val="00AB218F"/>
    <w:rsid w:val="00AB24EE"/>
    <w:rsid w:val="00AB7FCC"/>
    <w:rsid w:val="00AC04C2"/>
    <w:rsid w:val="00AD58AC"/>
    <w:rsid w:val="00AD7C2B"/>
    <w:rsid w:val="00AE35D9"/>
    <w:rsid w:val="00AE39B7"/>
    <w:rsid w:val="00AE4741"/>
    <w:rsid w:val="00AE5041"/>
    <w:rsid w:val="00AE62A3"/>
    <w:rsid w:val="00AF3E4C"/>
    <w:rsid w:val="00AF5CA8"/>
    <w:rsid w:val="00B04442"/>
    <w:rsid w:val="00B044FF"/>
    <w:rsid w:val="00B14C1F"/>
    <w:rsid w:val="00B270BF"/>
    <w:rsid w:val="00B42651"/>
    <w:rsid w:val="00B46769"/>
    <w:rsid w:val="00B47064"/>
    <w:rsid w:val="00B50DAC"/>
    <w:rsid w:val="00B53FC9"/>
    <w:rsid w:val="00B56702"/>
    <w:rsid w:val="00B57D5C"/>
    <w:rsid w:val="00B6136B"/>
    <w:rsid w:val="00B6218A"/>
    <w:rsid w:val="00B64A0A"/>
    <w:rsid w:val="00B656FE"/>
    <w:rsid w:val="00B732F1"/>
    <w:rsid w:val="00B73319"/>
    <w:rsid w:val="00B74B7D"/>
    <w:rsid w:val="00B7549F"/>
    <w:rsid w:val="00B760DE"/>
    <w:rsid w:val="00B8548C"/>
    <w:rsid w:val="00B85EF7"/>
    <w:rsid w:val="00B8641F"/>
    <w:rsid w:val="00B90FEA"/>
    <w:rsid w:val="00B91391"/>
    <w:rsid w:val="00BA50AF"/>
    <w:rsid w:val="00BA60C8"/>
    <w:rsid w:val="00BA6769"/>
    <w:rsid w:val="00BA67F8"/>
    <w:rsid w:val="00BA6E5B"/>
    <w:rsid w:val="00BB5220"/>
    <w:rsid w:val="00BC1646"/>
    <w:rsid w:val="00BC1C32"/>
    <w:rsid w:val="00BC2E03"/>
    <w:rsid w:val="00BC6DEB"/>
    <w:rsid w:val="00BC77FB"/>
    <w:rsid w:val="00BD0A73"/>
    <w:rsid w:val="00BD0D71"/>
    <w:rsid w:val="00BF3E94"/>
    <w:rsid w:val="00BF79FE"/>
    <w:rsid w:val="00C04555"/>
    <w:rsid w:val="00C05D47"/>
    <w:rsid w:val="00C130F9"/>
    <w:rsid w:val="00C140BF"/>
    <w:rsid w:val="00C15D14"/>
    <w:rsid w:val="00C16FC2"/>
    <w:rsid w:val="00C2267B"/>
    <w:rsid w:val="00C248C7"/>
    <w:rsid w:val="00C2540F"/>
    <w:rsid w:val="00C258D8"/>
    <w:rsid w:val="00C30C13"/>
    <w:rsid w:val="00C317EC"/>
    <w:rsid w:val="00C35CE1"/>
    <w:rsid w:val="00C401D4"/>
    <w:rsid w:val="00C41322"/>
    <w:rsid w:val="00C415FA"/>
    <w:rsid w:val="00C425AE"/>
    <w:rsid w:val="00C43ECC"/>
    <w:rsid w:val="00C5302C"/>
    <w:rsid w:val="00C61EED"/>
    <w:rsid w:val="00C63122"/>
    <w:rsid w:val="00C649B6"/>
    <w:rsid w:val="00C70BFF"/>
    <w:rsid w:val="00C713FD"/>
    <w:rsid w:val="00C7229F"/>
    <w:rsid w:val="00C77432"/>
    <w:rsid w:val="00C77D72"/>
    <w:rsid w:val="00C80402"/>
    <w:rsid w:val="00C8063E"/>
    <w:rsid w:val="00C8482D"/>
    <w:rsid w:val="00C85F5B"/>
    <w:rsid w:val="00C873F8"/>
    <w:rsid w:val="00C929C2"/>
    <w:rsid w:val="00C9475F"/>
    <w:rsid w:val="00CA1423"/>
    <w:rsid w:val="00CA1480"/>
    <w:rsid w:val="00CA2DE0"/>
    <w:rsid w:val="00CA30E2"/>
    <w:rsid w:val="00CA3527"/>
    <w:rsid w:val="00CB0428"/>
    <w:rsid w:val="00CB7180"/>
    <w:rsid w:val="00CC42BF"/>
    <w:rsid w:val="00CC51F8"/>
    <w:rsid w:val="00CC5BA9"/>
    <w:rsid w:val="00CC5DED"/>
    <w:rsid w:val="00CC6987"/>
    <w:rsid w:val="00CD49F7"/>
    <w:rsid w:val="00CD4DD9"/>
    <w:rsid w:val="00CE1136"/>
    <w:rsid w:val="00CE2144"/>
    <w:rsid w:val="00CE2DA3"/>
    <w:rsid w:val="00CE3E5E"/>
    <w:rsid w:val="00CE6FCB"/>
    <w:rsid w:val="00CE777A"/>
    <w:rsid w:val="00CF2B97"/>
    <w:rsid w:val="00CF3320"/>
    <w:rsid w:val="00CF3691"/>
    <w:rsid w:val="00CF4789"/>
    <w:rsid w:val="00D02C1E"/>
    <w:rsid w:val="00D03402"/>
    <w:rsid w:val="00D06642"/>
    <w:rsid w:val="00D10EED"/>
    <w:rsid w:val="00D200A8"/>
    <w:rsid w:val="00D41D37"/>
    <w:rsid w:val="00D41D87"/>
    <w:rsid w:val="00D43066"/>
    <w:rsid w:val="00D4662F"/>
    <w:rsid w:val="00D46B69"/>
    <w:rsid w:val="00D46FEA"/>
    <w:rsid w:val="00D50D16"/>
    <w:rsid w:val="00D52545"/>
    <w:rsid w:val="00D56C88"/>
    <w:rsid w:val="00D605D4"/>
    <w:rsid w:val="00D60DD7"/>
    <w:rsid w:val="00D62543"/>
    <w:rsid w:val="00D64DE1"/>
    <w:rsid w:val="00D65CFA"/>
    <w:rsid w:val="00D67F31"/>
    <w:rsid w:val="00D75AD4"/>
    <w:rsid w:val="00D83B45"/>
    <w:rsid w:val="00D83B98"/>
    <w:rsid w:val="00D85F83"/>
    <w:rsid w:val="00D87DC2"/>
    <w:rsid w:val="00D91292"/>
    <w:rsid w:val="00D937F8"/>
    <w:rsid w:val="00D976A0"/>
    <w:rsid w:val="00DA24B9"/>
    <w:rsid w:val="00DB0263"/>
    <w:rsid w:val="00DC18EE"/>
    <w:rsid w:val="00DC4625"/>
    <w:rsid w:val="00DD5A53"/>
    <w:rsid w:val="00DE20B8"/>
    <w:rsid w:val="00DE2F9E"/>
    <w:rsid w:val="00DE49E2"/>
    <w:rsid w:val="00DE4A19"/>
    <w:rsid w:val="00DE5032"/>
    <w:rsid w:val="00DF34AC"/>
    <w:rsid w:val="00E00A62"/>
    <w:rsid w:val="00E02B50"/>
    <w:rsid w:val="00E046BF"/>
    <w:rsid w:val="00E04B4C"/>
    <w:rsid w:val="00E0535B"/>
    <w:rsid w:val="00E0626A"/>
    <w:rsid w:val="00E06EB0"/>
    <w:rsid w:val="00E079D3"/>
    <w:rsid w:val="00E13B5D"/>
    <w:rsid w:val="00E13CBE"/>
    <w:rsid w:val="00E232E6"/>
    <w:rsid w:val="00E33D21"/>
    <w:rsid w:val="00E367B8"/>
    <w:rsid w:val="00E422AF"/>
    <w:rsid w:val="00E4420E"/>
    <w:rsid w:val="00E47CAD"/>
    <w:rsid w:val="00E50722"/>
    <w:rsid w:val="00E57499"/>
    <w:rsid w:val="00E60EA6"/>
    <w:rsid w:val="00E65301"/>
    <w:rsid w:val="00E66755"/>
    <w:rsid w:val="00E74FE9"/>
    <w:rsid w:val="00E75D8C"/>
    <w:rsid w:val="00E80FD6"/>
    <w:rsid w:val="00E81CF2"/>
    <w:rsid w:val="00E85B34"/>
    <w:rsid w:val="00E87E75"/>
    <w:rsid w:val="00E9030E"/>
    <w:rsid w:val="00E919A0"/>
    <w:rsid w:val="00EA341C"/>
    <w:rsid w:val="00EA4F32"/>
    <w:rsid w:val="00EA50E7"/>
    <w:rsid w:val="00EB1B7C"/>
    <w:rsid w:val="00EC0B67"/>
    <w:rsid w:val="00EC0DD9"/>
    <w:rsid w:val="00EC2E6F"/>
    <w:rsid w:val="00EC371B"/>
    <w:rsid w:val="00EC4FB5"/>
    <w:rsid w:val="00EC6217"/>
    <w:rsid w:val="00ED47AC"/>
    <w:rsid w:val="00ED5C10"/>
    <w:rsid w:val="00EE4094"/>
    <w:rsid w:val="00EE5942"/>
    <w:rsid w:val="00EF08C8"/>
    <w:rsid w:val="00EF235F"/>
    <w:rsid w:val="00EF369E"/>
    <w:rsid w:val="00EF4402"/>
    <w:rsid w:val="00EF4441"/>
    <w:rsid w:val="00EF4902"/>
    <w:rsid w:val="00EF4BA5"/>
    <w:rsid w:val="00EF5A5F"/>
    <w:rsid w:val="00EF5DD9"/>
    <w:rsid w:val="00EF7681"/>
    <w:rsid w:val="00F00B58"/>
    <w:rsid w:val="00F017E0"/>
    <w:rsid w:val="00F02657"/>
    <w:rsid w:val="00F04F91"/>
    <w:rsid w:val="00F07F47"/>
    <w:rsid w:val="00F103F8"/>
    <w:rsid w:val="00F12648"/>
    <w:rsid w:val="00F1581F"/>
    <w:rsid w:val="00F159E5"/>
    <w:rsid w:val="00F16D37"/>
    <w:rsid w:val="00F1728F"/>
    <w:rsid w:val="00F2497E"/>
    <w:rsid w:val="00F26737"/>
    <w:rsid w:val="00F26AA8"/>
    <w:rsid w:val="00F33F85"/>
    <w:rsid w:val="00F3659F"/>
    <w:rsid w:val="00F37E57"/>
    <w:rsid w:val="00F40B11"/>
    <w:rsid w:val="00F41FB7"/>
    <w:rsid w:val="00F42367"/>
    <w:rsid w:val="00F47A03"/>
    <w:rsid w:val="00F51047"/>
    <w:rsid w:val="00F52282"/>
    <w:rsid w:val="00F54CB7"/>
    <w:rsid w:val="00F5535C"/>
    <w:rsid w:val="00F5535F"/>
    <w:rsid w:val="00F564D2"/>
    <w:rsid w:val="00F61FDB"/>
    <w:rsid w:val="00F64BA1"/>
    <w:rsid w:val="00F76687"/>
    <w:rsid w:val="00F85010"/>
    <w:rsid w:val="00F86289"/>
    <w:rsid w:val="00F86F5E"/>
    <w:rsid w:val="00F919BB"/>
    <w:rsid w:val="00F93A4E"/>
    <w:rsid w:val="00F96E62"/>
    <w:rsid w:val="00FA318B"/>
    <w:rsid w:val="00FA3902"/>
    <w:rsid w:val="00FA4789"/>
    <w:rsid w:val="00FA6B86"/>
    <w:rsid w:val="00FB018B"/>
    <w:rsid w:val="00FB0C60"/>
    <w:rsid w:val="00FB0F1C"/>
    <w:rsid w:val="00FB2400"/>
    <w:rsid w:val="00FB2606"/>
    <w:rsid w:val="00FC33B7"/>
    <w:rsid w:val="00FC5514"/>
    <w:rsid w:val="00FD03CF"/>
    <w:rsid w:val="00FD06FD"/>
    <w:rsid w:val="00FD1283"/>
    <w:rsid w:val="00FD1510"/>
    <w:rsid w:val="00FD7BBA"/>
    <w:rsid w:val="00FE03BD"/>
    <w:rsid w:val="00FE15E5"/>
    <w:rsid w:val="00FE1796"/>
    <w:rsid w:val="00FE7226"/>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CFE7"/>
  <w15:chartTrackingRefBased/>
  <w15:docId w15:val="{E6A6F2D9-82F6-4E3E-914C-82E3B49FC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2E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E96"/>
    <w:rPr>
      <w:rFonts w:ascii="Segoe UI" w:hAnsi="Segoe UI" w:cs="Segoe UI"/>
      <w:sz w:val="18"/>
      <w:szCs w:val="18"/>
    </w:rPr>
  </w:style>
  <w:style w:type="character" w:styleId="CommentReference">
    <w:name w:val="annotation reference"/>
    <w:basedOn w:val="DefaultParagraphFont"/>
    <w:uiPriority w:val="99"/>
    <w:semiHidden/>
    <w:unhideWhenUsed/>
    <w:rsid w:val="0002548B"/>
    <w:rPr>
      <w:sz w:val="16"/>
      <w:szCs w:val="16"/>
    </w:rPr>
  </w:style>
  <w:style w:type="paragraph" w:styleId="CommentText">
    <w:name w:val="annotation text"/>
    <w:basedOn w:val="Normal"/>
    <w:link w:val="CommentTextChar"/>
    <w:uiPriority w:val="99"/>
    <w:unhideWhenUsed/>
    <w:rsid w:val="0002548B"/>
    <w:pPr>
      <w:spacing w:line="240" w:lineRule="auto"/>
    </w:pPr>
    <w:rPr>
      <w:sz w:val="20"/>
      <w:szCs w:val="20"/>
    </w:rPr>
  </w:style>
  <w:style w:type="character" w:customStyle="1" w:styleId="CommentTextChar">
    <w:name w:val="Comment Text Char"/>
    <w:basedOn w:val="DefaultParagraphFont"/>
    <w:link w:val="CommentText"/>
    <w:uiPriority w:val="99"/>
    <w:rsid w:val="0002548B"/>
    <w:rPr>
      <w:sz w:val="20"/>
      <w:szCs w:val="20"/>
    </w:rPr>
  </w:style>
  <w:style w:type="paragraph" w:styleId="CommentSubject">
    <w:name w:val="annotation subject"/>
    <w:basedOn w:val="CommentText"/>
    <w:next w:val="CommentText"/>
    <w:link w:val="CommentSubjectChar"/>
    <w:uiPriority w:val="99"/>
    <w:semiHidden/>
    <w:unhideWhenUsed/>
    <w:rsid w:val="0002548B"/>
    <w:rPr>
      <w:b/>
      <w:bCs/>
    </w:rPr>
  </w:style>
  <w:style w:type="character" w:customStyle="1" w:styleId="CommentSubjectChar">
    <w:name w:val="Comment Subject Char"/>
    <w:basedOn w:val="CommentTextChar"/>
    <w:link w:val="CommentSubject"/>
    <w:uiPriority w:val="99"/>
    <w:semiHidden/>
    <w:rsid w:val="0002548B"/>
    <w:rPr>
      <w:b/>
      <w:bCs/>
      <w:sz w:val="20"/>
      <w:szCs w:val="20"/>
    </w:rPr>
  </w:style>
  <w:style w:type="paragraph" w:styleId="Header">
    <w:name w:val="header"/>
    <w:basedOn w:val="Normal"/>
    <w:link w:val="HeaderChar"/>
    <w:uiPriority w:val="99"/>
    <w:unhideWhenUsed/>
    <w:rsid w:val="00091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B1E"/>
  </w:style>
  <w:style w:type="paragraph" w:styleId="Footer">
    <w:name w:val="footer"/>
    <w:basedOn w:val="Normal"/>
    <w:link w:val="FooterChar"/>
    <w:uiPriority w:val="99"/>
    <w:unhideWhenUsed/>
    <w:rsid w:val="00091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B1E"/>
  </w:style>
  <w:style w:type="table" w:styleId="TableGrid">
    <w:name w:val="Table Grid"/>
    <w:basedOn w:val="TableNormal"/>
    <w:uiPriority w:val="39"/>
    <w:rsid w:val="00CA2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Normal"/>
    <w:next w:val="Normal"/>
    <w:autoRedefine/>
    <w:qFormat/>
    <w:rsid w:val="005D5D9E"/>
    <w:pPr>
      <w:numPr>
        <w:numId w:val="2"/>
      </w:numPr>
      <w:spacing w:after="0" w:line="480" w:lineRule="auto"/>
      <w:contextualSpacing/>
      <w:jc w:val="center"/>
      <w:outlineLvl w:val="0"/>
    </w:pPr>
    <w:rPr>
      <w:rFonts w:ascii="Times New Roman" w:eastAsia="Times New Roman" w:hAnsi="Times New Roman" w:cs="Times New Roman"/>
      <w:iCs/>
      <w:color w:val="000000"/>
      <w:sz w:val="24"/>
      <w:szCs w:val="24"/>
    </w:rPr>
  </w:style>
  <w:style w:type="paragraph" w:customStyle="1" w:styleId="AT-AppendixTable">
    <w:name w:val="AT - Appendix Table"/>
    <w:basedOn w:val="Normal"/>
    <w:next w:val="Normal"/>
    <w:link w:val="AT-AppendixTableChar"/>
    <w:autoRedefine/>
    <w:qFormat/>
    <w:rsid w:val="005D5D9E"/>
    <w:pPr>
      <w:numPr>
        <w:ilvl w:val="6"/>
        <w:numId w:val="2"/>
      </w:numPr>
      <w:spacing w:after="0" w:line="480" w:lineRule="auto"/>
      <w:ind w:left="0"/>
      <w:contextualSpacing/>
    </w:pPr>
    <w:rPr>
      <w:rFonts w:ascii="Times New Roman" w:hAnsi="Times New Roman"/>
      <w:i/>
      <w:sz w:val="24"/>
      <w:szCs w:val="24"/>
    </w:rPr>
  </w:style>
  <w:style w:type="character" w:customStyle="1" w:styleId="AT-AppendixTableChar">
    <w:name w:val="AT - Appendix Table Char"/>
    <w:basedOn w:val="DefaultParagraphFont"/>
    <w:link w:val="AT-AppendixTable"/>
    <w:rsid w:val="005D5D9E"/>
    <w:rPr>
      <w:rFonts w:ascii="Times New Roman" w:hAnsi="Times New Roman"/>
      <w:i/>
      <w:sz w:val="24"/>
      <w:szCs w:val="24"/>
    </w:rPr>
  </w:style>
  <w:style w:type="numbering" w:customStyle="1" w:styleId="Appendixletteringnumbering">
    <w:name w:val="Appendix_lettering numbering"/>
    <w:uiPriority w:val="99"/>
    <w:rsid w:val="005D5D9E"/>
    <w:pPr>
      <w:numPr>
        <w:numId w:val="1"/>
      </w:numPr>
    </w:pPr>
  </w:style>
  <w:style w:type="paragraph" w:styleId="Revision">
    <w:name w:val="Revision"/>
    <w:hidden/>
    <w:uiPriority w:val="99"/>
    <w:semiHidden/>
    <w:rsid w:val="009C00E6"/>
    <w:pPr>
      <w:spacing w:after="0" w:line="240" w:lineRule="auto"/>
    </w:pPr>
  </w:style>
  <w:style w:type="character" w:styleId="Hyperlink">
    <w:name w:val="Hyperlink"/>
    <w:basedOn w:val="DefaultParagraphFont"/>
    <w:uiPriority w:val="99"/>
    <w:unhideWhenUsed/>
    <w:rsid w:val="009A4BC6"/>
    <w:rPr>
      <w:color w:val="0563C1" w:themeColor="hyperlink"/>
      <w:u w:val="single"/>
    </w:rPr>
  </w:style>
  <w:style w:type="character" w:styleId="UnresolvedMention">
    <w:name w:val="Unresolved Mention"/>
    <w:basedOn w:val="DefaultParagraphFont"/>
    <w:uiPriority w:val="99"/>
    <w:semiHidden/>
    <w:unhideWhenUsed/>
    <w:rsid w:val="009A4B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9936D-D882-4715-A8FB-E19706022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1036</TotalTime>
  <Pages>48</Pages>
  <Words>10389</Words>
  <Characters>59220</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Maxwell</dc:creator>
  <cp:keywords/>
  <dc:description/>
  <cp:lastModifiedBy>Maxwell, Nicholas</cp:lastModifiedBy>
  <cp:revision>29</cp:revision>
  <dcterms:created xsi:type="dcterms:W3CDTF">2022-05-20T16:17:00Z</dcterms:created>
  <dcterms:modified xsi:type="dcterms:W3CDTF">2022-09-13T15:23:00Z</dcterms:modified>
</cp:coreProperties>
</file>