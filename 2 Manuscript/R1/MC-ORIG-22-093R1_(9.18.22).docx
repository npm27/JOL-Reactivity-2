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D10EED" w:rsidRDefault="00D10EED"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610A5781" w:rsidR="009E2E96" w:rsidRDefault="000777E2" w:rsidP="009A4BC6">
      <w:pPr>
        <w:spacing w:after="0" w:line="480" w:lineRule="auto"/>
        <w:rPr>
          <w:rFonts w:ascii="Times New Roman" w:hAnsi="Times New Roman" w:cs="Times New Roman"/>
          <w:sz w:val="24"/>
          <w:szCs w:val="24"/>
        </w:rPr>
      </w:pPr>
      <w:commentRangeStart w:id="0"/>
      <w:commentRangeStart w:id="1"/>
      <w:r>
        <w:rPr>
          <w:rFonts w:ascii="Times New Roman" w:hAnsi="Times New Roman" w:cs="Times New Roman"/>
          <w:sz w:val="24"/>
          <w:szCs w:val="24"/>
        </w:rPr>
        <w:t>Word Count</w:t>
      </w:r>
      <w:commentRangeEnd w:id="0"/>
      <w:r w:rsidR="00C64CF0">
        <w:rPr>
          <w:rStyle w:val="CommentReference"/>
        </w:rPr>
        <w:commentReference w:id="0"/>
      </w:r>
      <w:commentRangeEnd w:id="1"/>
      <w:r w:rsidR="00B9029F">
        <w:rPr>
          <w:rStyle w:val="CommentReference"/>
        </w:rPr>
        <w:commentReference w:id="1"/>
      </w:r>
      <w:r>
        <w:rPr>
          <w:rFonts w:ascii="Times New Roman" w:hAnsi="Times New Roman" w:cs="Times New Roman"/>
          <w:sz w:val="24"/>
          <w:szCs w:val="24"/>
        </w:rPr>
        <w:t xml:space="preserve">: </w:t>
      </w:r>
      <w:del w:id="2" w:author="Mark Huff" w:date="2022-09-25T15:33:00Z">
        <w:r w:rsidR="00EC03E6" w:rsidDel="00B9029F">
          <w:rPr>
            <w:rFonts w:ascii="Times New Roman" w:hAnsi="Times New Roman" w:cs="Times New Roman"/>
            <w:sz w:val="24"/>
            <w:szCs w:val="24"/>
          </w:rPr>
          <w:delText>8</w:delText>
        </w:r>
        <w:r w:rsidR="00DD29D7" w:rsidDel="00B9029F">
          <w:rPr>
            <w:rFonts w:ascii="Times New Roman" w:hAnsi="Times New Roman" w:cs="Times New Roman"/>
            <w:sz w:val="24"/>
            <w:szCs w:val="24"/>
          </w:rPr>
          <w:delText>49</w:delText>
        </w:r>
        <w:r w:rsidR="00BB3088" w:rsidDel="00B9029F">
          <w:rPr>
            <w:rFonts w:ascii="Times New Roman" w:hAnsi="Times New Roman" w:cs="Times New Roman"/>
            <w:sz w:val="24"/>
            <w:szCs w:val="24"/>
          </w:rPr>
          <w:delText>3</w:delText>
        </w:r>
      </w:del>
      <w:ins w:id="3" w:author="Mark Huff" w:date="2022-09-25T15:33:00Z">
        <w:r w:rsidR="00B9029F">
          <w:rPr>
            <w:rFonts w:ascii="Times New Roman" w:hAnsi="Times New Roman" w:cs="Times New Roman"/>
            <w:sz w:val="24"/>
            <w:szCs w:val="24"/>
          </w:rPr>
          <w:t>828</w:t>
        </w:r>
      </w:ins>
      <w:ins w:id="4" w:author="Mark Huff" w:date="2022-09-25T15:36:00Z">
        <w:r w:rsidR="0047344F">
          <w:rPr>
            <w:rFonts w:ascii="Times New Roman" w:hAnsi="Times New Roman" w:cs="Times New Roman"/>
            <w:sz w:val="24"/>
            <w:szCs w:val="24"/>
          </w:rPr>
          <w:t>6</w:t>
        </w:r>
      </w:ins>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3D7E9595"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w:t>
      </w:r>
      <w:ins w:id="5" w:author="Mark Huff" w:date="2022-09-25T14:24:00Z">
        <w:r w:rsidR="00507D32">
          <w:rPr>
            <w:rFonts w:ascii="Times New Roman" w:hAnsi="Times New Roman" w:cs="Times New Roman"/>
            <w:sz w:val="24"/>
            <w:szCs w:val="24"/>
          </w:rPr>
          <w:t>Experiments reported in this study were used to partially satisfy the dissertation requirements of the first au</w:t>
        </w:r>
      </w:ins>
      <w:ins w:id="6" w:author="Mark Huff" w:date="2022-09-25T14:25:00Z">
        <w:r w:rsidR="00507D32">
          <w:rPr>
            <w:rFonts w:ascii="Times New Roman" w:hAnsi="Times New Roman" w:cs="Times New Roman"/>
            <w:sz w:val="24"/>
            <w:szCs w:val="24"/>
          </w:rPr>
          <w:t xml:space="preserve">thor. </w:t>
        </w:r>
      </w:ins>
      <w:r w:rsidR="009A4BC6">
        <w:rPr>
          <w:rFonts w:ascii="Times New Roman" w:hAnsi="Times New Roman" w:cs="Times New Roman"/>
          <w:sz w:val="24"/>
          <w:szCs w:val="24"/>
        </w:rPr>
        <w:t xml:space="preserve">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4E327F36"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1422C9">
        <w:rPr>
          <w:rFonts w:ascii="Times New Roman" w:hAnsi="Times New Roman" w:cs="Times New Roman"/>
          <w:sz w:val="24"/>
          <w:szCs w:val="24"/>
        </w:rPr>
        <w:t xml:space="preserve">the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 xml:space="preserve">Townsend &amp; </w:t>
      </w:r>
      <w:proofErr w:type="spellStart"/>
      <w:r w:rsidR="004B4A86" w:rsidRPr="004B4A86">
        <w:rPr>
          <w:rFonts w:ascii="Times New Roman" w:hAnsi="Times New Roman" w:cs="Times New Roman"/>
          <w:sz w:val="24"/>
          <w:szCs w:val="24"/>
        </w:rPr>
        <w:t>Heit</w:t>
      </w:r>
      <w:proofErr w:type="spellEnd"/>
      <w:r w:rsidR="004B4A86" w:rsidRPr="004B4A86">
        <w:rPr>
          <w:rFonts w:ascii="Times New Roman" w:hAnsi="Times New Roman" w:cs="Times New Roman"/>
          <w:sz w:val="24"/>
          <w:szCs w:val="24"/>
        </w:rPr>
        <w: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commentRangeStart w:id="7"/>
      <w:r w:rsidR="00E232E6">
        <w:rPr>
          <w:rFonts w:ascii="Times New Roman" w:hAnsi="Times New Roman" w:cs="Times New Roman"/>
          <w:sz w:val="24"/>
          <w:szCs w:val="24"/>
        </w:rPr>
        <w:t>Luna</w:t>
      </w:r>
      <w:del w:id="8" w:author="Mark Huff" w:date="2022-09-25T14:25:00Z">
        <w:r w:rsidR="00E232E6" w:rsidDel="00090819">
          <w:rPr>
            <w:rFonts w:ascii="Times New Roman" w:hAnsi="Times New Roman" w:cs="Times New Roman"/>
            <w:sz w:val="24"/>
            <w:szCs w:val="24"/>
          </w:rPr>
          <w:delText>, Albuquerque, &amp; Martín-Luengo</w:delText>
        </w:r>
      </w:del>
      <w:ins w:id="9" w:author="Mark Huff" w:date="2022-09-25T14:25:00Z">
        <w:r w:rsidR="00090819">
          <w:rPr>
            <w:rFonts w:ascii="Times New Roman" w:hAnsi="Times New Roman" w:cs="Times New Roman"/>
            <w:sz w:val="24"/>
            <w:szCs w:val="24"/>
          </w:rPr>
          <w:t xml:space="preserve"> et al.</w:t>
        </w:r>
      </w:ins>
      <w:r w:rsidR="00E232E6">
        <w:rPr>
          <w:rFonts w:ascii="Times New Roman" w:hAnsi="Times New Roman" w:cs="Times New Roman"/>
          <w:sz w:val="24"/>
          <w:szCs w:val="24"/>
        </w:rPr>
        <w:t>, 2019</w:t>
      </w:r>
      <w:commentRangeEnd w:id="7"/>
      <w:r w:rsidR="00C35530">
        <w:rPr>
          <w:rStyle w:val="CommentReference"/>
        </w:rPr>
        <w:commentReference w:id="7"/>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sidRPr="003976AC">
        <w:rPr>
          <w:rFonts w:ascii="Times New Roman" w:hAnsi="Times New Roman" w:cs="Times New Roman"/>
          <w:i/>
          <w:iCs/>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w:t>
      </w:r>
      <w:r w:rsidR="00B50DAC" w:rsidRPr="003976AC">
        <w:rPr>
          <w:rFonts w:ascii="Times New Roman" w:hAnsi="Times New Roman" w:cs="Times New Roman"/>
          <w:i/>
          <w:iCs/>
          <w:sz w:val="24"/>
          <w:szCs w:val="24"/>
        </w:rPr>
        <w:t>dog</w:t>
      </w:r>
      <w:r w:rsidR="00B50DAC">
        <w:rPr>
          <w:rFonts w:ascii="Times New Roman" w:hAnsi="Times New Roman" w:cs="Times New Roman"/>
          <w:sz w:val="24"/>
          <w:szCs w:val="24"/>
        </w:rPr>
        <w:t>)</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 xml:space="preserve">(e.g., </w:t>
      </w:r>
      <w:r w:rsidR="00B50DAC" w:rsidRPr="003976AC">
        <w:rPr>
          <w:rFonts w:ascii="Times New Roman" w:hAnsi="Times New Roman" w:cs="Times New Roman"/>
          <w:i/>
          <w:iCs/>
          <w:sz w:val="24"/>
          <w:szCs w:val="24"/>
        </w:rPr>
        <w:t>cat</w:t>
      </w:r>
      <w:r w:rsidR="00B50DAC">
        <w:rPr>
          <w:rFonts w:ascii="Times New Roman" w:hAnsi="Times New Roman" w:cs="Times New Roman"/>
          <w:sz w:val="24"/>
          <w:szCs w:val="24"/>
        </w:rPr>
        <w: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w:t>
      </w:r>
      <w:del w:id="10" w:author="Mark Huff" w:date="2022-09-25T14:25:00Z">
        <w:r w:rsidR="00705C51" w:rsidDel="00090819">
          <w:rPr>
            <w:rFonts w:ascii="Times New Roman" w:hAnsi="Times New Roman" w:cs="Times New Roman"/>
            <w:sz w:val="24"/>
            <w:szCs w:val="24"/>
          </w:rPr>
          <w:delText xml:space="preserve">on </w:delText>
        </w:r>
      </w:del>
      <w:ins w:id="11" w:author="Mark Huff" w:date="2022-09-25T14:25:00Z">
        <w:r w:rsidR="00090819">
          <w:rPr>
            <w:rFonts w:ascii="Times New Roman" w:hAnsi="Times New Roman" w:cs="Times New Roman"/>
            <w:sz w:val="24"/>
            <w:szCs w:val="24"/>
          </w:rPr>
          <w:t xml:space="preserve">towards </w:t>
        </w:r>
      </w:ins>
      <w:r w:rsidR="00705C51">
        <w:rPr>
          <w:rFonts w:ascii="Times New Roman" w:hAnsi="Times New Roman" w:cs="Times New Roman"/>
          <w:sz w:val="24"/>
          <w:szCs w:val="24"/>
        </w:rPr>
        <w:t>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w:t>
      </w:r>
      <w:r w:rsidR="00BB3088">
        <w:rPr>
          <w:rFonts w:ascii="Times New Roman" w:hAnsi="Times New Roman" w:cs="Times New Roman"/>
          <w:sz w:val="24"/>
          <w:szCs w:val="24"/>
        </w:rPr>
        <w:t>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Janes</w:t>
      </w:r>
      <w:del w:id="12" w:author="Mark Huff" w:date="2022-09-25T14:26:00Z">
        <w:r w:rsidR="00AE5041" w:rsidRPr="00F47A03" w:rsidDel="0008238B">
          <w:rPr>
            <w:rFonts w:ascii="Times New Roman" w:hAnsi="Times New Roman" w:cs="Times New Roman"/>
            <w:sz w:val="24"/>
            <w:szCs w:val="24"/>
          </w:rPr>
          <w:delText>, Rivers, &amp; Dunlosky,</w:delText>
        </w:r>
      </w:del>
      <w:ins w:id="13" w:author="Mark Huff" w:date="2022-09-25T14:26:00Z">
        <w:r w:rsidR="0008238B">
          <w:rPr>
            <w:rFonts w:ascii="Times New Roman" w:hAnsi="Times New Roman" w:cs="Times New Roman"/>
            <w:sz w:val="24"/>
            <w:szCs w:val="24"/>
          </w:rPr>
          <w:t xml:space="preserve"> et al.,</w:t>
        </w:r>
      </w:ins>
      <w:r w:rsidR="00AE5041" w:rsidRPr="00F47A03">
        <w:rPr>
          <w:rFonts w:ascii="Times New Roman" w:hAnsi="Times New Roman" w:cs="Times New Roman"/>
          <w:sz w:val="24"/>
          <w:szCs w:val="24"/>
        </w:rPr>
        <w:t xml:space="preserve">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Soderstrom</w:t>
      </w:r>
      <w:del w:id="14" w:author="Mark Huff" w:date="2022-09-25T14:26:00Z">
        <w:r w:rsidR="00AE5041" w:rsidRPr="00F47A03" w:rsidDel="0008238B">
          <w:rPr>
            <w:rFonts w:ascii="Times New Roman" w:hAnsi="Times New Roman" w:cs="Times New Roman"/>
            <w:sz w:val="24"/>
            <w:szCs w:val="24"/>
          </w:rPr>
          <w:delText>, Clark, Halamish, &amp; Bjork,</w:delText>
        </w:r>
      </w:del>
      <w:ins w:id="15" w:author="Mark Huff" w:date="2022-09-25T14:26:00Z">
        <w:r w:rsidR="0008238B">
          <w:rPr>
            <w:rFonts w:ascii="Times New Roman" w:hAnsi="Times New Roman" w:cs="Times New Roman"/>
            <w:sz w:val="24"/>
            <w:szCs w:val="24"/>
          </w:rPr>
          <w:t xml:space="preserve"> et al.,</w:t>
        </w:r>
      </w:ins>
      <w:r w:rsidR="00AE5041" w:rsidRPr="00F47A03">
        <w:rPr>
          <w:rFonts w:ascii="Times New Roman" w:hAnsi="Times New Roman" w:cs="Times New Roman"/>
          <w:sz w:val="24"/>
          <w:szCs w:val="24"/>
        </w:rPr>
        <w:t xml:space="preserve">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del w:id="16" w:author="Mark Huff" w:date="2022-09-25T14:26:00Z">
        <w:r w:rsidR="008F3419" w:rsidDel="0008238B">
          <w:rPr>
            <w:rFonts w:ascii="Times New Roman" w:hAnsi="Times New Roman" w:cs="Times New Roman"/>
            <w:sz w:val="24"/>
            <w:szCs w:val="24"/>
          </w:rPr>
          <w:delText>produces</w:delText>
        </w:r>
        <w:r w:rsidR="00F86F5E" w:rsidDel="0008238B">
          <w:rPr>
            <w:rFonts w:ascii="Times New Roman" w:hAnsi="Times New Roman" w:cs="Times New Roman"/>
            <w:sz w:val="24"/>
            <w:szCs w:val="24"/>
          </w:rPr>
          <w:delText xml:space="preserve"> </w:delText>
        </w:r>
      </w:del>
      <w:ins w:id="17" w:author="Mark Huff" w:date="2022-09-25T14:26:00Z">
        <w:r w:rsidR="0008238B">
          <w:rPr>
            <w:rFonts w:ascii="Times New Roman" w:hAnsi="Times New Roman" w:cs="Times New Roman"/>
            <w:sz w:val="24"/>
            <w:szCs w:val="24"/>
          </w:rPr>
          <w:t xml:space="preserve">may produce </w:t>
        </w:r>
      </w:ins>
      <w:r w:rsidR="00F86F5E">
        <w:rPr>
          <w:rFonts w:ascii="Times New Roman" w:hAnsi="Times New Roman" w:cs="Times New Roman"/>
          <w:sz w:val="24"/>
          <w:szCs w:val="24"/>
        </w:rPr>
        <w:t>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del w:id="18" w:author="Mark Huff" w:date="2022-09-25T14:26:00Z">
        <w:r w:rsidR="008F3419" w:rsidDel="0008238B">
          <w:rPr>
            <w:rFonts w:ascii="Times New Roman" w:hAnsi="Times New Roman" w:cs="Times New Roman"/>
            <w:sz w:val="24"/>
            <w:szCs w:val="24"/>
          </w:rPr>
          <w:delText xml:space="preserve">memory </w:delText>
        </w:r>
      </w:del>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 xml:space="preserve">However, this comparison group </w:t>
      </w:r>
      <w:del w:id="19" w:author="Mark Huff" w:date="2022-09-25T14:26:00Z">
        <w:r w:rsidR="007E15CA" w:rsidDel="005A5F18">
          <w:rPr>
            <w:rFonts w:ascii="Times New Roman" w:hAnsi="Times New Roman" w:cs="Times New Roman"/>
            <w:sz w:val="24"/>
            <w:szCs w:val="24"/>
          </w:rPr>
          <w:delText>has commonly been omitted</w:delText>
        </w:r>
      </w:del>
      <w:ins w:id="20" w:author="Mark Huff" w:date="2022-09-25T14:26:00Z">
        <w:r w:rsidR="005A5F18">
          <w:rPr>
            <w:rFonts w:ascii="Times New Roman" w:hAnsi="Times New Roman" w:cs="Times New Roman"/>
            <w:sz w:val="24"/>
            <w:szCs w:val="24"/>
          </w:rPr>
          <w:t>is often absent</w:t>
        </w:r>
      </w:ins>
      <w:r w:rsidR="00B7549F">
        <w:rPr>
          <w:rFonts w:ascii="Times New Roman" w:hAnsi="Times New Roman" w:cs="Times New Roman"/>
          <w:sz w:val="24"/>
          <w:szCs w:val="24"/>
        </w:rPr>
        <w:t xml:space="preserve">, particularly </w:t>
      </w:r>
      <w:del w:id="21" w:author="Mark Huff" w:date="2022-09-25T14:26:00Z">
        <w:r w:rsidR="00B7549F" w:rsidDel="005A5F18">
          <w:rPr>
            <w:rFonts w:ascii="Times New Roman" w:hAnsi="Times New Roman" w:cs="Times New Roman"/>
            <w:sz w:val="24"/>
            <w:szCs w:val="24"/>
          </w:rPr>
          <w:delText xml:space="preserve">for </w:delText>
        </w:r>
      </w:del>
      <w:ins w:id="22" w:author="Mark Huff" w:date="2022-09-25T14:26:00Z">
        <w:r w:rsidR="005A5F18">
          <w:rPr>
            <w:rFonts w:ascii="Times New Roman" w:hAnsi="Times New Roman" w:cs="Times New Roman"/>
            <w:sz w:val="24"/>
            <w:szCs w:val="24"/>
          </w:rPr>
          <w:t xml:space="preserve">in </w:t>
        </w:r>
      </w:ins>
      <w:r w:rsidR="00B7549F">
        <w:rPr>
          <w:rFonts w:ascii="Times New Roman" w:hAnsi="Times New Roman" w:cs="Times New Roman"/>
          <w:sz w:val="24"/>
          <w:szCs w:val="24"/>
        </w:rPr>
        <w:t>studies in which JOLs are made immediately following study</w:t>
      </w:r>
      <w:del w:id="23" w:author="Mark Huff" w:date="2022-09-25T14:26:00Z">
        <w:r w:rsidR="007E15CA" w:rsidDel="005A5F18">
          <w:rPr>
            <w:rFonts w:ascii="Times New Roman" w:hAnsi="Times New Roman" w:cs="Times New Roman"/>
            <w:sz w:val="24"/>
            <w:szCs w:val="24"/>
          </w:rPr>
          <w:delText>,</w:delText>
        </w:r>
      </w:del>
      <w:r w:rsidR="007E15CA">
        <w:rPr>
          <w:rFonts w:ascii="Times New Roman" w:hAnsi="Times New Roman" w:cs="Times New Roman"/>
          <w:sz w:val="24"/>
          <w:szCs w:val="24"/>
        </w:rPr>
        <w:t xml:space="preserve">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del w:id="24" w:author="Mark Huff" w:date="2022-09-25T14:27:00Z">
        <w:r w:rsidR="007B218E" w:rsidDel="00B14D87">
          <w:rPr>
            <w:rFonts w:ascii="Times New Roman" w:hAnsi="Times New Roman" w:cs="Times New Roman"/>
            <w:sz w:val="24"/>
            <w:szCs w:val="24"/>
          </w:rPr>
          <w:delText xml:space="preserve">, Sheffer, &amp; Ma’ayan, </w:delText>
        </w:r>
      </w:del>
      <w:ins w:id="25" w:author="Mark Huff" w:date="2022-09-25T14:27:00Z">
        <w:r w:rsidR="00B14D87">
          <w:rPr>
            <w:rFonts w:ascii="Times New Roman" w:hAnsi="Times New Roman" w:cs="Times New Roman"/>
            <w:sz w:val="24"/>
            <w:szCs w:val="24"/>
          </w:rPr>
          <w:t xml:space="preserve"> et al., </w:t>
        </w:r>
      </w:ins>
      <w:r w:rsidR="007B218E">
        <w:rPr>
          <w:rFonts w:ascii="Times New Roman" w:hAnsi="Times New Roman" w:cs="Times New Roman"/>
          <w:sz w:val="24"/>
          <w:szCs w:val="24"/>
        </w:rPr>
        <w:t xml:space="preserve">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39C70780"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Although JOL studies </w:t>
      </w:r>
      <w:del w:id="26" w:author="Mark Huff" w:date="2022-09-25T14:28:00Z">
        <w:r w:rsidDel="0027774C">
          <w:rPr>
            <w:rFonts w:ascii="Times New Roman" w:hAnsi="Times New Roman" w:cs="Times New Roman"/>
            <w:sz w:val="24"/>
            <w:szCs w:val="24"/>
          </w:rPr>
          <w:delText xml:space="preserve">have </w:delText>
        </w:r>
      </w:del>
      <w:r>
        <w:rPr>
          <w:rFonts w:ascii="Times New Roman" w:hAnsi="Times New Roman" w:cs="Times New Roman"/>
          <w:sz w:val="24"/>
          <w:szCs w:val="24"/>
        </w:rPr>
        <w:t>commonly omit</w:t>
      </w:r>
      <w:del w:id="27" w:author="Mark Huff" w:date="2022-09-25T14:28:00Z">
        <w:r w:rsidDel="0027774C">
          <w:rPr>
            <w:rFonts w:ascii="Times New Roman" w:hAnsi="Times New Roman" w:cs="Times New Roman"/>
            <w:sz w:val="24"/>
            <w:szCs w:val="24"/>
          </w:rPr>
          <w:delText xml:space="preserve">ted </w:delText>
        </w:r>
      </w:del>
      <w:ins w:id="28" w:author="Mark Huff" w:date="2022-09-25T14:28:00Z">
        <w:r w:rsidR="0027774C">
          <w:rPr>
            <w:rFonts w:ascii="Times New Roman" w:hAnsi="Times New Roman" w:cs="Times New Roman"/>
            <w:sz w:val="24"/>
            <w:szCs w:val="24"/>
          </w:rPr>
          <w:t xml:space="preserve"> no-JOL </w:t>
        </w:r>
      </w:ins>
      <w:del w:id="29" w:author="Mark Huff" w:date="2022-09-25T14:28:00Z">
        <w:r w:rsidR="009152C0" w:rsidDel="0027774C">
          <w:rPr>
            <w:rFonts w:ascii="Times New Roman" w:hAnsi="Times New Roman" w:cs="Times New Roman"/>
            <w:sz w:val="24"/>
            <w:szCs w:val="24"/>
          </w:rPr>
          <w:delText xml:space="preserve">control </w:delText>
        </w:r>
      </w:del>
      <w:r w:rsidR="009152C0">
        <w:rPr>
          <w:rFonts w:ascii="Times New Roman" w:hAnsi="Times New Roman" w:cs="Times New Roman"/>
          <w:sz w:val="24"/>
          <w:szCs w:val="24"/>
        </w:rPr>
        <w:t>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del w:id="30" w:author="Mark Huff" w:date="2022-09-25T14:28:00Z">
        <w:r w:rsidR="00B14C1F" w:rsidDel="00833488">
          <w:rPr>
            <w:rFonts w:ascii="Times New Roman" w:hAnsi="Times New Roman" w:cs="Times New Roman"/>
            <w:sz w:val="24"/>
            <w:szCs w:val="24"/>
          </w:rPr>
          <w:delText xml:space="preserve">, Izaute, Danion, Vidailhet, &amp; Bacon, </w:delText>
        </w:r>
      </w:del>
      <w:ins w:id="31" w:author="Mark Huff" w:date="2022-09-25T14:28:00Z">
        <w:r w:rsidR="00833488">
          <w:rPr>
            <w:rFonts w:ascii="Times New Roman" w:hAnsi="Times New Roman" w:cs="Times New Roman"/>
            <w:sz w:val="24"/>
            <w:szCs w:val="24"/>
          </w:rPr>
          <w:t xml:space="preserve"> et al., </w:t>
        </w:r>
      </w:ins>
      <w:r w:rsidR="00B14C1F">
        <w:rPr>
          <w:rFonts w:ascii="Times New Roman" w:hAnsi="Times New Roman" w:cs="Times New Roman"/>
          <w:sz w:val="24"/>
          <w:szCs w:val="24"/>
        </w:rPr>
        <w:t>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w:t>
      </w:r>
      <w:del w:id="32" w:author="Mark Huff" w:date="2022-09-25T14:29:00Z">
        <w:r w:rsidR="00C64CF0" w:rsidDel="000C26BC">
          <w:rPr>
            <w:rFonts w:ascii="Times New Roman" w:hAnsi="Times New Roman" w:cs="Times New Roman"/>
            <w:sz w:val="24"/>
            <w:szCs w:val="24"/>
          </w:rPr>
          <w:delText>while</w:delText>
        </w:r>
        <w:r w:rsidR="008F1F40" w:rsidDel="000C26BC">
          <w:rPr>
            <w:rFonts w:ascii="Times New Roman" w:hAnsi="Times New Roman" w:cs="Times New Roman"/>
            <w:sz w:val="24"/>
            <w:szCs w:val="24"/>
          </w:rPr>
          <w:delText xml:space="preserve"> providing</w:delText>
        </w:r>
      </w:del>
      <w:ins w:id="33" w:author="Mark Huff" w:date="2022-09-25T14:29:00Z">
        <w:r w:rsidR="000C26BC">
          <w:rPr>
            <w:rFonts w:ascii="Times New Roman" w:hAnsi="Times New Roman" w:cs="Times New Roman"/>
            <w:sz w:val="24"/>
            <w:szCs w:val="24"/>
          </w:rPr>
          <w:t>and</w:t>
        </w:r>
      </w:ins>
      <w:r w:rsidR="00721757">
        <w:rPr>
          <w:rFonts w:ascii="Times New Roman" w:hAnsi="Times New Roman" w:cs="Times New Roman"/>
          <w:sz w:val="24"/>
          <w:szCs w:val="24"/>
        </w:rPr>
        <w:t xml:space="preserve">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w:t>
      </w:r>
      <w:del w:id="34" w:author="Mark Huff" w:date="2022-09-25T14:29:00Z">
        <w:r w:rsidR="00B56702" w:rsidDel="000C26BC">
          <w:rPr>
            <w:rFonts w:ascii="Times New Roman" w:hAnsi="Times New Roman" w:cs="Times New Roman"/>
            <w:sz w:val="24"/>
            <w:szCs w:val="24"/>
          </w:rPr>
          <w:delText xml:space="preserve">but still </w:delText>
        </w:r>
      </w:del>
      <w:ins w:id="35" w:author="Mark Huff" w:date="2022-09-25T14:29:00Z">
        <w:r w:rsidR="000C26BC">
          <w:rPr>
            <w:rFonts w:ascii="Times New Roman" w:hAnsi="Times New Roman" w:cs="Times New Roman"/>
            <w:sz w:val="24"/>
            <w:szCs w:val="24"/>
          </w:rPr>
          <w:t xml:space="preserve">and </w:t>
        </w:r>
      </w:ins>
      <w:del w:id="36" w:author="Mark Huff" w:date="2022-09-25T14:29:00Z">
        <w:r w:rsidR="001763CD" w:rsidDel="000C26BC">
          <w:rPr>
            <w:rFonts w:ascii="Times New Roman" w:hAnsi="Times New Roman" w:cs="Times New Roman"/>
            <w:sz w:val="24"/>
            <w:szCs w:val="24"/>
          </w:rPr>
          <w:delText xml:space="preserve">made </w:delText>
        </w:r>
      </w:del>
      <w:r w:rsidR="001763CD">
        <w:rPr>
          <w:rFonts w:ascii="Times New Roman" w:hAnsi="Times New Roman" w:cs="Times New Roman"/>
          <w:sz w:val="24"/>
          <w:szCs w:val="24"/>
        </w:rPr>
        <w:t>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D06FD6">
        <w:rPr>
          <w:rFonts w:ascii="Times New Roman" w:hAnsi="Times New Roman" w:cs="Times New Roman"/>
          <w:sz w:val="24"/>
          <w:szCs w:val="24"/>
        </w:rPr>
        <w:t>; h</w:t>
      </w:r>
      <w:r w:rsidR="00D67F31">
        <w:rPr>
          <w:rFonts w:ascii="Times New Roman" w:hAnsi="Times New Roman" w:cs="Times New Roman"/>
          <w:sz w:val="24"/>
          <w:szCs w:val="24"/>
        </w:rPr>
        <w:t>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66D02E90"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del w:id="37" w:author="Mark Huff" w:date="2022-09-25T14:29:00Z">
        <w:r w:rsidR="00C85F5B" w:rsidDel="00A307B2">
          <w:rPr>
            <w:rFonts w:ascii="Times New Roman" w:hAnsi="Times New Roman" w:cs="Times New Roman"/>
            <w:sz w:val="24"/>
            <w:szCs w:val="24"/>
          </w:rPr>
          <w:delText>immediately following</w:delText>
        </w:r>
      </w:del>
      <w:ins w:id="38" w:author="Mark Huff" w:date="2022-09-25T14:29:00Z">
        <w:r w:rsidR="00A307B2">
          <w:rPr>
            <w:rFonts w:ascii="Times New Roman" w:hAnsi="Times New Roman" w:cs="Times New Roman"/>
            <w:sz w:val="24"/>
            <w:szCs w:val="24"/>
          </w:rPr>
          <w:t>at</w:t>
        </w:r>
      </w:ins>
      <w:r w:rsidR="00C85F5B">
        <w:rPr>
          <w:rFonts w:ascii="Times New Roman" w:hAnsi="Times New Roman" w:cs="Times New Roman"/>
          <w:sz w:val="24"/>
          <w:szCs w:val="24"/>
        </w:rPr>
        <w:t xml:space="preserve">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 xml:space="preserve">half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C7369D">
        <w:rPr>
          <w:rFonts w:ascii="Times New Roman" w:hAnsi="Times New Roman" w:cs="Times New Roman"/>
          <w:sz w:val="24"/>
          <w:szCs w:val="24"/>
        </w:rPr>
        <w:t xml:space="preserve">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del w:id="39" w:author="Mark Huff" w:date="2022-09-25T14:30:00Z">
        <w:r w:rsidR="001C7C3B" w:rsidDel="00FF65D3">
          <w:rPr>
            <w:rFonts w:ascii="Times New Roman" w:hAnsi="Times New Roman" w:cs="Times New Roman"/>
            <w:sz w:val="24"/>
            <w:szCs w:val="24"/>
          </w:rPr>
          <w:delText>demonstrated</w:delText>
        </w:r>
        <w:r w:rsidR="00A62610" w:rsidDel="00FF65D3">
          <w:rPr>
            <w:rFonts w:ascii="Times New Roman" w:hAnsi="Times New Roman" w:cs="Times New Roman"/>
            <w:sz w:val="24"/>
            <w:szCs w:val="24"/>
          </w:rPr>
          <w:delText xml:space="preserve"> </w:delText>
        </w:r>
      </w:del>
      <w:ins w:id="40" w:author="Mark Huff" w:date="2022-09-25T14:30:00Z">
        <w:r w:rsidR="00FF65D3">
          <w:rPr>
            <w:rFonts w:ascii="Times New Roman" w:hAnsi="Times New Roman" w:cs="Times New Roman"/>
            <w:sz w:val="24"/>
            <w:szCs w:val="24"/>
          </w:rPr>
          <w:t xml:space="preserve">reported </w:t>
        </w:r>
      </w:ins>
      <w:r w:rsidR="00A62610">
        <w:rPr>
          <w:rFonts w:ascii="Times New Roman" w:hAnsi="Times New Roman" w:cs="Times New Roman"/>
          <w:sz w:val="24"/>
          <w:szCs w:val="24"/>
        </w:rPr>
        <w:t>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 xml:space="preserve">was </w:t>
      </w:r>
      <w:r w:rsidR="00A62610">
        <w:rPr>
          <w:rFonts w:ascii="Times New Roman" w:hAnsi="Times New Roman" w:cs="Times New Roman"/>
          <w:sz w:val="24"/>
          <w:szCs w:val="24"/>
        </w:rPr>
        <w:lastRenderedPageBreak/>
        <w:t>moderated by pair relatedness</w:t>
      </w:r>
      <w:ins w:id="41" w:author="Mark Huff" w:date="2022-09-25T14:31:00Z">
        <w:r w:rsidR="00E41746">
          <w:rPr>
            <w:rFonts w:ascii="Times New Roman" w:hAnsi="Times New Roman" w:cs="Times New Roman"/>
            <w:sz w:val="24"/>
            <w:szCs w:val="24"/>
          </w:rPr>
          <w:t>—</w:t>
        </w:r>
      </w:ins>
      <w:del w:id="42" w:author="Mark Huff" w:date="2022-09-25T14:31:00Z">
        <w:r w:rsidR="00A62610" w:rsidDel="00E41746">
          <w:rPr>
            <w:rFonts w:ascii="Times New Roman" w:hAnsi="Times New Roman" w:cs="Times New Roman"/>
            <w:sz w:val="24"/>
            <w:szCs w:val="24"/>
          </w:rPr>
          <w:delText xml:space="preserve">, </w:delText>
        </w:r>
        <w:r w:rsidR="00356A40" w:rsidDel="00E41746">
          <w:rPr>
            <w:rFonts w:ascii="Times New Roman" w:hAnsi="Times New Roman" w:cs="Times New Roman"/>
            <w:sz w:val="24"/>
            <w:szCs w:val="24"/>
          </w:rPr>
          <w:delText>as</w:delText>
        </w:r>
        <w:r w:rsidR="00E50722" w:rsidDel="00E41746">
          <w:rPr>
            <w:rFonts w:ascii="Times New Roman" w:hAnsi="Times New Roman" w:cs="Times New Roman"/>
            <w:sz w:val="24"/>
            <w:szCs w:val="24"/>
          </w:rPr>
          <w:delText xml:space="preserve"> only </w:delText>
        </w:r>
      </w:del>
      <w:r w:rsidR="00E50722">
        <w:rPr>
          <w:rFonts w:ascii="Times New Roman" w:hAnsi="Times New Roman" w:cs="Times New Roman"/>
          <w:sz w:val="24"/>
          <w:szCs w:val="24"/>
        </w:rPr>
        <w:t>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del w:id="43" w:author="Mark Huff" w:date="2022-09-25T14:31:00Z">
        <w:r w:rsidR="008C796B" w:rsidDel="00E41746">
          <w:rPr>
            <w:rFonts w:ascii="Times New Roman" w:hAnsi="Times New Roman" w:cs="Times New Roman"/>
            <w:sz w:val="24"/>
            <w:szCs w:val="24"/>
          </w:rPr>
          <w:delText>cued-</w:delText>
        </w:r>
        <w:r w:rsidR="00047C2B" w:rsidDel="00E41746">
          <w:rPr>
            <w:rFonts w:ascii="Times New Roman" w:hAnsi="Times New Roman" w:cs="Times New Roman"/>
            <w:sz w:val="24"/>
            <w:szCs w:val="24"/>
          </w:rPr>
          <w:delText xml:space="preserve">target </w:delText>
        </w:r>
      </w:del>
      <w:r w:rsidR="00047C2B">
        <w:rPr>
          <w:rFonts w:ascii="Times New Roman" w:hAnsi="Times New Roman" w:cs="Times New Roman"/>
          <w:sz w:val="24"/>
          <w:szCs w:val="24"/>
        </w:rPr>
        <w:t>pairs</w:t>
      </w:r>
      <w:r>
        <w:rPr>
          <w:rFonts w:ascii="Times New Roman" w:hAnsi="Times New Roman" w:cs="Times New Roman"/>
          <w:sz w:val="24"/>
          <w:szCs w:val="24"/>
        </w:rPr>
        <w:t>.</w:t>
      </w:r>
    </w:p>
    <w:p w14:paraId="4E2D8808" w14:textId="04527E2E"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t>2022</w:t>
      </w:r>
      <w:r w:rsidR="00365B14">
        <w:rPr>
          <w:rFonts w:ascii="Times New Roman" w:hAnsi="Times New Roman" w:cs="Times New Roman"/>
          <w:sz w:val="24"/>
          <w:szCs w:val="24"/>
        </w:rPr>
        <w:t xml:space="preserve">; Soderstrom et al., 2015), </w:t>
      </w:r>
      <w:bookmarkStart w:id="44" w:name="_Hlk17046822"/>
      <w:r w:rsidR="007C491E" w:rsidRPr="00F47A03">
        <w:rPr>
          <w:rFonts w:ascii="Times New Roman" w:hAnsi="Times New Roman" w:cs="Times New Roman"/>
          <w:sz w:val="24"/>
          <w:szCs w:val="24"/>
        </w:rPr>
        <w:t>Mitchum</w:t>
      </w:r>
      <w:del w:id="45" w:author="Mark Huff" w:date="2022-09-25T14:31:00Z">
        <w:r w:rsidR="00365B14" w:rsidRPr="00F47A03" w:rsidDel="00E41746">
          <w:rPr>
            <w:rFonts w:ascii="Times New Roman" w:hAnsi="Times New Roman" w:cs="Times New Roman"/>
            <w:sz w:val="24"/>
            <w:szCs w:val="24"/>
          </w:rPr>
          <w:delText>, Kelley, &amp; Fox</w:delText>
        </w:r>
      </w:del>
      <w:ins w:id="46" w:author="Mark Huff" w:date="2022-09-25T14:31:00Z">
        <w:r w:rsidR="00E41746">
          <w:rPr>
            <w:rFonts w:ascii="Times New Roman" w:hAnsi="Times New Roman" w:cs="Times New Roman"/>
            <w:sz w:val="24"/>
            <w:szCs w:val="24"/>
          </w:rPr>
          <w:t xml:space="preserve"> et al.</w:t>
        </w:r>
      </w:ins>
      <w:r w:rsidR="007C491E" w:rsidRPr="00F47A03">
        <w:rPr>
          <w:rFonts w:ascii="Times New Roman" w:hAnsi="Times New Roman" w:cs="Times New Roman"/>
          <w:sz w:val="24"/>
          <w:szCs w:val="24"/>
        </w:rPr>
        <w:t xml:space="preserve"> (2016</w:t>
      </w:r>
      <w:bookmarkEnd w:id="44"/>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w:t>
      </w:r>
      <w:r w:rsidR="00AF4D63">
        <w:rPr>
          <w:rFonts w:ascii="Times New Roman" w:hAnsi="Times New Roman" w:cs="Times New Roman"/>
          <w:sz w:val="24"/>
          <w:szCs w:val="24"/>
        </w:rPr>
        <w:t>while</w:t>
      </w:r>
      <w:r w:rsidR="00AF5CA8">
        <w:rPr>
          <w:rFonts w:ascii="Times New Roman" w:hAnsi="Times New Roman" w:cs="Times New Roman"/>
          <w:sz w:val="24"/>
          <w:szCs w:val="24"/>
        </w:rPr>
        <w:t xml:space="preserve"> unrelated pairs showed a negative reactivity pattern relative to no-JOL </w:t>
      </w:r>
      <w:del w:id="47" w:author="Mark Huff" w:date="2022-09-25T14:31:00Z">
        <w:r w:rsidR="00AF5CA8" w:rsidDel="00EF0568">
          <w:rPr>
            <w:rFonts w:ascii="Times New Roman" w:hAnsi="Times New Roman" w:cs="Times New Roman"/>
            <w:sz w:val="24"/>
            <w:szCs w:val="24"/>
          </w:rPr>
          <w:delText xml:space="preserve">control </w:delText>
        </w:r>
      </w:del>
      <w:r w:rsidR="00AF5CA8">
        <w:rPr>
          <w:rFonts w:ascii="Times New Roman" w:hAnsi="Times New Roman" w:cs="Times New Roman"/>
          <w:sz w:val="24"/>
          <w:szCs w:val="24"/>
        </w:rPr>
        <w:t>pairs.</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w:t>
      </w:r>
      <w:del w:id="48" w:author="Mark Huff" w:date="2022-09-25T14:31:00Z">
        <w:r w:rsidR="00AF5CA8" w:rsidDel="00EF0568">
          <w:rPr>
            <w:rFonts w:ascii="Times New Roman" w:hAnsi="Times New Roman" w:cs="Times New Roman"/>
            <w:sz w:val="24"/>
            <w:szCs w:val="24"/>
          </w:rPr>
          <w:delText xml:space="preserve">changed </w:delText>
        </w:r>
      </w:del>
      <w:ins w:id="49" w:author="Mark Huff" w:date="2022-09-25T14:31:00Z">
        <w:r w:rsidR="00EF0568">
          <w:rPr>
            <w:rFonts w:ascii="Times New Roman" w:hAnsi="Times New Roman" w:cs="Times New Roman"/>
            <w:sz w:val="24"/>
            <w:szCs w:val="24"/>
          </w:rPr>
          <w:t xml:space="preserve">emerged </w:t>
        </w:r>
      </w:ins>
      <w:r w:rsidR="00AF5CA8">
        <w:rPr>
          <w:rFonts w:ascii="Times New Roman" w:hAnsi="Times New Roman" w:cs="Times New Roman"/>
          <w:sz w:val="24"/>
          <w:szCs w:val="24"/>
        </w:rPr>
        <w:t xml:space="preserve">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w:t>
      </w:r>
      <w:r w:rsidR="003219D1">
        <w:rPr>
          <w:rFonts w:ascii="Times New Roman" w:hAnsi="Times New Roman" w:cs="Times New Roman"/>
          <w:sz w:val="24"/>
          <w:szCs w:val="24"/>
        </w:rPr>
        <w:t>H</w:t>
      </w:r>
      <w:r w:rsidR="00AF5CA8">
        <w:rPr>
          <w:rFonts w:ascii="Times New Roman" w:hAnsi="Times New Roman" w:cs="Times New Roman"/>
          <w:sz w:val="24"/>
          <w:szCs w:val="24"/>
        </w:rPr>
        <w:t>owever</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a meta-analysis by Double</w:t>
      </w:r>
      <w:del w:id="50" w:author="Mark Huff" w:date="2022-09-25T14:31:00Z">
        <w:r w:rsidR="00AF5CA8" w:rsidDel="00EF0568">
          <w:rPr>
            <w:rFonts w:ascii="Times New Roman" w:hAnsi="Times New Roman" w:cs="Times New Roman"/>
            <w:sz w:val="24"/>
            <w:szCs w:val="24"/>
          </w:rPr>
          <w:delText>, Birney, Walker</w:delText>
        </w:r>
      </w:del>
      <w:ins w:id="51" w:author="Mark Huff" w:date="2022-09-25T14:31:00Z">
        <w:r w:rsidR="00EF0568">
          <w:rPr>
            <w:rFonts w:ascii="Times New Roman" w:hAnsi="Times New Roman" w:cs="Times New Roman"/>
            <w:sz w:val="24"/>
            <w:szCs w:val="24"/>
          </w:rPr>
          <w:t xml:space="preserve"> et al.</w:t>
        </w:r>
      </w:ins>
      <w:r w:rsidR="00AF5CA8">
        <w:rPr>
          <w:rFonts w:ascii="Times New Roman" w:hAnsi="Times New Roman" w:cs="Times New Roman"/>
          <w:sz w:val="24"/>
          <w:szCs w:val="24"/>
        </w:rPr>
        <w:t xml:space="preserve">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3C1BF67A"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w:t>
      </w:r>
      <w:del w:id="52" w:author="Mark Huff" w:date="2022-09-25T14:31:00Z">
        <w:r w:rsidR="00A70C11" w:rsidDel="00EF0568">
          <w:rPr>
            <w:rFonts w:ascii="Times New Roman" w:hAnsi="Times New Roman" w:cs="Times New Roman"/>
            <w:sz w:val="24"/>
            <w:szCs w:val="24"/>
          </w:rPr>
          <w:delText xml:space="preserve">First, </w:delText>
        </w:r>
      </w:del>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3219D1">
        <w:rPr>
          <w:rFonts w:ascii="Times New Roman" w:hAnsi="Times New Roman" w:cs="Times New Roman"/>
          <w:sz w:val="24"/>
          <w:szCs w:val="24"/>
        </w:rPr>
        <w:t>study</w:t>
      </w:r>
      <w:r w:rsidR="0007068B">
        <w:rPr>
          <w:rFonts w:ascii="Times New Roman" w:hAnsi="Times New Roman" w:cs="Times New Roman"/>
          <w:sz w:val="24"/>
          <w:szCs w:val="24"/>
        </w:rPr>
        <w:t xml:space="preserve"> task</w:t>
      </w:r>
      <w:r w:rsidR="003219D1">
        <w:rPr>
          <w:rFonts w:ascii="Times New Roman" w:hAnsi="Times New Roman" w:cs="Times New Roman"/>
          <w:sz w:val="24"/>
          <w:szCs w:val="24"/>
        </w:rPr>
        <w:t>s</w:t>
      </w:r>
      <w:r w:rsidR="0007068B">
        <w:rPr>
          <w:rFonts w:ascii="Times New Roman" w:hAnsi="Times New Roman" w:cs="Times New Roman"/>
          <w:sz w:val="24"/>
          <w:szCs w:val="24"/>
        </w:rPr>
        <w:t xml:space="preserve">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w:t>
      </w:r>
      <w:r w:rsidR="00D24343">
        <w:rPr>
          <w:rFonts w:ascii="Times New Roman" w:hAnsi="Times New Roman" w:cs="Times New Roman"/>
          <w:sz w:val="24"/>
          <w:szCs w:val="24"/>
        </w:rPr>
        <w:t>all list items</w:t>
      </w:r>
      <w:r w:rsidR="0007068B">
        <w:rPr>
          <w:rFonts w:ascii="Times New Roman" w:hAnsi="Times New Roman" w:cs="Times New Roman"/>
          <w:sz w:val="24"/>
          <w:szCs w:val="24"/>
        </w:rPr>
        <w:t xml:space="preserve">. However, </w:t>
      </w:r>
      <w:r w:rsidR="00E0535B">
        <w:rPr>
          <w:rFonts w:ascii="Times New Roman" w:hAnsi="Times New Roman" w:cs="Times New Roman"/>
          <w:sz w:val="24"/>
          <w:szCs w:val="24"/>
        </w:rPr>
        <w:t xml:space="preserve">when instructed to make JOLs </w:t>
      </w:r>
      <w:del w:id="53" w:author="Mark Huff" w:date="2022-09-25T14:32:00Z">
        <w:r w:rsidR="003219D1" w:rsidDel="00EF0568">
          <w:rPr>
            <w:rFonts w:ascii="Times New Roman" w:hAnsi="Times New Roman" w:cs="Times New Roman"/>
            <w:sz w:val="24"/>
            <w:szCs w:val="24"/>
          </w:rPr>
          <w:delText>while studying</w:delText>
        </w:r>
      </w:del>
      <w:ins w:id="54" w:author="Mark Huff" w:date="2022-09-25T14:32:00Z">
        <w:r w:rsidR="00EF0568">
          <w:rPr>
            <w:rFonts w:ascii="Times New Roman" w:hAnsi="Times New Roman" w:cs="Times New Roman"/>
            <w:sz w:val="24"/>
            <w:szCs w:val="24"/>
          </w:rPr>
          <w:t>at study</w:t>
        </w:r>
      </w:ins>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w:t>
      </w:r>
      <w:r w:rsidR="00E0535B">
        <w:rPr>
          <w:rFonts w:ascii="Times New Roman" w:hAnsi="Times New Roman" w:cs="Times New Roman"/>
          <w:sz w:val="24"/>
          <w:szCs w:val="24"/>
        </w:rPr>
        <w:lastRenderedPageBreak/>
        <w:t xml:space="preserve">participants use perceptions of item difficulty to </w:t>
      </w:r>
      <w:del w:id="55" w:author="Mark Huff" w:date="2022-09-25T14:32:00Z">
        <w:r w:rsidR="00F33F85" w:rsidDel="00EF0568">
          <w:rPr>
            <w:rFonts w:ascii="Times New Roman" w:hAnsi="Times New Roman" w:cs="Times New Roman"/>
            <w:sz w:val="24"/>
            <w:szCs w:val="24"/>
          </w:rPr>
          <w:delText xml:space="preserve">alter </w:delText>
        </w:r>
      </w:del>
      <w:ins w:id="56" w:author="Mark Huff" w:date="2022-09-25T14:32:00Z">
        <w:r w:rsidR="00EF0568">
          <w:rPr>
            <w:rFonts w:ascii="Times New Roman" w:hAnsi="Times New Roman" w:cs="Times New Roman"/>
            <w:sz w:val="24"/>
            <w:szCs w:val="24"/>
          </w:rPr>
          <w:t xml:space="preserve">adjust </w:t>
        </w:r>
      </w:ins>
      <w:r w:rsidR="00F33F85">
        <w:rPr>
          <w:rFonts w:ascii="Times New Roman" w:hAnsi="Times New Roman" w:cs="Times New Roman"/>
          <w:sz w:val="24"/>
          <w:szCs w:val="24"/>
        </w:rPr>
        <w:t xml:space="preserve">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del w:id="57" w:author="Mark Huff" w:date="2022-09-25T14:32:00Z">
        <w:r w:rsidR="00781D51" w:rsidDel="00112AE3">
          <w:rPr>
            <w:rFonts w:ascii="Times New Roman" w:hAnsi="Times New Roman" w:cs="Times New Roman"/>
            <w:sz w:val="24"/>
            <w:szCs w:val="24"/>
          </w:rPr>
          <w:delText xml:space="preserve">However, </w:delText>
        </w:r>
      </w:del>
      <w:ins w:id="58" w:author="Mark Huff" w:date="2022-09-25T14:32:00Z">
        <w:r w:rsidR="00112AE3">
          <w:rPr>
            <w:rFonts w:ascii="Times New Roman" w:hAnsi="Times New Roman" w:cs="Times New Roman"/>
            <w:sz w:val="24"/>
            <w:szCs w:val="24"/>
          </w:rPr>
          <w:t>B</w:t>
        </w:r>
      </w:ins>
      <w:del w:id="59" w:author="Mark Huff" w:date="2022-09-25T14:32:00Z">
        <w:r w:rsidR="00781D51" w:rsidDel="00112AE3">
          <w:rPr>
            <w:rFonts w:ascii="Times New Roman" w:hAnsi="Times New Roman" w:cs="Times New Roman"/>
            <w:sz w:val="24"/>
            <w:szCs w:val="24"/>
          </w:rPr>
          <w:delText>b</w:delText>
        </w:r>
      </w:del>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depends</w:t>
      </w:r>
      <w:r w:rsidR="00781D51" w:rsidRPr="00781D51">
        <w:rPr>
          <w:rFonts w:ascii="Times New Roman" w:hAnsi="Times New Roman" w:cs="Times New Roman"/>
          <w:sz w:val="24"/>
          <w:szCs w:val="24"/>
        </w:rPr>
        <w:t xml:space="preserve">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it</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 xml:space="preserve">only </w:t>
      </w:r>
      <w:proofErr w:type="gramStart"/>
      <w:r w:rsidR="004F1E68">
        <w:rPr>
          <w:rFonts w:ascii="Times New Roman" w:hAnsi="Times New Roman" w:cs="Times New Roman"/>
          <w:sz w:val="24"/>
          <w:szCs w:val="24"/>
        </w:rPr>
        <w:t>related</w:t>
      </w:r>
      <w:proofErr w:type="gramEnd"/>
      <w:r w:rsidR="004F1E68">
        <w:rPr>
          <w:rFonts w:ascii="Times New Roman" w:hAnsi="Times New Roman" w:cs="Times New Roman"/>
          <w:sz w:val="24"/>
          <w:szCs w:val="24"/>
        </w:rPr>
        <w:t xml:space="preserve"> or unrelated pairs).</w:t>
      </w:r>
    </w:p>
    <w:p w14:paraId="5216F34C" w14:textId="5BCD35B3"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sidR="006B0A25">
        <w:rPr>
          <w:rFonts w:ascii="Times New Roman" w:hAnsi="Times New Roman" w:cs="Times New Roman"/>
          <w:sz w:val="24"/>
          <w:szCs w:val="24"/>
        </w:rPr>
        <w:t xml:space="preserve">(2015) </w:t>
      </w:r>
      <w:r>
        <w:rPr>
          <w:rFonts w:ascii="Times New Roman" w:hAnsi="Times New Roman" w:cs="Times New Roman"/>
          <w:sz w:val="24"/>
          <w:szCs w:val="24"/>
        </w:rPr>
        <w:t>cue-strengthening account proposes that making JOLs directs participants’ attention towards intrinsic cues about each study pair</w:t>
      </w:r>
      <w:r w:rsidR="00FD0ED9">
        <w:rPr>
          <w:rFonts w:ascii="Times New Roman" w:hAnsi="Times New Roman" w:cs="Times New Roman"/>
          <w:sz w:val="24"/>
          <w:szCs w:val="24"/>
        </w:rPr>
        <w:t>,</w:t>
      </w:r>
      <w:r>
        <w:rPr>
          <w:rFonts w:ascii="Times New Roman" w:hAnsi="Times New Roman" w:cs="Times New Roman"/>
          <w:sz w:val="24"/>
          <w:szCs w:val="24"/>
        </w:rPr>
        <w:t xml:space="preserve"> </w:t>
      </w:r>
      <w:r w:rsidR="00FD0ED9">
        <w:rPr>
          <w:rFonts w:ascii="Times New Roman" w:hAnsi="Times New Roman" w:cs="Times New Roman"/>
          <w:sz w:val="24"/>
          <w:szCs w:val="24"/>
        </w:rPr>
        <w:t xml:space="preserve">which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 xml:space="preserve">Furthermore, the </w:t>
      </w:r>
      <w:del w:id="60" w:author="Mark Huff" w:date="2022-09-25T14:33:00Z">
        <w:r w:rsidR="006E6B7F" w:rsidDel="00112AE3">
          <w:rPr>
            <w:rFonts w:ascii="Times New Roman" w:hAnsi="Times New Roman" w:cs="Times New Roman"/>
            <w:sz w:val="24"/>
            <w:szCs w:val="24"/>
          </w:rPr>
          <w:delText xml:space="preserve">cue </w:delText>
        </w:r>
      </w:del>
      <w:ins w:id="61" w:author="Mark Huff" w:date="2022-09-25T14:33:00Z">
        <w:r w:rsidR="00112AE3">
          <w:rPr>
            <w:rFonts w:ascii="Times New Roman" w:hAnsi="Times New Roman" w:cs="Times New Roman"/>
            <w:sz w:val="24"/>
            <w:szCs w:val="24"/>
          </w:rPr>
          <w:t>cue-</w:t>
        </w:r>
      </w:ins>
      <w:r w:rsidR="006E6B7F">
        <w:rPr>
          <w:rFonts w:ascii="Times New Roman" w:hAnsi="Times New Roman" w:cs="Times New Roman"/>
          <w:sz w:val="24"/>
          <w:szCs w:val="24"/>
        </w:rPr>
        <w:t>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the availability of intrinsic cues that could direct attentional processes at encoding.</w:t>
      </w:r>
    </w:p>
    <w:p w14:paraId="3A93E6C8" w14:textId="4FDF92C6"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 xml:space="preserve">esearch </w:t>
      </w:r>
      <w:r w:rsidR="00761F2B">
        <w:rPr>
          <w:rFonts w:ascii="Times New Roman" w:hAnsi="Times New Roman" w:cs="Times New Roman"/>
          <w:sz w:val="24"/>
          <w:szCs w:val="24"/>
        </w:rPr>
        <w:t xml:space="preserve">generally </w:t>
      </w:r>
      <w:r w:rsidR="00EE4094">
        <w:rPr>
          <w:rFonts w:ascii="Times New Roman" w:hAnsi="Times New Roman" w:cs="Times New Roman"/>
          <w:sz w:val="24"/>
          <w:szCs w:val="24"/>
        </w:rPr>
        <w:t>support</w:t>
      </w:r>
      <w:r w:rsidR="00761F2B">
        <w:rPr>
          <w:rFonts w:ascii="Times New Roman" w:hAnsi="Times New Roman" w:cs="Times New Roman"/>
          <w:sz w:val="24"/>
          <w:szCs w:val="24"/>
        </w:rPr>
        <w:t>s</w:t>
      </w:r>
      <w:r w:rsidR="00EE4094">
        <w:rPr>
          <w:rFonts w:ascii="Times New Roman" w:hAnsi="Times New Roman" w:cs="Times New Roman"/>
          <w:sz w:val="24"/>
          <w:szCs w:val="24"/>
        </w:rPr>
        <w:t xml:space="preserve">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Rivers</w:t>
      </w:r>
      <w:del w:id="62" w:author="Mark Huff" w:date="2022-09-25T14:33:00Z">
        <w:r w:rsidR="00CF4789" w:rsidRPr="00CF4789" w:rsidDel="00112AE3">
          <w:rPr>
            <w:rFonts w:ascii="Times New Roman" w:hAnsi="Times New Roman" w:cs="Times New Roman"/>
            <w:sz w:val="24"/>
            <w:szCs w:val="24"/>
          </w:rPr>
          <w:delText>, Janes, and Dunlosky</w:delText>
        </w:r>
      </w:del>
      <w:ins w:id="63" w:author="Mark Huff" w:date="2022-09-25T14:33:00Z">
        <w:r w:rsidR="00112AE3">
          <w:rPr>
            <w:rFonts w:ascii="Times New Roman" w:hAnsi="Times New Roman" w:cs="Times New Roman"/>
            <w:sz w:val="24"/>
            <w:szCs w:val="24"/>
          </w:rPr>
          <w:t xml:space="preserve"> et al.</w:t>
        </w:r>
      </w:ins>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w:t>
      </w:r>
      <w:del w:id="64" w:author="Mark Huff" w:date="2022-09-25T14:33:00Z">
        <w:r w:rsidR="00CF4789" w:rsidRPr="00CF4789" w:rsidDel="006F1BC3">
          <w:rPr>
            <w:rFonts w:ascii="Times New Roman" w:hAnsi="Times New Roman" w:cs="Times New Roman"/>
            <w:sz w:val="24"/>
            <w:szCs w:val="24"/>
          </w:rPr>
          <w:delText xml:space="preserve">manipulation </w:delText>
        </w:r>
      </w:del>
      <w:ins w:id="65" w:author="Mark Huff" w:date="2022-09-25T14:33:00Z">
        <w:r w:rsidR="006F1BC3">
          <w:rPr>
            <w:rFonts w:ascii="Times New Roman" w:hAnsi="Times New Roman" w:cs="Times New Roman"/>
            <w:sz w:val="24"/>
            <w:szCs w:val="24"/>
          </w:rPr>
          <w:t>condition</w:t>
        </w:r>
        <w:r w:rsidR="006F1BC3" w:rsidRPr="00CF4789">
          <w:rPr>
            <w:rFonts w:ascii="Times New Roman" w:hAnsi="Times New Roman" w:cs="Times New Roman"/>
            <w:sz w:val="24"/>
            <w:szCs w:val="24"/>
          </w:rPr>
          <w:t xml:space="preserve"> </w:t>
        </w:r>
      </w:ins>
      <w:r w:rsidR="00CF4789" w:rsidRPr="00CF4789">
        <w:rPr>
          <w:rFonts w:ascii="Times New Roman" w:hAnsi="Times New Roman" w:cs="Times New Roman"/>
          <w:sz w:val="24"/>
          <w:szCs w:val="24"/>
        </w:rPr>
        <w:t xml:space="preserve">in which participants made JOLs for </w:t>
      </w:r>
      <w:del w:id="66" w:author="Mark Huff" w:date="2022-09-25T14:33:00Z">
        <w:r w:rsidR="00CF4789" w:rsidRPr="00CF4789" w:rsidDel="006F1BC3">
          <w:rPr>
            <w:rFonts w:ascii="Times New Roman" w:hAnsi="Times New Roman" w:cs="Times New Roman"/>
            <w:sz w:val="24"/>
            <w:szCs w:val="24"/>
          </w:rPr>
          <w:delText>only some items</w:delText>
        </w:r>
      </w:del>
      <w:ins w:id="67" w:author="Mark Huff" w:date="2022-09-25T14:33:00Z">
        <w:r w:rsidR="006F1BC3">
          <w:rPr>
            <w:rFonts w:ascii="Times New Roman" w:hAnsi="Times New Roman" w:cs="Times New Roman"/>
            <w:sz w:val="24"/>
            <w:szCs w:val="24"/>
          </w:rPr>
          <w:t>a subset of items</w:t>
        </w:r>
      </w:ins>
      <w:r w:rsidR="00CF4789" w:rsidRPr="00CF4789">
        <w:rPr>
          <w:rFonts w:ascii="Times New Roman" w:hAnsi="Times New Roman" w:cs="Times New Roman"/>
          <w:sz w:val="24"/>
          <w:szCs w:val="24"/>
        </w:rPr>
        <w:t xml:space="preserve"> in a </w:t>
      </w:r>
      <w:del w:id="68" w:author="Mark Huff" w:date="2022-09-25T14:33:00Z">
        <w:r w:rsidR="00CF4789" w:rsidRPr="00CF4789" w:rsidDel="006F1BC3">
          <w:rPr>
            <w:rFonts w:ascii="Times New Roman" w:hAnsi="Times New Roman" w:cs="Times New Roman"/>
            <w:sz w:val="24"/>
            <w:szCs w:val="24"/>
          </w:rPr>
          <w:delText xml:space="preserve">study </w:delText>
        </w:r>
      </w:del>
      <w:r w:rsidR="00CF4789" w:rsidRPr="00CF4789">
        <w:rPr>
          <w:rFonts w:ascii="Times New Roman" w:hAnsi="Times New Roman" w:cs="Times New Roman"/>
          <w:sz w:val="24"/>
          <w:szCs w:val="24"/>
        </w:rPr>
        <w:t>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s</w:t>
      </w:r>
      <w:del w:id="69" w:author="Mark Huff" w:date="2022-09-25T14:33:00Z">
        <w:r w:rsidR="005C4802" w:rsidDel="006F1BC3">
          <w:rPr>
            <w:rFonts w:ascii="Times New Roman" w:hAnsi="Times New Roman" w:cs="Times New Roman"/>
            <w:sz w:val="24"/>
            <w:szCs w:val="24"/>
          </w:rPr>
          <w:delText xml:space="preserve">, Rhodes, </w:delText>
        </w:r>
        <w:r w:rsidR="001F3800" w:rsidDel="006F1BC3">
          <w:rPr>
            <w:rFonts w:ascii="Times New Roman" w:hAnsi="Times New Roman" w:cs="Times New Roman"/>
            <w:sz w:val="24"/>
            <w:szCs w:val="24"/>
          </w:rPr>
          <w:delText xml:space="preserve">and </w:delText>
        </w:r>
        <w:r w:rsidR="005C4802" w:rsidDel="006F1BC3">
          <w:rPr>
            <w:rFonts w:ascii="Times New Roman" w:hAnsi="Times New Roman" w:cs="Times New Roman"/>
            <w:sz w:val="24"/>
            <w:szCs w:val="24"/>
          </w:rPr>
          <w:delText>Hausman</w:delText>
        </w:r>
      </w:del>
      <w:ins w:id="70" w:author="Mark Huff" w:date="2022-09-25T14:33:00Z">
        <w:r w:rsidR="006F1BC3">
          <w:rPr>
            <w:rFonts w:ascii="Times New Roman" w:hAnsi="Times New Roman" w:cs="Times New Roman"/>
            <w:sz w:val="24"/>
            <w:szCs w:val="24"/>
          </w:rPr>
          <w:t xml:space="preserve"> et al.</w:t>
        </w:r>
      </w:ins>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w:t>
      </w:r>
      <w:del w:id="71" w:author="Mark Huff" w:date="2022-09-25T14:33:00Z">
        <w:r w:rsidR="005D3EC6" w:rsidDel="00C22108">
          <w:rPr>
            <w:rFonts w:ascii="Times New Roman" w:hAnsi="Times New Roman" w:cs="Times New Roman"/>
            <w:sz w:val="24"/>
            <w:szCs w:val="24"/>
          </w:rPr>
          <w:delText xml:space="preserve">relatedness </w:delText>
        </w:r>
      </w:del>
      <w:ins w:id="72" w:author="Mark Huff" w:date="2022-09-25T14:33:00Z">
        <w:r w:rsidR="00C22108">
          <w:rPr>
            <w:rFonts w:ascii="Times New Roman" w:hAnsi="Times New Roman" w:cs="Times New Roman"/>
            <w:sz w:val="24"/>
            <w:szCs w:val="24"/>
          </w:rPr>
          <w:t xml:space="preserve">the </w:t>
        </w:r>
        <w:r w:rsidR="00C22108">
          <w:rPr>
            <w:rFonts w:ascii="Times New Roman" w:hAnsi="Times New Roman" w:cs="Times New Roman"/>
            <w:sz w:val="24"/>
            <w:szCs w:val="24"/>
          </w:rPr>
          <w:lastRenderedPageBreak/>
          <w:t xml:space="preserve">availability of </w:t>
        </w:r>
      </w:ins>
      <w:r w:rsidR="005D3EC6">
        <w:rPr>
          <w:rFonts w:ascii="Times New Roman" w:hAnsi="Times New Roman" w:cs="Times New Roman"/>
          <w:sz w:val="24"/>
          <w:szCs w:val="24"/>
        </w:rPr>
        <w:t xml:space="preserve">cues </w:t>
      </w:r>
      <w:del w:id="73" w:author="Mark Huff" w:date="2022-09-25T14:33:00Z">
        <w:r w:rsidR="005D3EC6" w:rsidDel="00C22108">
          <w:rPr>
            <w:rFonts w:ascii="Times New Roman" w:hAnsi="Times New Roman" w:cs="Times New Roman"/>
            <w:sz w:val="24"/>
            <w:szCs w:val="24"/>
          </w:rPr>
          <w:delText xml:space="preserve">being made available </w:delText>
        </w:r>
      </w:del>
      <w:r w:rsidR="005D3EC6">
        <w:rPr>
          <w:rFonts w:ascii="Times New Roman" w:hAnsi="Times New Roman" w:cs="Times New Roman"/>
          <w:sz w:val="24"/>
          <w:szCs w:val="24"/>
        </w:rPr>
        <w:t xml:space="preserve">at test, as positive reactivity </w:t>
      </w:r>
      <w:del w:id="74" w:author="Mark Huff" w:date="2022-09-25T14:34:00Z">
        <w:r w:rsidR="008377E0" w:rsidDel="00A63FA0">
          <w:rPr>
            <w:rFonts w:ascii="Times New Roman" w:hAnsi="Times New Roman" w:cs="Times New Roman"/>
            <w:sz w:val="24"/>
            <w:szCs w:val="24"/>
          </w:rPr>
          <w:delText>on</w:delText>
        </w:r>
        <w:r w:rsidR="005D3EC6" w:rsidDel="00A63FA0">
          <w:rPr>
            <w:rFonts w:ascii="Times New Roman" w:hAnsi="Times New Roman" w:cs="Times New Roman"/>
            <w:sz w:val="24"/>
            <w:szCs w:val="24"/>
          </w:rPr>
          <w:delText xml:space="preserve"> related pairs</w:delText>
        </w:r>
        <w:r w:rsidR="008377E0" w:rsidDel="00A63FA0">
          <w:rPr>
            <w:rFonts w:ascii="Times New Roman" w:hAnsi="Times New Roman" w:cs="Times New Roman"/>
            <w:sz w:val="24"/>
            <w:szCs w:val="24"/>
          </w:rPr>
          <w:delText xml:space="preserve"> </w:delText>
        </w:r>
      </w:del>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 xml:space="preserve">free-recall in which </w:t>
      </w:r>
      <w:del w:id="75" w:author="Mark Huff" w:date="2022-09-25T14:34:00Z">
        <w:r w:rsidR="008377E0" w:rsidDel="00A63FA0">
          <w:rPr>
            <w:rFonts w:ascii="Times New Roman" w:hAnsi="Times New Roman" w:cs="Times New Roman"/>
            <w:sz w:val="24"/>
            <w:szCs w:val="24"/>
          </w:rPr>
          <w:delText xml:space="preserve">relatedness </w:delText>
        </w:r>
      </w:del>
      <w:r w:rsidR="008377E0">
        <w:rPr>
          <w:rFonts w:ascii="Times New Roman" w:hAnsi="Times New Roman" w:cs="Times New Roman"/>
          <w:sz w:val="24"/>
          <w:szCs w:val="24"/>
        </w:rPr>
        <w:t>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xml:space="preserve">) </w:t>
      </w:r>
      <w:del w:id="76" w:author="Mark Huff" w:date="2022-09-25T14:34:00Z">
        <w:r w:rsidR="00B6136B" w:rsidDel="007A1A08">
          <w:rPr>
            <w:rFonts w:ascii="Times New Roman" w:hAnsi="Times New Roman" w:cs="Times New Roman"/>
            <w:sz w:val="24"/>
            <w:szCs w:val="24"/>
          </w:rPr>
          <w:delText xml:space="preserve">showed </w:delText>
        </w:r>
      </w:del>
      <w:ins w:id="77" w:author="Mark Huff" w:date="2022-09-25T14:34:00Z">
        <w:r w:rsidR="007A1A08">
          <w:rPr>
            <w:rFonts w:ascii="Times New Roman" w:hAnsi="Times New Roman" w:cs="Times New Roman"/>
            <w:sz w:val="24"/>
            <w:szCs w:val="24"/>
          </w:rPr>
          <w:t xml:space="preserve">reported </w:t>
        </w:r>
      </w:ins>
      <w:r w:rsidR="00B6136B">
        <w:rPr>
          <w:rFonts w:ascii="Times New Roman" w:hAnsi="Times New Roman" w:cs="Times New Roman"/>
          <w:sz w:val="24"/>
          <w:szCs w:val="24"/>
        </w:rPr>
        <w:t>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w:t>
      </w:r>
      <w:del w:id="78" w:author="Mark Huff" w:date="2022-09-25T14:35:00Z">
        <w:r w:rsidR="00862AD0" w:rsidDel="007A1A08">
          <w:rPr>
            <w:rFonts w:ascii="Times New Roman" w:hAnsi="Times New Roman" w:cs="Times New Roman"/>
            <w:sz w:val="24"/>
            <w:szCs w:val="24"/>
          </w:rPr>
          <w:delText xml:space="preserve">rather than </w:delText>
        </w:r>
        <w:r w:rsidR="001F3800" w:rsidDel="007A1A08">
          <w:rPr>
            <w:rFonts w:ascii="Times New Roman" w:hAnsi="Times New Roman" w:cs="Times New Roman"/>
            <w:sz w:val="24"/>
            <w:szCs w:val="24"/>
          </w:rPr>
          <w:delText>an</w:delText>
        </w:r>
      </w:del>
      <w:ins w:id="79" w:author="Mark Huff" w:date="2022-09-25T14:35:00Z">
        <w:r w:rsidR="007A1A08">
          <w:rPr>
            <w:rFonts w:ascii="Times New Roman" w:hAnsi="Times New Roman" w:cs="Times New Roman"/>
            <w:sz w:val="24"/>
            <w:szCs w:val="24"/>
          </w:rPr>
          <w:t>and is not based on an</w:t>
        </w:r>
      </w:ins>
      <w:r w:rsidR="001F3800">
        <w:rPr>
          <w:rFonts w:ascii="Times New Roman" w:hAnsi="Times New Roman" w:cs="Times New Roman"/>
          <w:sz w:val="24"/>
          <w:szCs w:val="24"/>
        </w:rPr>
        <w:t xml:space="preserve">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6061E21"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mixed-list designs</w:t>
      </w:r>
      <w:r w:rsidR="002C7721">
        <w:rPr>
          <w:rFonts w:ascii="Times New Roman" w:hAnsi="Times New Roman" w:cs="Times New Roman"/>
          <w:sz w:val="24"/>
          <w:szCs w:val="24"/>
        </w:rPr>
        <w:t>,</w:t>
      </w:r>
      <w:r>
        <w:rPr>
          <w:rFonts w:ascii="Times New Roman" w:hAnsi="Times New Roman" w:cs="Times New Roman"/>
          <w:sz w:val="24"/>
          <w:szCs w:val="24"/>
        </w:rPr>
        <w:t xml:space="preserve"> which </w:t>
      </w:r>
      <w:r w:rsidR="002C7721">
        <w:rPr>
          <w:rFonts w:ascii="Times New Roman" w:hAnsi="Times New Roman" w:cs="Times New Roman"/>
          <w:sz w:val="24"/>
          <w:szCs w:val="24"/>
        </w:rPr>
        <w:t xml:space="preserve">present </w:t>
      </w:r>
      <w:r>
        <w:rPr>
          <w:rFonts w:ascii="Times New Roman" w:hAnsi="Times New Roman" w:cs="Times New Roman"/>
          <w:sz w:val="24"/>
          <w:szCs w:val="24"/>
        </w:rPr>
        <w:t>participants</w:t>
      </w:r>
      <w:r w:rsidR="002C7721">
        <w:rPr>
          <w:rFonts w:ascii="Times New Roman" w:hAnsi="Times New Roman" w:cs="Times New Roman"/>
          <w:sz w:val="24"/>
          <w:szCs w:val="24"/>
        </w:rPr>
        <w:t xml:space="preserve"> </w:t>
      </w:r>
      <w:r w:rsidR="004E2222">
        <w:rPr>
          <w:rFonts w:ascii="Times New Roman" w:hAnsi="Times New Roman" w:cs="Times New Roman"/>
          <w:sz w:val="24"/>
          <w:szCs w:val="24"/>
        </w:rPr>
        <w:t>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ins w:id="80" w:author="Mark Huff" w:date="2022-09-25T14:35:00Z">
        <w:r w:rsidR="007A1A08">
          <w:rPr>
            <w:rFonts w:ascii="Times New Roman" w:hAnsi="Times New Roman" w:cs="Times New Roman"/>
            <w:sz w:val="24"/>
            <w:szCs w:val="24"/>
          </w:rPr>
          <w:t xml:space="preserve">shifting study goals requires the perception of easy and difficult pair types. </w:t>
        </w:r>
      </w:ins>
      <w:del w:id="81" w:author="Mark Huff" w:date="2022-09-25T14:35:00Z">
        <w:r w:rsidR="002A1392" w:rsidDel="007A1A08">
          <w:rPr>
            <w:rFonts w:ascii="Times New Roman" w:hAnsi="Times New Roman" w:cs="Times New Roman"/>
            <w:sz w:val="24"/>
            <w:szCs w:val="24"/>
          </w:rPr>
          <w:delText>this account</w:delText>
        </w:r>
        <w:r w:rsidDel="007A1A08">
          <w:rPr>
            <w:rFonts w:ascii="Times New Roman" w:hAnsi="Times New Roman" w:cs="Times New Roman"/>
            <w:sz w:val="24"/>
            <w:szCs w:val="24"/>
          </w:rPr>
          <w:delText xml:space="preserve"> states that participants’ ability to discriminate between different pair types </w:delText>
        </w:r>
        <w:r w:rsidR="009140C8" w:rsidDel="007A1A08">
          <w:rPr>
            <w:rFonts w:ascii="Times New Roman" w:hAnsi="Times New Roman" w:cs="Times New Roman"/>
            <w:sz w:val="24"/>
            <w:szCs w:val="24"/>
          </w:rPr>
          <w:delText xml:space="preserve">drives </w:delText>
        </w:r>
        <w:r w:rsidR="001F3800" w:rsidDel="007A1A08">
          <w:rPr>
            <w:rFonts w:ascii="Times New Roman" w:hAnsi="Times New Roman" w:cs="Times New Roman"/>
            <w:sz w:val="24"/>
            <w:szCs w:val="24"/>
          </w:rPr>
          <w:delText>a shift in goals</w:delText>
        </w:r>
        <w:r w:rsidR="009140C8" w:rsidDel="007A1A08">
          <w:rPr>
            <w:rFonts w:ascii="Times New Roman" w:hAnsi="Times New Roman" w:cs="Times New Roman"/>
            <w:sz w:val="24"/>
            <w:szCs w:val="24"/>
          </w:rPr>
          <w:delText xml:space="preserve"> and</w:delText>
        </w:r>
        <w:r w:rsidR="00A83944" w:rsidDel="007A1A08">
          <w:rPr>
            <w:rFonts w:ascii="Times New Roman" w:hAnsi="Times New Roman" w:cs="Times New Roman"/>
            <w:sz w:val="24"/>
            <w:szCs w:val="24"/>
          </w:rPr>
          <w:delText>,</w:delText>
        </w:r>
        <w:r w:rsidR="009140C8" w:rsidDel="007A1A08">
          <w:rPr>
            <w:rFonts w:ascii="Times New Roman" w:hAnsi="Times New Roman" w:cs="Times New Roman"/>
            <w:sz w:val="24"/>
            <w:szCs w:val="24"/>
          </w:rPr>
          <w:delText xml:space="preserve"> by extension, reactivity</w:delText>
        </w:r>
        <w:r w:rsidDel="007A1A08">
          <w:rPr>
            <w:rFonts w:ascii="Times New Roman" w:hAnsi="Times New Roman" w:cs="Times New Roman"/>
            <w:sz w:val="24"/>
            <w:szCs w:val="24"/>
          </w:rPr>
          <w:delText xml:space="preserve">. </w:delText>
        </w:r>
      </w:del>
      <w:r>
        <w:rPr>
          <w:rFonts w:ascii="Times New Roman" w:hAnsi="Times New Roman" w:cs="Times New Roman"/>
          <w:sz w:val="24"/>
          <w:szCs w:val="24"/>
        </w:rPr>
        <w:t>Thus, this hypothesis</w:t>
      </w:r>
      <w:r w:rsidRPr="00527E0D">
        <w:rPr>
          <w:rFonts w:ascii="Times New Roman" w:hAnsi="Times New Roman" w:cs="Times New Roman"/>
          <w:sz w:val="24"/>
          <w:szCs w:val="24"/>
        </w:rPr>
        <w:t xml:space="preserve"> predicts that reactivity </w:t>
      </w:r>
      <w:del w:id="82" w:author="Mark Huff" w:date="2022-09-25T14:35:00Z">
        <w:r w:rsidR="001F3800" w:rsidDel="00D0020E">
          <w:rPr>
            <w:rFonts w:ascii="Times New Roman" w:hAnsi="Times New Roman" w:cs="Times New Roman"/>
            <w:sz w:val="24"/>
            <w:szCs w:val="24"/>
          </w:rPr>
          <w:delText>could</w:delText>
        </w:r>
        <w:r w:rsidR="001F3800" w:rsidRPr="00527E0D" w:rsidDel="00D0020E">
          <w:rPr>
            <w:rFonts w:ascii="Times New Roman" w:hAnsi="Times New Roman" w:cs="Times New Roman"/>
            <w:sz w:val="24"/>
            <w:szCs w:val="24"/>
          </w:rPr>
          <w:delText xml:space="preserve"> </w:delText>
        </w:r>
      </w:del>
      <w:ins w:id="83" w:author="Mark Huff" w:date="2022-09-25T14:35:00Z">
        <w:r w:rsidR="00D0020E">
          <w:rPr>
            <w:rFonts w:ascii="Times New Roman" w:hAnsi="Times New Roman" w:cs="Times New Roman"/>
            <w:sz w:val="24"/>
            <w:szCs w:val="24"/>
          </w:rPr>
          <w:t>will</w:t>
        </w:r>
        <w:r w:rsidR="00D0020E" w:rsidRPr="00527E0D">
          <w:rPr>
            <w:rFonts w:ascii="Times New Roman" w:hAnsi="Times New Roman" w:cs="Times New Roman"/>
            <w:sz w:val="24"/>
            <w:szCs w:val="24"/>
          </w:rPr>
          <w:t xml:space="preserve"> </w:t>
        </w:r>
      </w:ins>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w:t>
      </w:r>
      <w:del w:id="84" w:author="Mark Huff" w:date="2022-09-25T14:35:00Z">
        <w:r w:rsidDel="00D0020E">
          <w:rPr>
            <w:rFonts w:ascii="Times New Roman" w:hAnsi="Times New Roman" w:cs="Times New Roman"/>
            <w:sz w:val="24"/>
            <w:szCs w:val="24"/>
          </w:rPr>
          <w:delText>cannot occur</w:delText>
        </w:r>
      </w:del>
      <w:ins w:id="85" w:author="Mark Huff" w:date="2022-09-25T14:35:00Z">
        <w:r w:rsidR="00D0020E">
          <w:rPr>
            <w:rFonts w:ascii="Times New Roman" w:hAnsi="Times New Roman" w:cs="Times New Roman"/>
            <w:sz w:val="24"/>
            <w:szCs w:val="24"/>
          </w:rPr>
          <w:t>is unavailable</w:t>
        </w:r>
      </w:ins>
      <w:r>
        <w:rPr>
          <w:rFonts w:ascii="Times New Roman" w:hAnsi="Times New Roman" w:cs="Times New Roman"/>
          <w:sz w:val="24"/>
          <w:szCs w:val="24"/>
        </w:rPr>
        <w:t xml:space="preserve">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1D942174"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generally use mixed-list designs,</w:t>
      </w:r>
      <w:r w:rsidR="004B512A">
        <w:rPr>
          <w:rFonts w:ascii="Times New Roman" w:hAnsi="Times New Roman" w:cs="Times New Roman"/>
          <w:sz w:val="24"/>
          <w:szCs w:val="24"/>
        </w:rPr>
        <w:t xml:space="preserve"> </w:t>
      </w:r>
      <w:del w:id="86" w:author="Mark Huff" w:date="2022-09-25T14:36:00Z">
        <w:r w:rsidDel="00D0020E">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Janes et al. (2018) and Tauber and Witherby (2019) </w:t>
      </w:r>
      <w:del w:id="87" w:author="Mark Huff" w:date="2022-09-25T14:36:00Z">
        <w:r w:rsidDel="00D0020E">
          <w:rPr>
            <w:rFonts w:ascii="Times New Roman" w:hAnsi="Times New Roman" w:cs="Times New Roman"/>
            <w:sz w:val="24"/>
            <w:szCs w:val="24"/>
          </w:rPr>
          <w:delText xml:space="preserve">each </w:delText>
        </w:r>
      </w:del>
      <w:r>
        <w:rPr>
          <w:rFonts w:ascii="Times New Roman" w:hAnsi="Times New Roman" w:cs="Times New Roman"/>
          <w:sz w:val="24"/>
          <w:szCs w:val="24"/>
        </w:rPr>
        <w:t>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w:t>
      </w:r>
      <w:r>
        <w:rPr>
          <w:rFonts w:ascii="Times New Roman" w:hAnsi="Times New Roman" w:cs="Times New Roman"/>
          <w:sz w:val="24"/>
          <w:szCs w:val="24"/>
        </w:rPr>
        <w:lastRenderedPageBreak/>
        <w:t>designs by having participants study 1) mixed lists of forward</w:t>
      </w:r>
      <w:r w:rsidR="001F3800">
        <w:rPr>
          <w:rFonts w:ascii="Times New Roman" w:hAnsi="Times New Roman" w:cs="Times New Roman"/>
          <w:sz w:val="24"/>
          <w:szCs w:val="24"/>
        </w:rPr>
        <w:t xml:space="preserve"> </w:t>
      </w:r>
      <w:r w:rsidR="00135C1C">
        <w:rPr>
          <w:rFonts w:ascii="Times New Roman" w:hAnsi="Times New Roman" w:cs="Times New Roman"/>
          <w:sz w:val="24"/>
          <w:szCs w:val="24"/>
        </w:rPr>
        <w:t>associates</w:t>
      </w:r>
      <w:r>
        <w:rPr>
          <w:rFonts w:ascii="Times New Roman" w:hAnsi="Times New Roman" w:cs="Times New Roman"/>
          <w:sz w:val="24"/>
          <w:szCs w:val="24"/>
        </w:rPr>
        <w:t xml:space="preserve"> and unrelated pairs, 2) pure lists of forward 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with related pairs</w:t>
      </w:r>
      <w:ins w:id="88" w:author="Mark Huff" w:date="2022-09-25T14:36:00Z">
        <w:r w:rsidR="00502283">
          <w:rPr>
            <w:rFonts w:ascii="Times New Roman" w:hAnsi="Times New Roman" w:cs="Times New Roman"/>
            <w:sz w:val="24"/>
            <w:szCs w:val="24"/>
          </w:rPr>
          <w:t>, but this same pattern did not occur on pure lists</w:t>
        </w:r>
      </w:ins>
      <w:del w:id="89" w:author="Mark Huff" w:date="2022-09-25T14:36:00Z">
        <w:r w:rsidR="001F3800" w:rsidDel="00502283">
          <w:rPr>
            <w:rFonts w:ascii="Times New Roman" w:hAnsi="Times New Roman" w:cs="Times New Roman"/>
            <w:sz w:val="24"/>
            <w:szCs w:val="24"/>
          </w:rPr>
          <w:delText xml:space="preserve"> </w:delText>
        </w:r>
        <w:r w:rsidDel="00502283">
          <w:rPr>
            <w:rFonts w:ascii="Times New Roman" w:hAnsi="Times New Roman" w:cs="Times New Roman"/>
            <w:sz w:val="24"/>
            <w:szCs w:val="24"/>
          </w:rPr>
          <w:delText>failed to emerge when a pure list was used</w:delText>
        </w:r>
      </w:del>
      <w:r>
        <w:rPr>
          <w:rFonts w:ascii="Times New Roman" w:hAnsi="Times New Roman" w:cs="Times New Roman"/>
          <w:sz w:val="24"/>
          <w:szCs w:val="24"/>
        </w:rPr>
        <w:t xml:space="preserve">, suggesting that reactivity effects were contingent on participants being able to discriminate between different pair types. </w:t>
      </w:r>
      <w:r w:rsidRPr="004C1631">
        <w:rPr>
          <w:rFonts w:ascii="Times New Roman" w:hAnsi="Times New Roman" w:cs="Times New Roman"/>
          <w:sz w:val="24"/>
          <w:szCs w:val="24"/>
        </w:rPr>
        <w:t>Tauber and Witherby (2019)</w:t>
      </w:r>
      <w:r w:rsidR="005F258D">
        <w:rPr>
          <w:rFonts w:ascii="Times New Roman" w:hAnsi="Times New Roman" w:cs="Times New Roman"/>
          <w:sz w:val="24"/>
          <w:szCs w:val="24"/>
        </w:rPr>
        <w:t>, however,</w:t>
      </w:r>
      <w:r>
        <w:rPr>
          <w:rFonts w:ascii="Times New Roman" w:hAnsi="Times New Roman" w:cs="Times New Roman"/>
          <w:sz w:val="24"/>
          <w:szCs w:val="24"/>
        </w:rPr>
        <w:t xml:space="preserve"> </w:t>
      </w:r>
      <w:del w:id="90" w:author="Mark Huff" w:date="2022-09-25T14:37:00Z">
        <w:r w:rsidDel="00FA24DF">
          <w:rPr>
            <w:rFonts w:ascii="Times New Roman" w:hAnsi="Times New Roman" w:cs="Times New Roman"/>
            <w:sz w:val="24"/>
            <w:szCs w:val="24"/>
          </w:rPr>
          <w:delText xml:space="preserve">showed </w:delText>
        </w:r>
      </w:del>
      <w:ins w:id="91" w:author="Mark Huff" w:date="2022-09-25T14:37:00Z">
        <w:r w:rsidR="00FA24DF">
          <w:rPr>
            <w:rFonts w:ascii="Times New Roman" w:hAnsi="Times New Roman" w:cs="Times New Roman"/>
            <w:sz w:val="24"/>
            <w:szCs w:val="24"/>
          </w:rPr>
          <w:t>reported</w:t>
        </w:r>
      </w:ins>
      <w:del w:id="92" w:author="Mark Huff" w:date="2022-09-25T14:37:00Z">
        <w:r w:rsidDel="00FA24DF">
          <w:rPr>
            <w:rFonts w:ascii="Times New Roman" w:hAnsi="Times New Roman" w:cs="Times New Roman"/>
            <w:sz w:val="24"/>
            <w:szCs w:val="24"/>
          </w:rPr>
          <w:delText>a</w:delText>
        </w:r>
      </w:del>
      <w:r>
        <w:rPr>
          <w:rFonts w:ascii="Times New Roman" w:hAnsi="Times New Roman" w:cs="Times New Roman"/>
          <w:sz w:val="24"/>
          <w:szCs w:val="24"/>
        </w:rPr>
        <w:t xml:space="preserve"> reactivity </w:t>
      </w:r>
      <w:del w:id="93" w:author="Mark Huff" w:date="2022-09-25T14:37:00Z">
        <w:r w:rsidDel="00FA24DF">
          <w:rPr>
            <w:rFonts w:ascii="Times New Roman" w:hAnsi="Times New Roman" w:cs="Times New Roman"/>
            <w:sz w:val="24"/>
            <w:szCs w:val="24"/>
          </w:rPr>
          <w:delText xml:space="preserve">effect </w:delText>
        </w:r>
      </w:del>
      <w:r>
        <w:rPr>
          <w:rFonts w:ascii="Times New Roman" w:hAnsi="Times New Roman" w:cs="Times New Roman"/>
          <w:sz w:val="24"/>
          <w:szCs w:val="24"/>
        </w:rPr>
        <w:t xml:space="preserve">for forward pairs presented using a pure list. </w:t>
      </w:r>
      <w:r w:rsidR="007D4AA2" w:rsidRPr="007D4AA2">
        <w:rPr>
          <w:rFonts w:ascii="Times New Roman" w:hAnsi="Times New Roman" w:cs="Times New Roman"/>
          <w:color w:val="4472C4" w:themeColor="accent1"/>
          <w:sz w:val="24"/>
          <w:szCs w:val="24"/>
        </w:rPr>
        <w:t>However, Tauber and Witherby were unable to directly compare the changed-goal and cue-strengthening accounts</w:t>
      </w:r>
      <w:r w:rsidRPr="007D4AA2">
        <w:rPr>
          <w:rFonts w:ascii="Times New Roman" w:hAnsi="Times New Roman" w:cs="Times New Roman"/>
          <w:color w:val="4472C4" w:themeColor="accent1"/>
          <w:sz w:val="24"/>
          <w:szCs w:val="24"/>
        </w:rPr>
        <w:t xml:space="preserve">, </w:t>
      </w:r>
      <w:r w:rsidR="007D4AA2" w:rsidRPr="007D4AA2">
        <w:rPr>
          <w:rFonts w:ascii="Times New Roman" w:hAnsi="Times New Roman" w:cs="Times New Roman"/>
          <w:color w:val="4472C4" w:themeColor="accent1"/>
          <w:sz w:val="24"/>
          <w:szCs w:val="24"/>
        </w:rPr>
        <w:t xml:space="preserve">as </w:t>
      </w:r>
      <w:del w:id="94" w:author="Mark Huff" w:date="2022-09-25T14:37:00Z">
        <w:r w:rsidR="005A7012" w:rsidDel="00D8294C">
          <w:rPr>
            <w:rFonts w:ascii="Times New Roman" w:hAnsi="Times New Roman" w:cs="Times New Roman"/>
            <w:color w:val="4472C4" w:themeColor="accent1"/>
            <w:sz w:val="24"/>
            <w:szCs w:val="24"/>
          </w:rPr>
          <w:delText>they</w:delText>
        </w:r>
        <w:r w:rsidRPr="007D4AA2" w:rsidDel="00D8294C">
          <w:rPr>
            <w:rFonts w:ascii="Times New Roman" w:hAnsi="Times New Roman" w:cs="Times New Roman"/>
            <w:color w:val="4472C4" w:themeColor="accent1"/>
            <w:sz w:val="24"/>
            <w:szCs w:val="24"/>
          </w:rPr>
          <w:delText xml:space="preserve"> </w:delText>
        </w:r>
        <w:r w:rsidR="004300B3" w:rsidDel="00D8294C">
          <w:rPr>
            <w:rFonts w:ascii="Times New Roman" w:hAnsi="Times New Roman" w:cs="Times New Roman"/>
            <w:color w:val="4472C4" w:themeColor="accent1"/>
            <w:sz w:val="24"/>
            <w:szCs w:val="24"/>
          </w:rPr>
          <w:delText>did not</w:delText>
        </w:r>
        <w:r w:rsidR="001F3800" w:rsidRPr="007D4AA2" w:rsidDel="00D8294C">
          <w:rPr>
            <w:rFonts w:ascii="Times New Roman" w:hAnsi="Times New Roman" w:cs="Times New Roman"/>
            <w:color w:val="4472C4" w:themeColor="accent1"/>
            <w:sz w:val="24"/>
            <w:szCs w:val="24"/>
          </w:rPr>
          <w:delText xml:space="preserve"> include </w:delText>
        </w:r>
      </w:del>
      <w:r w:rsidR="001F3800" w:rsidRPr="007D4AA2">
        <w:rPr>
          <w:rFonts w:ascii="Times New Roman" w:hAnsi="Times New Roman" w:cs="Times New Roman"/>
          <w:color w:val="4472C4" w:themeColor="accent1"/>
          <w:sz w:val="24"/>
          <w:szCs w:val="24"/>
        </w:rPr>
        <w:t xml:space="preserve">a </w:t>
      </w:r>
      <w:del w:id="95" w:author="Mark Huff" w:date="2022-09-25T14:37:00Z">
        <w:r w:rsidR="001F3800" w:rsidRPr="007D4AA2" w:rsidDel="00D8294C">
          <w:rPr>
            <w:rFonts w:ascii="Times New Roman" w:hAnsi="Times New Roman" w:cs="Times New Roman"/>
            <w:color w:val="4472C4" w:themeColor="accent1"/>
            <w:sz w:val="24"/>
            <w:szCs w:val="24"/>
          </w:rPr>
          <w:delText xml:space="preserve">mixed </w:delText>
        </w:r>
      </w:del>
      <w:ins w:id="96" w:author="Mark Huff" w:date="2022-09-25T14:37:00Z">
        <w:r w:rsidR="00D8294C" w:rsidRPr="007D4AA2">
          <w:rPr>
            <w:rFonts w:ascii="Times New Roman" w:hAnsi="Times New Roman" w:cs="Times New Roman"/>
            <w:color w:val="4472C4" w:themeColor="accent1"/>
            <w:sz w:val="24"/>
            <w:szCs w:val="24"/>
          </w:rPr>
          <w:t>mixed</w:t>
        </w:r>
        <w:r w:rsidR="00D8294C">
          <w:rPr>
            <w:rFonts w:ascii="Times New Roman" w:hAnsi="Times New Roman" w:cs="Times New Roman"/>
            <w:color w:val="4472C4" w:themeColor="accent1"/>
            <w:sz w:val="24"/>
            <w:szCs w:val="24"/>
          </w:rPr>
          <w:t>-</w:t>
        </w:r>
      </w:ins>
      <w:r w:rsidR="001F3800" w:rsidRPr="007D4AA2">
        <w:rPr>
          <w:rFonts w:ascii="Times New Roman" w:hAnsi="Times New Roman" w:cs="Times New Roman"/>
          <w:color w:val="4472C4" w:themeColor="accent1"/>
          <w:sz w:val="24"/>
          <w:szCs w:val="24"/>
        </w:rPr>
        <w:t xml:space="preserve">list comparison </w:t>
      </w:r>
      <w:del w:id="97" w:author="Mark Huff" w:date="2022-09-25T14:37:00Z">
        <w:r w:rsidR="001F3800" w:rsidRPr="007D4AA2" w:rsidDel="00D8294C">
          <w:rPr>
            <w:rFonts w:ascii="Times New Roman" w:hAnsi="Times New Roman" w:cs="Times New Roman"/>
            <w:color w:val="4472C4" w:themeColor="accent1"/>
            <w:sz w:val="24"/>
            <w:szCs w:val="24"/>
          </w:rPr>
          <w:delText>grou</w:delText>
        </w:r>
        <w:r w:rsidR="007D4AA2" w:rsidRPr="007D4AA2" w:rsidDel="00D8294C">
          <w:rPr>
            <w:rFonts w:ascii="Times New Roman" w:hAnsi="Times New Roman" w:cs="Times New Roman"/>
            <w:color w:val="4472C4" w:themeColor="accent1"/>
            <w:sz w:val="24"/>
            <w:szCs w:val="24"/>
          </w:rPr>
          <w:delText>p</w:delText>
        </w:r>
      </w:del>
      <w:ins w:id="98" w:author="Mark Huff" w:date="2022-09-25T14:37:00Z">
        <w:r w:rsidR="00D8294C">
          <w:rPr>
            <w:rFonts w:ascii="Times New Roman" w:hAnsi="Times New Roman" w:cs="Times New Roman"/>
            <w:color w:val="4472C4" w:themeColor="accent1"/>
            <w:sz w:val="24"/>
            <w:szCs w:val="24"/>
          </w:rPr>
          <w:t>was not included</w:t>
        </w:r>
      </w:ins>
      <w:r w:rsidR="007D4AA2" w:rsidRPr="007D4AA2">
        <w:rPr>
          <w:rFonts w:ascii="Times New Roman" w:hAnsi="Times New Roman" w:cs="Times New Roman"/>
          <w:color w:val="4472C4" w:themeColor="accent1"/>
          <w:sz w:val="24"/>
          <w:szCs w:val="24"/>
        </w:rPr>
        <w:t xml:space="preserve">. </w:t>
      </w:r>
      <w:r w:rsidR="007D4AA2">
        <w:rPr>
          <w:rFonts w:ascii="Times New Roman" w:hAnsi="Times New Roman" w:cs="Times New Roman"/>
          <w:sz w:val="24"/>
          <w:szCs w:val="24"/>
        </w:rPr>
        <w:t>Thus,</w:t>
      </w:r>
      <w:r>
        <w:rPr>
          <w:rFonts w:ascii="Times New Roman" w:hAnsi="Times New Roman" w:cs="Times New Roman"/>
          <w:sz w:val="24"/>
          <w:szCs w:val="24"/>
        </w:rPr>
        <w:t xml:space="preserve"> it </w:t>
      </w:r>
      <w:del w:id="99" w:author="Mark Huff" w:date="2022-09-25T14:37:00Z">
        <w:r w:rsidDel="00D8294C">
          <w:rPr>
            <w:rFonts w:ascii="Times New Roman" w:hAnsi="Times New Roman" w:cs="Times New Roman"/>
            <w:sz w:val="24"/>
            <w:szCs w:val="24"/>
          </w:rPr>
          <w:delText xml:space="preserve">remains </w:delText>
        </w:r>
      </w:del>
      <w:ins w:id="100" w:author="Mark Huff" w:date="2022-09-25T14:37:00Z">
        <w:r w:rsidR="00D8294C">
          <w:rPr>
            <w:rFonts w:ascii="Times New Roman" w:hAnsi="Times New Roman" w:cs="Times New Roman"/>
            <w:sz w:val="24"/>
            <w:szCs w:val="24"/>
          </w:rPr>
          <w:t xml:space="preserve">is </w:t>
        </w:r>
      </w:ins>
      <w:r w:rsidR="00052437" w:rsidRPr="00052437">
        <w:rPr>
          <w:rFonts w:ascii="Times New Roman" w:hAnsi="Times New Roman" w:cs="Times New Roman"/>
          <w:sz w:val="24"/>
          <w:szCs w:val="24"/>
        </w:rPr>
        <w:t xml:space="preserve">unclear how these observed reactivity effects </w:t>
      </w:r>
      <w:r w:rsidR="007D4AA2">
        <w:rPr>
          <w:rFonts w:ascii="Times New Roman" w:hAnsi="Times New Roman" w:cs="Times New Roman"/>
          <w:sz w:val="24"/>
          <w:szCs w:val="24"/>
        </w:rPr>
        <w:t xml:space="preserve">would </w:t>
      </w:r>
      <w:r w:rsidR="00052437" w:rsidRPr="00052437">
        <w:rPr>
          <w:rFonts w:ascii="Times New Roman" w:hAnsi="Times New Roman" w:cs="Times New Roman"/>
          <w:sz w:val="24"/>
          <w:szCs w:val="24"/>
        </w:rPr>
        <w:t xml:space="preserve">compare to a mixed list (i.e., whether reactivity effects would be greater when using a mixed list </w:t>
      </w:r>
      <w:r w:rsidR="008A3F9C">
        <w:rPr>
          <w:rFonts w:ascii="Times New Roman" w:hAnsi="Times New Roman" w:cs="Times New Roman"/>
          <w:sz w:val="24"/>
          <w:szCs w:val="24"/>
        </w:rPr>
        <w:t>vs.</w:t>
      </w:r>
      <w:r w:rsidR="00052437" w:rsidRPr="00052437">
        <w:rPr>
          <w:rFonts w:ascii="Times New Roman" w:hAnsi="Times New Roman" w:cs="Times New Roman"/>
          <w:sz w:val="24"/>
          <w:szCs w:val="24"/>
        </w:rPr>
        <w:t xml:space="preserve"> a pure list) or whether this effect would also extend to a pure list of unrelated pairs.</w:t>
      </w:r>
    </w:p>
    <w:p w14:paraId="0EDA7FAE" w14:textId="3C6254DF" w:rsidR="00B57D5C" w:rsidRPr="00DA7450" w:rsidRDefault="00B57D5C" w:rsidP="002006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ins w:id="101" w:author="Mark Huff" w:date="2022-09-25T14:38:00Z">
        <w:r w:rsidR="00D83AE7">
          <w:rPr>
            <w:rFonts w:ascii="Times New Roman" w:hAnsi="Times New Roman" w:cs="Times New Roman"/>
            <w:sz w:val="24"/>
            <w:szCs w:val="24"/>
          </w:rPr>
          <w:t xml:space="preserve"> and the absence of comparison groups within the literature,</w:t>
        </w:r>
      </w:ins>
      <w:r w:rsidRPr="00DA7450">
        <w:rPr>
          <w:rFonts w:ascii="Times New Roman" w:hAnsi="Times New Roman" w:cs="Times New Roman"/>
          <w:sz w:val="24"/>
          <w:szCs w:val="24"/>
        </w:rPr>
        <w:t xml:space="preserve"> </w:t>
      </w:r>
      <w:r w:rsidR="00AF5FB8">
        <w:rPr>
          <w:rFonts w:ascii="Times New Roman" w:hAnsi="Times New Roman" w:cs="Times New Roman"/>
          <w:sz w:val="24"/>
          <w:szCs w:val="24"/>
        </w:rPr>
        <w:t>t</w:t>
      </w:r>
      <w:r w:rsidR="00BC1646">
        <w:rPr>
          <w:rFonts w:ascii="Times New Roman" w:hAnsi="Times New Roman" w:cs="Times New Roman"/>
          <w:sz w:val="24"/>
          <w:szCs w:val="24"/>
        </w:rPr>
        <w:t xml:space="preserve">he </w:t>
      </w:r>
      <w:r w:rsidR="007708D1">
        <w:rPr>
          <w:rFonts w:ascii="Times New Roman" w:hAnsi="Times New Roman" w:cs="Times New Roman"/>
          <w:sz w:val="24"/>
          <w:szCs w:val="24"/>
        </w:rPr>
        <w:t xml:space="preserve">present study </w:t>
      </w:r>
      <w:r w:rsidR="00AF5FB8">
        <w:rPr>
          <w:rFonts w:ascii="Times New Roman" w:hAnsi="Times New Roman" w:cs="Times New Roman"/>
          <w:sz w:val="24"/>
          <w:szCs w:val="24"/>
        </w:rPr>
        <w:t xml:space="preserve">sought </w:t>
      </w:r>
      <w:r w:rsidR="00BC1646">
        <w:rPr>
          <w:rFonts w:ascii="Times New Roman" w:hAnsi="Times New Roman" w:cs="Times New Roman"/>
          <w:sz w:val="24"/>
          <w:szCs w:val="24"/>
        </w:rPr>
        <w:t xml:space="preserve">to provide a </w:t>
      </w:r>
      <w:del w:id="102" w:author="Mark Huff" w:date="2022-09-25T14:38:00Z">
        <w:r w:rsidR="00BC1646" w:rsidDel="00D83AE7">
          <w:rPr>
            <w:rFonts w:ascii="Times New Roman" w:hAnsi="Times New Roman" w:cs="Times New Roman"/>
            <w:sz w:val="24"/>
            <w:szCs w:val="24"/>
          </w:rPr>
          <w:delText xml:space="preserve">more </w:delText>
        </w:r>
      </w:del>
      <w:r w:rsidR="00BC1646">
        <w:rPr>
          <w:rFonts w:ascii="Times New Roman" w:hAnsi="Times New Roman" w:cs="Times New Roman"/>
          <w:sz w:val="24"/>
          <w:szCs w:val="24"/>
        </w:rPr>
        <w:t>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del w:id="103" w:author="Mark Huff" w:date="2022-09-25T14:38:00Z">
        <w:r w:rsidDel="00CA2BB4">
          <w:rPr>
            <w:rFonts w:ascii="Times New Roman" w:hAnsi="Times New Roman" w:cs="Times New Roman"/>
            <w:sz w:val="24"/>
            <w:szCs w:val="24"/>
          </w:rPr>
          <w:delText xml:space="preserve">list </w:delText>
        </w:r>
      </w:del>
      <w:ins w:id="104" w:author="Mark Huff" w:date="2022-09-25T14:38:00Z">
        <w:r w:rsidR="00CA2BB4">
          <w:rPr>
            <w:rFonts w:ascii="Times New Roman" w:hAnsi="Times New Roman" w:cs="Times New Roman"/>
            <w:sz w:val="24"/>
            <w:szCs w:val="24"/>
          </w:rPr>
          <w:t>list-</w:t>
        </w:r>
      </w:ins>
      <w:r w:rsidR="004D33F5">
        <w:rPr>
          <w:rFonts w:ascii="Times New Roman" w:hAnsi="Times New Roman" w:cs="Times New Roman"/>
          <w:sz w:val="24"/>
          <w:szCs w:val="24"/>
        </w:rPr>
        <w:t>composition</w:t>
      </w:r>
      <w:ins w:id="105" w:author="Mark Huff" w:date="2022-09-25T14:38:00Z">
        <w:r w:rsidR="00CA2BB4">
          <w:rPr>
            <w:rFonts w:ascii="Times New Roman" w:hAnsi="Times New Roman" w:cs="Times New Roman"/>
            <w:sz w:val="24"/>
            <w:szCs w:val="24"/>
          </w:rPr>
          <w:t xml:space="preserve"> effects</w:t>
        </w:r>
      </w:ins>
      <w:r w:rsidR="004D33F5">
        <w:rPr>
          <w:rFonts w:ascii="Times New Roman" w:hAnsi="Times New Roman" w:cs="Times New Roman"/>
          <w:sz w:val="24"/>
          <w:szCs w:val="24"/>
        </w:rPr>
        <w:t xml:space="preserve"> </w:t>
      </w:r>
      <w:r>
        <w:rPr>
          <w:rFonts w:ascii="Times New Roman" w:hAnsi="Times New Roman" w:cs="Times New Roman"/>
          <w:sz w:val="24"/>
          <w:szCs w:val="24"/>
        </w:rPr>
        <w:t>on reactivity</w:t>
      </w:r>
      <w:ins w:id="106" w:author="Mark Huff" w:date="2022-09-25T14:38:00Z">
        <w:r w:rsidR="00CA2BB4">
          <w:rPr>
            <w:rFonts w:ascii="Times New Roman" w:hAnsi="Times New Roman" w:cs="Times New Roman"/>
            <w:sz w:val="24"/>
            <w:szCs w:val="24"/>
          </w:rPr>
          <w:t>. Specifically, our study</w:t>
        </w:r>
      </w:ins>
      <w:ins w:id="107" w:author="Mark Huff" w:date="2022-09-25T14:39:00Z">
        <w:r w:rsidR="00CA2BB4">
          <w:rPr>
            <w:rFonts w:ascii="Times New Roman" w:hAnsi="Times New Roman" w:cs="Times New Roman"/>
            <w:sz w:val="24"/>
            <w:szCs w:val="24"/>
          </w:rPr>
          <w:t xml:space="preserve"> compared</w:t>
        </w:r>
      </w:ins>
      <w:r>
        <w:rPr>
          <w:rFonts w:ascii="Times New Roman" w:hAnsi="Times New Roman" w:cs="Times New Roman"/>
          <w:sz w:val="24"/>
          <w:szCs w:val="24"/>
        </w:rPr>
        <w:t xml:space="preserve"> </w:t>
      </w:r>
      <w:del w:id="108" w:author="Mark Huff" w:date="2022-09-25T14:39:00Z">
        <w:r w:rsidDel="00CA2BB4">
          <w:rPr>
            <w:rFonts w:ascii="Times New Roman" w:hAnsi="Times New Roman" w:cs="Times New Roman"/>
            <w:sz w:val="24"/>
            <w:szCs w:val="24"/>
          </w:rPr>
          <w:delText xml:space="preserve">by </w:delText>
        </w:r>
        <w:r w:rsidRPr="00DA7450" w:rsidDel="00CA2BB4">
          <w:rPr>
            <w:rFonts w:ascii="Times New Roman" w:hAnsi="Times New Roman" w:cs="Times New Roman"/>
            <w:sz w:val="24"/>
            <w:szCs w:val="24"/>
          </w:rPr>
          <w:delText xml:space="preserve">comparing </w:delText>
        </w:r>
      </w:del>
      <w:r>
        <w:rPr>
          <w:rFonts w:ascii="Times New Roman" w:hAnsi="Times New Roman" w:cs="Times New Roman"/>
          <w:sz w:val="24"/>
          <w:szCs w:val="24"/>
        </w:rPr>
        <w:t xml:space="preserve">recall </w:t>
      </w:r>
      <w:del w:id="109" w:author="Mark Huff" w:date="2022-09-25T14:39:00Z">
        <w:r w:rsidR="002006FB" w:rsidDel="00CA2BB4">
          <w:rPr>
            <w:rFonts w:ascii="Times New Roman" w:hAnsi="Times New Roman" w:cs="Times New Roman"/>
            <w:sz w:val="24"/>
            <w:szCs w:val="24"/>
          </w:rPr>
          <w:delText>for</w:delText>
        </w:r>
        <w:r w:rsidDel="00CA2BB4">
          <w:rPr>
            <w:rFonts w:ascii="Times New Roman" w:hAnsi="Times New Roman" w:cs="Times New Roman"/>
            <w:sz w:val="24"/>
            <w:szCs w:val="24"/>
          </w:rPr>
          <w:delText xml:space="preserve"> participants who studied</w:delText>
        </w:r>
      </w:del>
      <w:ins w:id="110" w:author="Mark Huff" w:date="2022-09-25T14:39:00Z">
        <w:r w:rsidR="00CA2BB4">
          <w:rPr>
            <w:rFonts w:ascii="Times New Roman" w:hAnsi="Times New Roman" w:cs="Times New Roman"/>
            <w:sz w:val="24"/>
            <w:szCs w:val="24"/>
          </w:rPr>
          <w:t>in</w:t>
        </w:r>
      </w:ins>
      <w:r>
        <w:rPr>
          <w:rFonts w:ascii="Times New Roman" w:hAnsi="Times New Roman" w:cs="Times New Roman"/>
          <w:sz w:val="24"/>
          <w:szCs w:val="24"/>
        </w:rPr>
        <w:t xml:space="preserve">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t>
      </w:r>
      <w:r w:rsidR="008A3F9C">
        <w:rPr>
          <w:rFonts w:ascii="Times New Roman" w:hAnsi="Times New Roman" w:cs="Times New Roman"/>
          <w:sz w:val="24"/>
          <w:szCs w:val="24"/>
        </w:rPr>
        <w:t>containing</w:t>
      </w:r>
      <w:r w:rsidR="00BC1646">
        <w:rPr>
          <w:rFonts w:ascii="Times New Roman" w:hAnsi="Times New Roman" w:cs="Times New Roman"/>
          <w:sz w:val="24"/>
          <w:szCs w:val="24"/>
        </w:rPr>
        <w:t xml:space="preserve"> related and unrelated pairs</w:t>
      </w:r>
      <w:r w:rsidRPr="00DA7450">
        <w:rPr>
          <w:rFonts w:ascii="Times New Roman" w:hAnsi="Times New Roman" w:cs="Times New Roman"/>
          <w:sz w:val="24"/>
          <w:szCs w:val="24"/>
        </w:rPr>
        <w:t xml:space="preserve"> to</w:t>
      </w:r>
      <w:ins w:id="111" w:author="Mark Huff" w:date="2022-09-25T14:39:00Z">
        <w:r w:rsidR="00C26704">
          <w:rPr>
            <w:rFonts w:ascii="Times New Roman" w:hAnsi="Times New Roman" w:cs="Times New Roman"/>
            <w:sz w:val="24"/>
            <w:szCs w:val="24"/>
          </w:rPr>
          <w:t xml:space="preserve"> a</w:t>
        </w:r>
      </w:ins>
      <w:r w:rsidRPr="00DA7450">
        <w:rPr>
          <w:rFonts w:ascii="Times New Roman" w:hAnsi="Times New Roman" w:cs="Times New Roman"/>
          <w:sz w:val="24"/>
          <w:szCs w:val="24"/>
        </w:rPr>
        <w:t xml:space="preserve"> </w:t>
      </w:r>
      <w:r>
        <w:rPr>
          <w:rFonts w:ascii="Times New Roman" w:hAnsi="Times New Roman" w:cs="Times New Roman"/>
          <w:sz w:val="24"/>
          <w:szCs w:val="24"/>
        </w:rPr>
        <w:t>separate group</w:t>
      </w:r>
      <w:del w:id="112" w:author="Mark Huff" w:date="2022-09-25T14:39:00Z">
        <w:r w:rsidDel="00C26704">
          <w:rPr>
            <w:rFonts w:ascii="Times New Roman" w:hAnsi="Times New Roman" w:cs="Times New Roman"/>
            <w:sz w:val="24"/>
            <w:szCs w:val="24"/>
          </w:rPr>
          <w:delText>s</w:delText>
        </w:r>
      </w:del>
      <w:r>
        <w:rPr>
          <w:rFonts w:ascii="Times New Roman" w:hAnsi="Times New Roman" w:cs="Times New Roman"/>
          <w:sz w:val="24"/>
          <w:szCs w:val="24"/>
        </w:rPr>
        <w:t xml:space="preserve">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r w:rsidR="002006FB">
        <w:rPr>
          <w:rFonts w:ascii="Times New Roman" w:hAnsi="Times New Roman" w:cs="Times New Roman"/>
          <w:sz w:val="24"/>
          <w:szCs w:val="24"/>
        </w:rPr>
        <w:t xml:space="preserve"> </w:t>
      </w:r>
      <w:r>
        <w:rPr>
          <w:rFonts w:ascii="Times New Roman" w:hAnsi="Times New Roman" w:cs="Times New Roman"/>
          <w:sz w:val="24"/>
          <w:szCs w:val="24"/>
        </w:rPr>
        <w:t xml:space="preserve">Finally,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del w:id="113" w:author="Mark Huff" w:date="2022-09-25T14:39:00Z">
        <w:r w:rsidR="00E13B5D" w:rsidDel="00C26704">
          <w:rPr>
            <w:rFonts w:ascii="Times New Roman" w:hAnsi="Times New Roman" w:cs="Times New Roman"/>
            <w:sz w:val="24"/>
            <w:szCs w:val="24"/>
          </w:rPr>
          <w:delText>frequency</w:delText>
        </w:r>
        <w:r w:rsidDel="00C26704">
          <w:rPr>
            <w:rFonts w:ascii="Times New Roman" w:hAnsi="Times New Roman" w:cs="Times New Roman"/>
            <w:sz w:val="24"/>
            <w:szCs w:val="24"/>
          </w:rPr>
          <w:delText xml:space="preserve"> </w:delText>
        </w:r>
      </w:del>
      <w:ins w:id="114" w:author="Mark Huff" w:date="2022-09-25T14:39:00Z">
        <w:r w:rsidR="00C26704">
          <w:rPr>
            <w:rFonts w:ascii="Times New Roman" w:hAnsi="Times New Roman" w:cs="Times New Roman"/>
            <w:sz w:val="24"/>
            <w:szCs w:val="24"/>
          </w:rPr>
          <w:t>frequency-</w:t>
        </w:r>
      </w:ins>
      <w:r>
        <w:rPr>
          <w:rFonts w:ascii="Times New Roman" w:hAnsi="Times New Roman" w:cs="Times New Roman"/>
          <w:sz w:val="24"/>
          <w:szCs w:val="24"/>
        </w:rPr>
        <w:t>judgment group</w:t>
      </w:r>
      <w:r w:rsidR="00E13B5D">
        <w:rPr>
          <w:rFonts w:ascii="Times New Roman" w:hAnsi="Times New Roman" w:cs="Times New Roman"/>
          <w:sz w:val="24"/>
          <w:szCs w:val="24"/>
        </w:rPr>
        <w:t xml:space="preserve"> in which </w:t>
      </w:r>
      <w:r w:rsidR="00E13B5D">
        <w:rPr>
          <w:rFonts w:ascii="Times New Roman" w:hAnsi="Times New Roman" w:cs="Times New Roman"/>
          <w:sz w:val="24"/>
          <w:szCs w:val="24"/>
        </w:rPr>
        <w:lastRenderedPageBreak/>
        <w:t xml:space="preserve">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w:t>
      </w:r>
      <w:commentRangeStart w:id="115"/>
      <w:r>
        <w:rPr>
          <w:rFonts w:ascii="Times New Roman" w:hAnsi="Times New Roman" w:cs="Times New Roman"/>
          <w:sz w:val="24"/>
          <w:szCs w:val="24"/>
        </w:rPr>
        <w:t>context</w:t>
      </w:r>
      <w:commentRangeEnd w:id="115"/>
      <w:r w:rsidR="009E73E4">
        <w:rPr>
          <w:rStyle w:val="CommentReference"/>
        </w:rPr>
        <w:commentReference w:id="115"/>
      </w:r>
      <w:r>
        <w:rPr>
          <w:rFonts w:ascii="Times New Roman" w:hAnsi="Times New Roman" w:cs="Times New Roman"/>
          <w:sz w:val="24"/>
          <w:szCs w:val="24"/>
        </w:rPr>
        <w:t>.</w:t>
      </w:r>
      <w:ins w:id="116" w:author="Nick Maxwell" w:date="2022-09-25T20:49:00Z">
        <w:r w:rsidR="00615195">
          <w:rPr>
            <w:rFonts w:ascii="Times New Roman" w:hAnsi="Times New Roman" w:cs="Times New Roman"/>
            <w:sz w:val="24"/>
            <w:szCs w:val="24"/>
          </w:rPr>
          <w:t xml:space="preserve"> Finally, </w:t>
        </w:r>
        <w:r w:rsidR="00615195" w:rsidRPr="00615195">
          <w:rPr>
            <w:rFonts w:ascii="Times New Roman" w:hAnsi="Times New Roman" w:cs="Times New Roman"/>
            <w:sz w:val="24"/>
            <w:szCs w:val="24"/>
            <w:highlight w:val="yellow"/>
            <w:rPrChange w:id="117" w:author="Nick Maxwell" w:date="2022-09-25T20:49:00Z">
              <w:rPr>
                <w:rFonts w:ascii="Times New Roman" w:hAnsi="Times New Roman" w:cs="Times New Roman"/>
                <w:sz w:val="24"/>
                <w:szCs w:val="24"/>
              </w:rPr>
            </w:rPrChange>
          </w:rPr>
          <w:t>[NOVELTY]</w:t>
        </w:r>
      </w:ins>
    </w:p>
    <w:p w14:paraId="6D19A829" w14:textId="4138FF37"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del w:id="118" w:author="Mark Huff" w:date="2022-09-25T14:41:00Z">
        <w:r w:rsidR="00EB1B7C" w:rsidDel="007F5DB9">
          <w:rPr>
            <w:rFonts w:ascii="Times New Roman" w:hAnsi="Times New Roman" w:cs="Times New Roman"/>
            <w:b/>
            <w:bCs/>
            <w:sz w:val="24"/>
            <w:szCs w:val="24"/>
          </w:rPr>
          <w:delText>vs.</w:delText>
        </w:r>
      </w:del>
      <w:ins w:id="119" w:author="Mark Huff" w:date="2022-09-25T14:41:00Z">
        <w:r w:rsidR="007F5DB9">
          <w:rPr>
            <w:rFonts w:ascii="Times New Roman" w:hAnsi="Times New Roman" w:cs="Times New Roman"/>
            <w:b/>
            <w:bCs/>
            <w:sz w:val="24"/>
            <w:szCs w:val="24"/>
          </w:rPr>
          <w:t>versus</w:t>
        </w:r>
      </w:ins>
      <w:r w:rsidRPr="00B04442">
        <w:rPr>
          <w:rFonts w:ascii="Times New Roman" w:hAnsi="Times New Roman" w:cs="Times New Roman"/>
          <w:b/>
          <w:bCs/>
          <w:sz w:val="24"/>
          <w:szCs w:val="24"/>
        </w:rPr>
        <w:t xml:space="preserve"> Unrelated Pairs</w:t>
      </w:r>
    </w:p>
    <w:p w14:paraId="35E53E03" w14:textId="2EC9C3A8" w:rsidR="002A5B04" w:rsidRDefault="00925C3C" w:rsidP="008B465F">
      <w:pPr>
        <w:spacing w:after="0" w:line="480" w:lineRule="auto"/>
        <w:ind w:firstLine="720"/>
        <w:rPr>
          <w:rFonts w:ascii="Times New Roman" w:hAnsi="Times New Roman" w:cs="Times New Roman"/>
          <w:sz w:val="24"/>
          <w:szCs w:val="24"/>
        </w:rPr>
      </w:pPr>
      <w:ins w:id="120" w:author="Nick Maxwell" w:date="2022-09-25T20:54:00Z">
        <w:r>
          <w:rPr>
            <w:rFonts w:ascii="Times New Roman" w:hAnsi="Times New Roman" w:cs="Times New Roman"/>
            <w:sz w:val="24"/>
            <w:szCs w:val="24"/>
          </w:rPr>
          <w:t xml:space="preserve">Experiment 1 had three main goals. </w:t>
        </w:r>
      </w:ins>
      <w:del w:id="121" w:author="Nick Maxwell" w:date="2022-09-25T20:54:00Z">
        <w:r w:rsidR="00B8548C" w:rsidDel="00925C3C">
          <w:rPr>
            <w:rFonts w:ascii="Times New Roman" w:hAnsi="Times New Roman" w:cs="Times New Roman"/>
            <w:sz w:val="24"/>
            <w:szCs w:val="24"/>
          </w:rPr>
          <w:delText>The goal</w:delText>
        </w:r>
        <w:r w:rsidR="005757BF" w:rsidDel="00925C3C">
          <w:rPr>
            <w:rFonts w:ascii="Times New Roman" w:hAnsi="Times New Roman" w:cs="Times New Roman"/>
            <w:sz w:val="24"/>
            <w:szCs w:val="24"/>
          </w:rPr>
          <w:delText>s</w:delText>
        </w:r>
        <w:r w:rsidR="00B8548C" w:rsidDel="00925C3C">
          <w:rPr>
            <w:rFonts w:ascii="Times New Roman" w:hAnsi="Times New Roman" w:cs="Times New Roman"/>
            <w:sz w:val="24"/>
            <w:szCs w:val="24"/>
          </w:rPr>
          <w:delText xml:space="preserve"> of </w:delText>
        </w:r>
        <w:r w:rsidR="00B8548C" w:rsidRPr="00DA7450" w:rsidDel="00925C3C">
          <w:rPr>
            <w:rFonts w:ascii="Times New Roman" w:hAnsi="Times New Roman" w:cs="Times New Roman"/>
            <w:sz w:val="24"/>
            <w:szCs w:val="24"/>
          </w:rPr>
          <w:delText xml:space="preserve">Experiment </w:delText>
        </w:r>
        <w:r w:rsidR="00A357D8" w:rsidDel="00925C3C">
          <w:rPr>
            <w:rFonts w:ascii="Times New Roman" w:hAnsi="Times New Roman" w:cs="Times New Roman"/>
            <w:sz w:val="24"/>
            <w:szCs w:val="24"/>
          </w:rPr>
          <w:delText>1</w:delText>
        </w:r>
        <w:r w:rsidR="005757BF" w:rsidDel="00925C3C">
          <w:rPr>
            <w:rFonts w:ascii="Times New Roman" w:hAnsi="Times New Roman" w:cs="Times New Roman"/>
            <w:sz w:val="24"/>
            <w:szCs w:val="24"/>
          </w:rPr>
          <w:delText xml:space="preserve"> were </w:delText>
        </w:r>
        <w:commentRangeStart w:id="122"/>
        <w:commentRangeStart w:id="123"/>
        <w:r w:rsidR="005757BF" w:rsidDel="00925C3C">
          <w:rPr>
            <w:rFonts w:ascii="Times New Roman" w:hAnsi="Times New Roman" w:cs="Times New Roman"/>
            <w:sz w:val="24"/>
            <w:szCs w:val="24"/>
          </w:rPr>
          <w:delText>twofold</w:delText>
        </w:r>
        <w:commentRangeEnd w:id="122"/>
        <w:r w:rsidR="00A830AF" w:rsidDel="00925C3C">
          <w:rPr>
            <w:rStyle w:val="CommentReference"/>
          </w:rPr>
          <w:commentReference w:id="122"/>
        </w:r>
        <w:commentRangeEnd w:id="123"/>
        <w:r w:rsidR="00A84951" w:rsidDel="00925C3C">
          <w:rPr>
            <w:rStyle w:val="CommentReference"/>
          </w:rPr>
          <w:commentReference w:id="123"/>
        </w:r>
        <w:r w:rsidR="005757BF" w:rsidDel="00925C3C">
          <w:rPr>
            <w:rFonts w:ascii="Times New Roman" w:hAnsi="Times New Roman" w:cs="Times New Roman"/>
            <w:sz w:val="24"/>
            <w:szCs w:val="24"/>
          </w:rPr>
          <w:delText xml:space="preserve">. </w:delText>
        </w:r>
      </w:del>
      <w:r w:rsidR="005757BF">
        <w:rPr>
          <w:rFonts w:ascii="Times New Roman" w:hAnsi="Times New Roman" w:cs="Times New Roman"/>
          <w:sz w:val="24"/>
          <w:szCs w:val="24"/>
        </w:rPr>
        <w:t xml:space="preserve">First, we sought to </w:t>
      </w:r>
      <w:r w:rsidR="00B8548C"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sidR="00B8548C">
        <w:rPr>
          <w:rFonts w:ascii="Times New Roman" w:hAnsi="Times New Roman" w:cs="Times New Roman"/>
          <w:sz w:val="24"/>
          <w:szCs w:val="24"/>
        </w:rPr>
        <w:t>initially</w:t>
      </w:r>
      <w:r w:rsidR="00B8548C"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t>
      </w:r>
      <w:del w:id="124" w:author="Nick Maxwell" w:date="2022-09-25T20:54:00Z">
        <w:r w:rsidR="00BD0D71" w:rsidDel="00925C3C">
          <w:rPr>
            <w:rFonts w:ascii="Times New Roman" w:hAnsi="Times New Roman" w:cs="Times New Roman"/>
            <w:sz w:val="24"/>
            <w:szCs w:val="24"/>
          </w:rPr>
          <w:delText xml:space="preserve">We </w:delText>
        </w:r>
        <w:r w:rsidR="00A357D8" w:rsidDel="00925C3C">
          <w:rPr>
            <w:rFonts w:ascii="Times New Roman" w:hAnsi="Times New Roman" w:cs="Times New Roman"/>
            <w:sz w:val="24"/>
            <w:szCs w:val="24"/>
          </w:rPr>
          <w:delText>then</w:delText>
        </w:r>
      </w:del>
      <w:ins w:id="125" w:author="Nick Maxwell" w:date="2022-09-25T20:54:00Z">
        <w:r>
          <w:rPr>
            <w:rFonts w:ascii="Times New Roman" w:hAnsi="Times New Roman" w:cs="Times New Roman"/>
            <w:sz w:val="24"/>
            <w:szCs w:val="24"/>
          </w:rPr>
          <w:t>Second, we</w:t>
        </w:r>
      </w:ins>
      <w:r w:rsidR="00B8548C">
        <w:rPr>
          <w:rFonts w:ascii="Times New Roman" w:hAnsi="Times New Roman" w:cs="Times New Roman"/>
          <w:sz w:val="24"/>
          <w:szCs w:val="24"/>
        </w:rPr>
        <w:t xml:space="preserve"> test</w:t>
      </w:r>
      <w:r w:rsidR="00BD0D71">
        <w:rPr>
          <w:rFonts w:ascii="Times New Roman" w:hAnsi="Times New Roman" w:cs="Times New Roman"/>
          <w:sz w:val="24"/>
          <w:szCs w:val="24"/>
        </w:rPr>
        <w:t>ed</w:t>
      </w:r>
      <w:r w:rsidR="00B8548C">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del w:id="126" w:author="Nick Maxwell" w:date="2022-09-25T20:50:00Z">
        <w:r w:rsidR="002A5B04" w:rsidDel="0079059D">
          <w:rPr>
            <w:rFonts w:ascii="Times New Roman" w:hAnsi="Times New Roman" w:cs="Times New Roman"/>
            <w:sz w:val="24"/>
            <w:szCs w:val="24"/>
          </w:rPr>
          <w:delText>Finally</w:delText>
        </w:r>
      </w:del>
      <w:ins w:id="127" w:author="Nick Maxwell" w:date="2022-09-25T20:54:00Z">
        <w:r>
          <w:rPr>
            <w:rFonts w:ascii="Times New Roman" w:hAnsi="Times New Roman" w:cs="Times New Roman"/>
            <w:sz w:val="24"/>
            <w:szCs w:val="24"/>
          </w:rPr>
          <w:t>Finally</w:t>
        </w:r>
      </w:ins>
      <w:r w:rsidR="002A5B04">
        <w:rPr>
          <w:rFonts w:ascii="Times New Roman" w:hAnsi="Times New Roman" w:cs="Times New Roman"/>
          <w:sz w:val="24"/>
          <w:szCs w:val="24"/>
        </w:rPr>
        <w:t>,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w:t>
      </w:r>
      <w:commentRangeStart w:id="128"/>
      <w:r w:rsidR="00A56883">
        <w:rPr>
          <w:rFonts w:ascii="Times New Roman" w:hAnsi="Times New Roman" w:cs="Times New Roman"/>
          <w:sz w:val="24"/>
          <w:szCs w:val="24"/>
        </w:rPr>
        <w:t>JOLs</w:t>
      </w:r>
      <w:commentRangeEnd w:id="128"/>
      <w:r w:rsidR="00F636DD">
        <w:rPr>
          <w:rStyle w:val="CommentReference"/>
        </w:rPr>
        <w:commentReference w:id="128"/>
      </w:r>
      <w:r w:rsidR="00A56883">
        <w:rPr>
          <w:rFonts w:ascii="Times New Roman" w:hAnsi="Times New Roman" w:cs="Times New Roman"/>
          <w:sz w:val="24"/>
          <w:szCs w:val="24"/>
        </w:rPr>
        <w:t>.</w:t>
      </w:r>
    </w:p>
    <w:p w14:paraId="73F70DC7" w14:textId="072AA4D8"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w:t>
      </w:r>
      <w:r w:rsidR="00AF6687">
        <w:rPr>
          <w:rFonts w:ascii="Times New Roman" w:hAnsi="Times New Roman" w:cs="Times New Roman"/>
          <w:sz w:val="24"/>
          <w:szCs w:val="24"/>
        </w:rPr>
        <w:t>directly tested</w:t>
      </w:r>
      <w:r w:rsidR="002879E4">
        <w:rPr>
          <w:rFonts w:ascii="Times New Roman" w:hAnsi="Times New Roman" w:cs="Times New Roman"/>
          <w:sz w:val="24"/>
          <w:szCs w:val="24"/>
        </w:rPr>
        <w:t xml:space="preserve">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w:t>
      </w:r>
      <w:del w:id="129" w:author="Mark Huff" w:date="2022-09-25T14:43:00Z">
        <w:r w:rsidR="00D02C1E" w:rsidDel="00981FA8">
          <w:rPr>
            <w:rFonts w:ascii="Times New Roman" w:hAnsi="Times New Roman" w:cs="Times New Roman"/>
            <w:sz w:val="24"/>
            <w:szCs w:val="24"/>
          </w:rPr>
          <w:delText>also further test</w:delText>
        </w:r>
        <w:r w:rsidR="00826ADD" w:rsidDel="00981FA8">
          <w:rPr>
            <w:rFonts w:ascii="Times New Roman" w:hAnsi="Times New Roman" w:cs="Times New Roman"/>
            <w:sz w:val="24"/>
            <w:szCs w:val="24"/>
          </w:rPr>
          <w:delText>ing</w:delText>
        </w:r>
      </w:del>
      <w:ins w:id="130" w:author="Mark Huff" w:date="2022-09-25T14:43:00Z">
        <w:r w:rsidR="00981FA8">
          <w:rPr>
            <w:rFonts w:ascii="Times New Roman" w:hAnsi="Times New Roman" w:cs="Times New Roman"/>
            <w:sz w:val="24"/>
            <w:szCs w:val="24"/>
          </w:rPr>
          <w:t>providing an additional test of</w:t>
        </w:r>
      </w:ins>
      <w:r w:rsidR="00826ADD">
        <w:rPr>
          <w:rFonts w:ascii="Times New Roman" w:hAnsi="Times New Roman" w:cs="Times New Roman"/>
          <w:sz w:val="24"/>
          <w:szCs w:val="24"/>
        </w:rPr>
        <w:t xml:space="preserve"> </w:t>
      </w:r>
      <w:r w:rsidR="00D02C1E">
        <w:rPr>
          <w:rFonts w:ascii="Times New Roman" w:hAnsi="Times New Roman" w:cs="Times New Roman"/>
          <w:sz w:val="24"/>
          <w:szCs w:val="24"/>
        </w:rPr>
        <w:t xml:space="preserve">the cue-strengthening account. </w:t>
      </w:r>
      <w:r w:rsidR="00C45141">
        <w:rPr>
          <w:rFonts w:ascii="Times New Roman" w:hAnsi="Times New Roman" w:cs="Times New Roman"/>
          <w:sz w:val="24"/>
          <w:szCs w:val="24"/>
        </w:rPr>
        <w:t>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del w:id="131" w:author="Mark Huff" w:date="2022-09-25T14:43:00Z">
        <w:r w:rsidR="00D02C1E" w:rsidDel="00981FA8">
          <w:rPr>
            <w:rFonts w:ascii="Times New Roman" w:hAnsi="Times New Roman" w:cs="Times New Roman"/>
            <w:sz w:val="24"/>
            <w:szCs w:val="24"/>
          </w:rPr>
          <w:delText xml:space="preserve">the </w:delText>
        </w:r>
      </w:del>
      <w:r w:rsidR="00D02C1E">
        <w:rPr>
          <w:rFonts w:ascii="Times New Roman" w:hAnsi="Times New Roman" w:cs="Times New Roman"/>
          <w:sz w:val="24"/>
          <w:szCs w:val="24"/>
        </w:rPr>
        <w:t>chang</w:t>
      </w:r>
      <w:ins w:id="132" w:author="Mark Huff" w:date="2022-09-25T14:43:00Z">
        <w:r w:rsidR="00981FA8">
          <w:rPr>
            <w:rFonts w:ascii="Times New Roman" w:hAnsi="Times New Roman" w:cs="Times New Roman"/>
            <w:sz w:val="24"/>
            <w:szCs w:val="24"/>
          </w:rPr>
          <w:t xml:space="preserve">ing </w:t>
        </w:r>
      </w:ins>
      <w:del w:id="133" w:author="Mark Huff" w:date="2022-09-25T14:43:00Z">
        <w:r w:rsidR="00D02C1E" w:rsidDel="00981FA8">
          <w:rPr>
            <w:rFonts w:ascii="Times New Roman" w:hAnsi="Times New Roman" w:cs="Times New Roman"/>
            <w:sz w:val="24"/>
            <w:szCs w:val="24"/>
          </w:rPr>
          <w:delText>ed-</w:delText>
        </w:r>
      </w:del>
      <w:r w:rsidR="00D02C1E">
        <w:rPr>
          <w:rFonts w:ascii="Times New Roman" w:hAnsi="Times New Roman" w:cs="Times New Roman"/>
          <w:sz w:val="24"/>
          <w:szCs w:val="24"/>
        </w:rPr>
        <w:t>goal</w:t>
      </w:r>
      <w:ins w:id="134" w:author="Mark Huff" w:date="2022-09-25T14:43:00Z">
        <w:r w:rsidR="00981FA8">
          <w:rPr>
            <w:rFonts w:ascii="Times New Roman" w:hAnsi="Times New Roman" w:cs="Times New Roman"/>
            <w:sz w:val="24"/>
            <w:szCs w:val="24"/>
          </w:rPr>
          <w:t>s</w:t>
        </w:r>
      </w:ins>
      <w:r w:rsidR="00D02C1E">
        <w:rPr>
          <w:rFonts w:ascii="Times New Roman" w:hAnsi="Times New Roman" w:cs="Times New Roman"/>
          <w:sz w:val="24"/>
          <w:szCs w:val="24"/>
        </w:rPr>
        <w:t xml:space="preserve"> </w:t>
      </w:r>
      <w:ins w:id="135" w:author="Mark Huff" w:date="2022-09-25T14:44:00Z">
        <w:r w:rsidR="00096815">
          <w:rPr>
            <w:rFonts w:ascii="Times New Roman" w:hAnsi="Times New Roman" w:cs="Times New Roman"/>
            <w:sz w:val="24"/>
            <w:szCs w:val="24"/>
          </w:rPr>
          <w:t xml:space="preserve">requires </w:t>
        </w:r>
      </w:ins>
      <w:del w:id="136" w:author="Mark Huff" w:date="2022-09-25T14:44:00Z">
        <w:r w:rsidR="00D02C1E" w:rsidDel="00096815">
          <w:rPr>
            <w:rFonts w:ascii="Times New Roman" w:hAnsi="Times New Roman" w:cs="Times New Roman"/>
            <w:sz w:val="24"/>
            <w:szCs w:val="24"/>
          </w:rPr>
          <w:delText>hypothesis</w:delText>
        </w:r>
        <w:r w:rsidR="00A357D8" w:rsidDel="00096815">
          <w:rPr>
            <w:rFonts w:ascii="Times New Roman" w:hAnsi="Times New Roman" w:cs="Times New Roman"/>
            <w:sz w:val="24"/>
            <w:szCs w:val="24"/>
          </w:rPr>
          <w:delText xml:space="preserve"> </w:delText>
        </w:r>
        <w:r w:rsidR="005D7755" w:rsidDel="00096815">
          <w:rPr>
            <w:rFonts w:ascii="Times New Roman" w:hAnsi="Times New Roman" w:cs="Times New Roman"/>
            <w:sz w:val="24"/>
            <w:szCs w:val="24"/>
          </w:rPr>
          <w:delText xml:space="preserve">states </w:delText>
        </w:r>
        <w:r w:rsidR="00A357D8" w:rsidDel="00096815">
          <w:rPr>
            <w:rFonts w:ascii="Times New Roman" w:hAnsi="Times New Roman" w:cs="Times New Roman"/>
            <w:sz w:val="24"/>
            <w:szCs w:val="24"/>
          </w:rPr>
          <w:delText xml:space="preserve">that </w:delText>
        </w:r>
        <w:r w:rsidR="005D7755" w:rsidDel="00096815">
          <w:rPr>
            <w:rFonts w:ascii="Times New Roman" w:hAnsi="Times New Roman" w:cs="Times New Roman"/>
            <w:sz w:val="24"/>
            <w:szCs w:val="24"/>
          </w:rPr>
          <w:delText xml:space="preserve">reactivity </w:delText>
        </w:r>
        <w:r w:rsidR="00A045A3" w:rsidDel="00096815">
          <w:rPr>
            <w:rFonts w:ascii="Times New Roman" w:hAnsi="Times New Roman" w:cs="Times New Roman"/>
            <w:sz w:val="24"/>
            <w:szCs w:val="24"/>
          </w:rPr>
          <w:delText>results from</w:delText>
        </w:r>
        <w:r w:rsidR="005D7755" w:rsidDel="00096815">
          <w:rPr>
            <w:rFonts w:ascii="Times New Roman" w:hAnsi="Times New Roman" w:cs="Times New Roman"/>
            <w:sz w:val="24"/>
            <w:szCs w:val="24"/>
          </w:rPr>
          <w:delText xml:space="preserve"> </w:delText>
        </w:r>
        <w:r w:rsidR="0018149A" w:rsidDel="00096815">
          <w:rPr>
            <w:rFonts w:ascii="Times New Roman" w:hAnsi="Times New Roman" w:cs="Times New Roman"/>
            <w:sz w:val="24"/>
            <w:szCs w:val="24"/>
          </w:rPr>
          <w:delText>participants changing study</w:delText>
        </w:r>
        <w:r w:rsidR="00A357D8" w:rsidRPr="00A357D8" w:rsidDel="00096815">
          <w:rPr>
            <w:rFonts w:ascii="Times New Roman" w:hAnsi="Times New Roman" w:cs="Times New Roman"/>
            <w:sz w:val="24"/>
            <w:szCs w:val="24"/>
          </w:rPr>
          <w:delText xml:space="preserve"> goal</w:delText>
        </w:r>
        <w:r w:rsidR="005D7755" w:rsidDel="00096815">
          <w:rPr>
            <w:rFonts w:ascii="Times New Roman" w:hAnsi="Times New Roman" w:cs="Times New Roman"/>
            <w:sz w:val="24"/>
            <w:szCs w:val="24"/>
          </w:rPr>
          <w:delText xml:space="preserve">s </w:delText>
        </w:r>
        <w:r w:rsidR="0018149A" w:rsidDel="00096815">
          <w:rPr>
            <w:rFonts w:ascii="Times New Roman" w:hAnsi="Times New Roman" w:cs="Times New Roman"/>
            <w:sz w:val="24"/>
            <w:szCs w:val="24"/>
          </w:rPr>
          <w:delText>as they</w:delText>
        </w:r>
        <w:r w:rsidR="00A357D8" w:rsidRPr="00A357D8" w:rsidDel="00096815">
          <w:rPr>
            <w:rFonts w:ascii="Times New Roman" w:hAnsi="Times New Roman" w:cs="Times New Roman"/>
            <w:sz w:val="24"/>
            <w:szCs w:val="24"/>
          </w:rPr>
          <w:delText xml:space="preserve"> </w:delText>
        </w:r>
      </w:del>
      <w:r w:rsidR="00A357D8" w:rsidRPr="00A357D8">
        <w:rPr>
          <w:rFonts w:ascii="Times New Roman" w:hAnsi="Times New Roman" w:cs="Times New Roman"/>
          <w:sz w:val="24"/>
          <w:szCs w:val="24"/>
        </w:rPr>
        <w:t>discern</w:t>
      </w:r>
      <w:ins w:id="137" w:author="Mark Huff" w:date="2022-09-25T14:44:00Z">
        <w:r w:rsidR="00096815">
          <w:rPr>
            <w:rFonts w:ascii="Times New Roman" w:hAnsi="Times New Roman" w:cs="Times New Roman"/>
            <w:sz w:val="24"/>
            <w:szCs w:val="24"/>
          </w:rPr>
          <w:t>ing</w:t>
        </w:r>
      </w:ins>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 xml:space="preserve">when study pairs are presented </w:t>
      </w:r>
      <w:del w:id="138" w:author="Mark Huff" w:date="2022-09-25T14:44:00Z">
        <w:r w:rsidR="002879E4" w:rsidDel="00096815">
          <w:rPr>
            <w:rFonts w:ascii="Times New Roman" w:hAnsi="Times New Roman" w:cs="Times New Roman"/>
            <w:sz w:val="24"/>
            <w:szCs w:val="24"/>
          </w:rPr>
          <w:delText>using</w:delText>
        </w:r>
        <w:r w:rsidR="005D7755" w:rsidDel="00096815">
          <w:rPr>
            <w:rFonts w:ascii="Times New Roman" w:hAnsi="Times New Roman" w:cs="Times New Roman"/>
            <w:sz w:val="24"/>
            <w:szCs w:val="24"/>
          </w:rPr>
          <w:delText xml:space="preserve"> </w:delText>
        </w:r>
      </w:del>
      <w:ins w:id="139" w:author="Mark Huff" w:date="2022-09-25T14:44:00Z">
        <w:r w:rsidR="00096815">
          <w:rPr>
            <w:rFonts w:ascii="Times New Roman" w:hAnsi="Times New Roman" w:cs="Times New Roman"/>
            <w:sz w:val="24"/>
            <w:szCs w:val="24"/>
          </w:rPr>
          <w:t xml:space="preserve">in </w:t>
        </w:r>
      </w:ins>
      <w:r w:rsidR="005D7755">
        <w:rPr>
          <w:rFonts w:ascii="Times New Roman" w:hAnsi="Times New Roman" w:cs="Times New Roman"/>
          <w:sz w:val="24"/>
          <w:szCs w:val="24"/>
        </w:rPr>
        <w:t>mixed lists</w:t>
      </w:r>
      <w:ins w:id="140" w:author="Mark Huff" w:date="2022-09-25T14:44:00Z">
        <w:r w:rsidR="00096815">
          <w:rPr>
            <w:rFonts w:ascii="Times New Roman" w:hAnsi="Times New Roman" w:cs="Times New Roman"/>
            <w:sz w:val="24"/>
            <w:szCs w:val="24"/>
          </w:rPr>
          <w:t>.</w:t>
        </w:r>
      </w:ins>
      <w:del w:id="141" w:author="Mark Huff" w:date="2022-09-25T14:44:00Z">
        <w:r w:rsidR="0018149A" w:rsidDel="00096815">
          <w:rPr>
            <w:rFonts w:ascii="Times New Roman" w:hAnsi="Times New Roman" w:cs="Times New Roman"/>
            <w:sz w:val="24"/>
            <w:szCs w:val="24"/>
          </w:rPr>
          <w:delText xml:space="preserve">, as </w:delText>
        </w:r>
        <w:r w:rsidR="005D7755" w:rsidDel="00096815">
          <w:rPr>
            <w:rFonts w:ascii="Times New Roman" w:hAnsi="Times New Roman" w:cs="Times New Roman"/>
            <w:sz w:val="24"/>
            <w:szCs w:val="24"/>
          </w:rPr>
          <w:delText xml:space="preserve">pure lists lack the easy/difficult comparison required to trigger </w:delText>
        </w:r>
        <w:r w:rsidR="0018149A" w:rsidDel="00096815">
          <w:rPr>
            <w:rFonts w:ascii="Times New Roman" w:hAnsi="Times New Roman" w:cs="Times New Roman"/>
            <w:sz w:val="24"/>
            <w:szCs w:val="24"/>
          </w:rPr>
          <w:delText>a goal change.</w:delText>
        </w:r>
      </w:del>
      <w:r w:rsidR="0018149A">
        <w:rPr>
          <w:rFonts w:ascii="Times New Roman" w:hAnsi="Times New Roman" w:cs="Times New Roman"/>
          <w:sz w:val="24"/>
          <w:szCs w:val="24"/>
        </w:rPr>
        <w:t xml:space="preserve"> </w:t>
      </w:r>
      <w:r w:rsidR="00B41E99">
        <w:rPr>
          <w:rFonts w:ascii="Times New Roman" w:hAnsi="Times New Roman" w:cs="Times New Roman"/>
          <w:sz w:val="24"/>
          <w:szCs w:val="24"/>
        </w:rPr>
        <w:t>This</w:t>
      </w:r>
      <w:r w:rsidR="00946650">
        <w:rPr>
          <w:rFonts w:ascii="Times New Roman" w:hAnsi="Times New Roman" w:cs="Times New Roman"/>
          <w:sz w:val="24"/>
          <w:szCs w:val="24"/>
        </w:rPr>
        <w:t xml:space="preserve">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w:t>
      </w:r>
      <w:ins w:id="142" w:author="Mark Huff" w:date="2022-09-25T14:44:00Z">
        <w:r w:rsidR="00793269">
          <w:rPr>
            <w:rFonts w:ascii="Times New Roman" w:hAnsi="Times New Roman" w:cs="Times New Roman"/>
            <w:sz w:val="24"/>
            <w:szCs w:val="24"/>
          </w:rPr>
          <w:t xml:space="preserve">within pure lists </w:t>
        </w:r>
      </w:ins>
      <w:del w:id="143" w:author="Mark Huff" w:date="2022-09-25T14:44:00Z">
        <w:r w:rsidR="002E4CF7" w:rsidDel="00793269">
          <w:rPr>
            <w:rFonts w:ascii="Times New Roman" w:hAnsi="Times New Roman" w:cs="Times New Roman"/>
            <w:sz w:val="24"/>
            <w:szCs w:val="24"/>
          </w:rPr>
          <w:delText xml:space="preserve">presented using </w:delText>
        </w:r>
        <w:r w:rsidR="002E4CF7" w:rsidDel="00793269">
          <w:rPr>
            <w:rFonts w:ascii="Times New Roman" w:hAnsi="Times New Roman" w:cs="Times New Roman"/>
            <w:sz w:val="24"/>
            <w:szCs w:val="24"/>
          </w:rPr>
          <w:lastRenderedPageBreak/>
          <w:delText>this list type</w:delText>
        </w:r>
      </w:del>
      <w:r w:rsidR="002E4CF7">
        <w:rPr>
          <w:rFonts w:ascii="Times New Roman" w:hAnsi="Times New Roman" w:cs="Times New Roman"/>
          <w:sz w:val="24"/>
          <w:szCs w:val="24"/>
        </w:rPr>
        <w:t xml:space="preserv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 xml:space="preserve">Thus, if pure lists </w:t>
      </w:r>
      <w:del w:id="144" w:author="Mark Huff" w:date="2022-09-25T14:45:00Z">
        <w:r w:rsidR="00C41322" w:rsidRPr="00C41322" w:rsidDel="00793269">
          <w:rPr>
            <w:rFonts w:ascii="Times New Roman" w:hAnsi="Times New Roman" w:cs="Times New Roman"/>
            <w:sz w:val="24"/>
            <w:szCs w:val="24"/>
          </w:rPr>
          <w:delText>display</w:delText>
        </w:r>
        <w:r w:rsidR="00834665" w:rsidDel="00793269">
          <w:rPr>
            <w:rFonts w:ascii="Times New Roman" w:hAnsi="Times New Roman" w:cs="Times New Roman"/>
            <w:sz w:val="24"/>
            <w:szCs w:val="24"/>
          </w:rPr>
          <w:delText>ed</w:delText>
        </w:r>
        <w:r w:rsidR="00C41322" w:rsidRPr="00C41322" w:rsidDel="00793269">
          <w:rPr>
            <w:rFonts w:ascii="Times New Roman" w:hAnsi="Times New Roman" w:cs="Times New Roman"/>
            <w:sz w:val="24"/>
            <w:szCs w:val="24"/>
          </w:rPr>
          <w:delText xml:space="preserve"> </w:delText>
        </w:r>
      </w:del>
      <w:ins w:id="145" w:author="Mark Huff" w:date="2022-09-25T14:45:00Z">
        <w:r w:rsidR="00793269">
          <w:rPr>
            <w:rFonts w:ascii="Times New Roman" w:hAnsi="Times New Roman" w:cs="Times New Roman"/>
            <w:sz w:val="24"/>
            <w:szCs w:val="24"/>
          </w:rPr>
          <w:t>produce</w:t>
        </w:r>
        <w:r w:rsidR="00793269" w:rsidRPr="00C41322">
          <w:rPr>
            <w:rFonts w:ascii="Times New Roman" w:hAnsi="Times New Roman" w:cs="Times New Roman"/>
            <w:sz w:val="24"/>
            <w:szCs w:val="24"/>
          </w:rPr>
          <w:t xml:space="preserve"> </w:t>
        </w:r>
      </w:ins>
      <w:r w:rsidR="00C41322" w:rsidRPr="00C41322">
        <w:rPr>
          <w:rFonts w:ascii="Times New Roman" w:hAnsi="Times New Roman" w:cs="Times New Roman"/>
          <w:sz w:val="24"/>
          <w:szCs w:val="24"/>
        </w:rPr>
        <w:t xml:space="preserve">the same reactivity patterns previously </w:t>
      </w:r>
      <w:del w:id="146" w:author="Mark Huff" w:date="2022-09-25T14:45:00Z">
        <w:r w:rsidR="00C41322" w:rsidRPr="00C41322" w:rsidDel="00F46168">
          <w:rPr>
            <w:rFonts w:ascii="Times New Roman" w:hAnsi="Times New Roman" w:cs="Times New Roman"/>
            <w:sz w:val="24"/>
            <w:szCs w:val="24"/>
          </w:rPr>
          <w:delText xml:space="preserve">reported </w:delText>
        </w:r>
      </w:del>
      <w:ins w:id="147" w:author="Mark Huff" w:date="2022-09-25T14:45:00Z">
        <w:r w:rsidR="00F46168">
          <w:rPr>
            <w:rFonts w:ascii="Times New Roman" w:hAnsi="Times New Roman" w:cs="Times New Roman"/>
            <w:sz w:val="24"/>
            <w:szCs w:val="24"/>
          </w:rPr>
          <w:t>found in</w:t>
        </w:r>
      </w:ins>
      <w:del w:id="148" w:author="Mark Huff" w:date="2022-09-25T14:45:00Z">
        <w:r w:rsidR="00C41322" w:rsidRPr="00C41322" w:rsidDel="00F46168">
          <w:rPr>
            <w:rFonts w:ascii="Times New Roman" w:hAnsi="Times New Roman" w:cs="Times New Roman"/>
            <w:sz w:val="24"/>
            <w:szCs w:val="24"/>
          </w:rPr>
          <w:delText>for</w:delText>
        </w:r>
      </w:del>
      <w:r w:rsidR="00C41322" w:rsidRPr="00C41322">
        <w:rPr>
          <w:rFonts w:ascii="Times New Roman" w:hAnsi="Times New Roman" w:cs="Times New Roman"/>
          <w:sz w:val="24"/>
          <w:szCs w:val="24"/>
        </w:rPr>
        <w:t xml:space="preserve"> mixed lists (i.e., positive reactivity for related pairs, no reactivity 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 xml:space="preserve">cue-strengthening account </w:t>
      </w:r>
      <w:del w:id="149" w:author="Mark Huff" w:date="2022-09-25T14:45:00Z">
        <w:r w:rsidR="00784E7E" w:rsidDel="00F46168">
          <w:rPr>
            <w:rFonts w:ascii="Times New Roman" w:hAnsi="Times New Roman" w:cs="Times New Roman"/>
            <w:sz w:val="24"/>
            <w:szCs w:val="24"/>
          </w:rPr>
          <w:delText>rather than</w:delText>
        </w:r>
      </w:del>
      <w:ins w:id="150" w:author="Mark Huff" w:date="2022-09-25T14:45:00Z">
        <w:r w:rsidR="00F46168">
          <w:rPr>
            <w:rFonts w:ascii="Times New Roman" w:hAnsi="Times New Roman" w:cs="Times New Roman"/>
            <w:sz w:val="24"/>
            <w:szCs w:val="24"/>
          </w:rPr>
          <w:t>over</w:t>
        </w:r>
      </w:ins>
      <w:r w:rsidR="00784E7E">
        <w:rPr>
          <w:rFonts w:ascii="Times New Roman" w:hAnsi="Times New Roman" w:cs="Times New Roman"/>
          <w:sz w:val="24"/>
          <w:szCs w:val="24"/>
        </w:rPr>
        <w:t xml:space="preserve"> a goal 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202531C0"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w:t>
      </w:r>
      <w:ins w:id="151" w:author="Mark Huff" w:date="2022-09-25T14:45:00Z">
        <w:r w:rsidR="00F46168">
          <w:rPr>
            <w:rFonts w:ascii="Times New Roman" w:hAnsi="Times New Roman" w:cs="Times New Roman"/>
            <w:sz w:val="24"/>
            <w:szCs w:val="24"/>
          </w:rPr>
          <w:t xml:space="preserve">online </w:t>
        </w:r>
      </w:ins>
      <w:r w:rsidRPr="00DA7450">
        <w:rPr>
          <w:rFonts w:ascii="Times New Roman" w:hAnsi="Times New Roman" w:cs="Times New Roman"/>
          <w:sz w:val="24"/>
          <w:szCs w:val="24"/>
        </w:rPr>
        <w:t xml:space="preserve">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w:t>
      </w:r>
      <w:del w:id="152" w:author="Mark Huff" w:date="2022-09-25T14:45:00Z">
        <w:r w:rsidDel="00F46168">
          <w:rPr>
            <w:rFonts w:ascii="Times New Roman" w:hAnsi="Times New Roman" w:cs="Times New Roman"/>
            <w:sz w:val="24"/>
            <w:szCs w:val="24"/>
          </w:rPr>
          <w:delText xml:space="preserve">Academic </w:delText>
        </w:r>
      </w:del>
      <w:r>
        <w:rPr>
          <w:rFonts w:ascii="Times New Roman" w:hAnsi="Times New Roman" w:cs="Times New Roman"/>
          <w:sz w:val="24"/>
          <w:szCs w:val="24"/>
        </w:rPr>
        <w:t>(www.prolific.co)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w:t>
      </w:r>
      <w:r w:rsidR="00122CB2">
        <w:rPr>
          <w:rFonts w:ascii="Times New Roman" w:hAnsi="Times New Roman" w:cs="Times New Roman"/>
          <w:sz w:val="24"/>
          <w:szCs w:val="24"/>
        </w:rPr>
        <w:t xml:space="preserve">which </w:t>
      </w:r>
      <w:r>
        <w:rPr>
          <w:rFonts w:ascii="Times New Roman" w:hAnsi="Times New Roman" w:cs="Times New Roman"/>
          <w:sz w:val="24"/>
          <w:szCs w:val="24"/>
        </w:rPr>
        <w:t xml:space="preserve">manipulated </w:t>
      </w:r>
      <w:r w:rsidR="00122CB2">
        <w:rPr>
          <w:rFonts w:ascii="Times New Roman" w:hAnsi="Times New Roman" w:cs="Times New Roman"/>
          <w:sz w:val="24"/>
          <w:szCs w:val="24"/>
        </w:rPr>
        <w:t xml:space="preserve">pair relatedness </w:t>
      </w:r>
      <w:r>
        <w:rPr>
          <w:rFonts w:ascii="Times New Roman" w:hAnsi="Times New Roman" w:cs="Times New Roman"/>
          <w:sz w:val="24"/>
          <w:szCs w:val="24"/>
        </w:rPr>
        <w:t xml:space="preserve">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del w:id="153" w:author="Mark Huff" w:date="2022-09-25T14:45:00Z">
        <w:r w:rsidR="003822AF" w:rsidRPr="00F47A03" w:rsidDel="00B455B7">
          <w:rPr>
            <w:rFonts w:ascii="Times New Roman" w:hAnsi="Times New Roman" w:cs="Times New Roman"/>
            <w:sz w:val="24"/>
            <w:szCs w:val="24"/>
          </w:rPr>
          <w:delText>, Erdfelder, Lang, &amp; Buchner</w:delText>
        </w:r>
      </w:del>
      <w:ins w:id="154" w:author="Mark Huff" w:date="2022-09-25T14:45:00Z">
        <w:r w:rsidR="00B455B7">
          <w:rPr>
            <w:rFonts w:ascii="Times New Roman" w:hAnsi="Times New Roman" w:cs="Times New Roman"/>
            <w:sz w:val="24"/>
            <w:szCs w:val="24"/>
          </w:rPr>
          <w:t xml:space="preserve"> et al.</w:t>
        </w:r>
      </w:ins>
      <w:r w:rsidR="003822AF" w:rsidRPr="00F47A03">
        <w:rPr>
          <w:rFonts w:ascii="Times New Roman" w:hAnsi="Times New Roman" w:cs="Times New Roman"/>
          <w:sz w:val="24"/>
          <w:szCs w:val="24"/>
        </w:rPr>
        <w:t>,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w:t>
      </w:r>
      <w:r w:rsidRPr="008834EA">
        <w:rPr>
          <w:rFonts w:ascii="Times New Roman" w:hAnsi="Times New Roman" w:cs="Times New Roman"/>
          <w:color w:val="4472C4" w:themeColor="accent1"/>
          <w:sz w:val="24"/>
          <w:szCs w:val="24"/>
        </w:rPr>
        <w:t>medium effect</w:t>
      </w:r>
      <w:r w:rsidR="004F2D66" w:rsidRPr="008834EA">
        <w:rPr>
          <w:rFonts w:ascii="Times New Roman" w:hAnsi="Times New Roman" w:cs="Times New Roman"/>
          <w:color w:val="4472C4" w:themeColor="accent1"/>
          <w:sz w:val="24"/>
          <w:szCs w:val="24"/>
        </w:rPr>
        <w:t>s/interactions</w:t>
      </w:r>
      <w:r w:rsidRPr="008834EA">
        <w:rPr>
          <w:rFonts w:ascii="Times New Roman" w:hAnsi="Times New Roman" w:cs="Times New Roman"/>
          <w:color w:val="4472C4" w:themeColor="accent1"/>
          <w:sz w:val="24"/>
          <w:szCs w:val="24"/>
        </w:rPr>
        <w:t xml:space="preserve"> </w:t>
      </w:r>
      <w:ins w:id="155" w:author="Mark Huff" w:date="2022-09-25T14:45:00Z">
        <w:r w:rsidR="00B455B7">
          <w:rPr>
            <w:rFonts w:ascii="Times New Roman" w:hAnsi="Times New Roman" w:cs="Times New Roman"/>
            <w:sz w:val="24"/>
            <w:szCs w:val="24"/>
          </w:rPr>
          <w:t>(</w:t>
        </w:r>
        <w:r w:rsidR="00B455B7">
          <w:rPr>
            <w:rFonts w:ascii="Times New Roman" w:hAnsi="Times New Roman" w:cs="Times New Roman"/>
            <w:i/>
            <w:iCs/>
            <w:sz w:val="24"/>
            <w:szCs w:val="24"/>
          </w:rPr>
          <w:t xml:space="preserve">d </w:t>
        </w:r>
        <w:r w:rsidR="00B455B7">
          <w:rPr>
            <w:rFonts w:ascii="Times New Roman" w:hAnsi="Times New Roman" w:cs="Times New Roman"/>
            <w:sz w:val="24"/>
            <w:szCs w:val="24"/>
          </w:rPr>
          <w:t xml:space="preserve">= 0.50) </w:t>
        </w:r>
      </w:ins>
      <w:r>
        <w:rPr>
          <w:rFonts w:ascii="Times New Roman" w:hAnsi="Times New Roman" w:cs="Times New Roman"/>
          <w:sz w:val="24"/>
          <w:szCs w:val="24"/>
        </w:rPr>
        <w:t>with mixed lists</w:t>
      </w:r>
      <w:del w:id="156" w:author="Mark Huff" w:date="2022-09-25T14:45:00Z">
        <w:r w:rsidDel="00B455B7">
          <w:rPr>
            <w:rFonts w:ascii="Times New Roman" w:hAnsi="Times New Roman" w:cs="Times New Roman"/>
            <w:sz w:val="24"/>
            <w:szCs w:val="24"/>
          </w:rPr>
          <w:delText xml:space="preserve"> (</w:delText>
        </w:r>
        <w:r w:rsidDel="00B455B7">
          <w:rPr>
            <w:rFonts w:ascii="Times New Roman" w:hAnsi="Times New Roman" w:cs="Times New Roman"/>
            <w:i/>
            <w:iCs/>
            <w:sz w:val="24"/>
            <w:szCs w:val="24"/>
          </w:rPr>
          <w:delText xml:space="preserve">d </w:delText>
        </w:r>
        <w:r w:rsidDel="00B455B7">
          <w:rPr>
            <w:rFonts w:ascii="Times New Roman" w:hAnsi="Times New Roman" w:cs="Times New Roman"/>
            <w:sz w:val="24"/>
            <w:szCs w:val="24"/>
          </w:rPr>
          <w:delText>= 0.50)</w:delText>
        </w:r>
      </w:del>
      <w:r w:rsidR="00032E6F">
        <w:rPr>
          <w:rFonts w:ascii="Times New Roman" w:hAnsi="Times New Roman" w:cs="Times New Roman"/>
          <w:sz w:val="24"/>
          <w:szCs w:val="24"/>
        </w:rPr>
        <w:t xml:space="preserve">, while </w:t>
      </w:r>
      <w:r>
        <w:rPr>
          <w:rFonts w:ascii="Times New Roman" w:hAnsi="Times New Roman" w:cs="Times New Roman"/>
          <w:sz w:val="24"/>
          <w:szCs w:val="24"/>
        </w:rPr>
        <w:t xml:space="preserve">158 participants would be </w:t>
      </w:r>
      <w:r w:rsidR="00032E6F">
        <w:rPr>
          <w:rFonts w:ascii="Times New Roman" w:hAnsi="Times New Roman" w:cs="Times New Roman"/>
          <w:sz w:val="24"/>
          <w:szCs w:val="24"/>
        </w:rPr>
        <w:t>necessary for</w:t>
      </w:r>
      <w:r>
        <w:rPr>
          <w:rFonts w:ascii="Times New Roman" w:hAnsi="Times New Roman" w:cs="Times New Roman"/>
          <w:sz w:val="24"/>
          <w:szCs w:val="24"/>
        </w:rPr>
        <w:t xml:space="preserve"> pure lists. However, groups were oversampled due to an anticipated increase in participant performance variability </w:t>
      </w:r>
      <w:r w:rsidR="00986EC8">
        <w:rPr>
          <w:rFonts w:ascii="Times New Roman" w:hAnsi="Times New Roman" w:cs="Times New Roman"/>
          <w:sz w:val="24"/>
          <w:szCs w:val="24"/>
        </w:rPr>
        <w:t>from</w:t>
      </w:r>
      <w:r>
        <w:rPr>
          <w:rFonts w:ascii="Times New Roman" w:hAnsi="Times New Roman" w:cs="Times New Roman"/>
          <w:sz w:val="24"/>
          <w:szCs w:val="24"/>
        </w:rPr>
        <w:t xml:space="preserve"> online data collection.</w:t>
      </w:r>
    </w:p>
    <w:p w14:paraId="7A28D322" w14:textId="5127B585" w:rsidR="00370B79" w:rsidRPr="00B82F61" w:rsidRDefault="00370B79" w:rsidP="00872CA3">
      <w:pPr>
        <w:spacing w:after="0" w:line="480" w:lineRule="auto"/>
        <w:ind w:firstLine="720"/>
        <w:rPr>
          <w:rFonts w:ascii="Times New Roman" w:hAnsi="Times New Roman" w:cs="Times New Roman"/>
          <w:sz w:val="24"/>
          <w:szCs w:val="24"/>
        </w:rPr>
      </w:pPr>
      <w:bookmarkStart w:id="157" w:name="_Hlk91593024"/>
      <w:r>
        <w:rPr>
          <w:rFonts w:ascii="Times New Roman" w:hAnsi="Times New Roman" w:cs="Times New Roman"/>
          <w:sz w:val="24"/>
          <w:szCs w:val="24"/>
        </w:rPr>
        <w:lastRenderedPageBreak/>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recall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cheating during online testing). Additionally, data were omitted for one pure group participant due to a coding error. As a result, 307 participants were included </w:t>
      </w:r>
      <w:del w:id="158" w:author="Mark Huff" w:date="2022-09-25T14:46:00Z">
        <w:r w:rsidR="00872CA3" w:rsidDel="000E1595">
          <w:rPr>
            <w:rFonts w:ascii="Times New Roman" w:eastAsia="Times New Roman" w:hAnsi="Times New Roman" w:cs="Times New Roman"/>
            <w:color w:val="000000"/>
            <w:sz w:val="24"/>
            <w:szCs w:val="24"/>
          </w:rPr>
          <w:delText>in the following analyses</w:delText>
        </w:r>
      </w:del>
      <w:ins w:id="159" w:author="Mark Huff" w:date="2022-09-25T14:46:00Z">
        <w:r w:rsidR="000E1595">
          <w:rPr>
            <w:rFonts w:ascii="Times New Roman" w:eastAsia="Times New Roman" w:hAnsi="Times New Roman" w:cs="Times New Roman"/>
            <w:color w:val="000000"/>
            <w:sz w:val="24"/>
            <w:szCs w:val="24"/>
          </w:rPr>
          <w:t>for analysis</w:t>
        </w:r>
      </w:ins>
      <w:r w:rsidR="00872CA3">
        <w:rPr>
          <w:rFonts w:ascii="Times New Roman" w:eastAsia="Times New Roman" w:hAnsi="Times New Roman" w:cs="Times New Roman"/>
          <w:color w:val="000000"/>
          <w:sz w:val="24"/>
          <w:szCs w:val="24"/>
        </w:rPr>
        <w:t xml:space="preserve"> (105 in the mixed-list analyses; 202 in the pure-list analyses). </w:t>
      </w:r>
      <w:commentRangeStart w:id="160"/>
      <w:del w:id="161" w:author="Mark Huff" w:date="2022-09-25T14:46:00Z">
        <w:r w:rsidR="00872CA3" w:rsidDel="000E1595">
          <w:rPr>
            <w:rFonts w:ascii="Times New Roman" w:eastAsia="Times New Roman" w:hAnsi="Times New Roman" w:cs="Times New Roman"/>
            <w:color w:val="000000"/>
            <w:sz w:val="24"/>
            <w:szCs w:val="24"/>
          </w:rPr>
          <w:delText xml:space="preserve">Final group </w:delText>
        </w:r>
        <w:r w:rsidR="00872CA3" w:rsidRPr="00846B09" w:rsidDel="000E1595">
          <w:rPr>
            <w:rFonts w:ascii="Times New Roman" w:eastAsia="Times New Roman" w:hAnsi="Times New Roman" w:cs="Times New Roman"/>
            <w:i/>
            <w:iCs/>
            <w:color w:val="000000"/>
            <w:sz w:val="24"/>
            <w:szCs w:val="24"/>
          </w:rPr>
          <w:delText>n</w:delText>
        </w:r>
        <w:r w:rsidR="00872CA3" w:rsidDel="000E1595">
          <w:rPr>
            <w:rFonts w:ascii="Times New Roman" w:eastAsia="Times New Roman" w:hAnsi="Times New Roman" w:cs="Times New Roman"/>
            <w:color w:val="000000"/>
            <w:sz w:val="24"/>
            <w:szCs w:val="24"/>
          </w:rPr>
          <w:delText xml:space="preserve">s are displayed in </w:delText>
        </w:r>
        <w:r w:rsidR="00872CA3" w:rsidRPr="00543BB1" w:rsidDel="000E1595">
          <w:rPr>
            <w:rFonts w:ascii="Times New Roman" w:eastAsia="Times New Roman" w:hAnsi="Times New Roman" w:cs="Times New Roman"/>
            <w:color w:val="000000"/>
            <w:sz w:val="24"/>
            <w:szCs w:val="24"/>
          </w:rPr>
          <w:delText>Table 1</w:delText>
        </w:r>
        <w:r w:rsidR="00872CA3" w:rsidDel="000E1595">
          <w:rPr>
            <w:rFonts w:ascii="Times New Roman" w:eastAsia="Times New Roman" w:hAnsi="Times New Roman" w:cs="Times New Roman"/>
            <w:color w:val="000000"/>
            <w:sz w:val="24"/>
            <w:szCs w:val="24"/>
          </w:rPr>
          <w:delText>.</w:delText>
        </w:r>
      </w:del>
      <w:commentRangeEnd w:id="160"/>
      <w:r w:rsidR="000E1595">
        <w:rPr>
          <w:rStyle w:val="CommentReference"/>
        </w:rPr>
        <w:commentReference w:id="160"/>
      </w:r>
    </w:p>
    <w:bookmarkEnd w:id="157"/>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5FA1FB72"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del w:id="162" w:author="Mark Huff" w:date="2022-09-25T14:46:00Z">
        <w:r w:rsidDel="000E1595">
          <w:rPr>
            <w:rFonts w:ascii="Times New Roman" w:hAnsi="Times New Roman" w:cs="Times New Roman"/>
            <w:sz w:val="24"/>
            <w:szCs w:val="24"/>
          </w:rPr>
          <w:delText>create the</w:delText>
        </w:r>
      </w:del>
      <w:ins w:id="163" w:author="Mark Huff" w:date="2022-09-25T14:46:00Z">
        <w:r w:rsidR="000E1595">
          <w:rPr>
            <w:rFonts w:ascii="Times New Roman" w:hAnsi="Times New Roman" w:cs="Times New Roman"/>
            <w:sz w:val="24"/>
            <w:szCs w:val="24"/>
          </w:rPr>
          <w:t>generate</w:t>
        </w:r>
      </w:ins>
      <w:r>
        <w:rPr>
          <w:rFonts w:ascii="Times New Roman" w:hAnsi="Times New Roman" w:cs="Times New Roman"/>
          <w:sz w:val="24"/>
          <w:szCs w:val="24"/>
        </w:rPr>
        <w:t xml:space="preserve"> stimuli, 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word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 xml:space="preserve">were </w:t>
      </w:r>
      <w:del w:id="164" w:author="Mark Huff" w:date="2022-09-25T14:46:00Z">
        <w:r w:rsidDel="000E1595">
          <w:rPr>
            <w:rFonts w:ascii="Times New Roman" w:hAnsi="Times New Roman" w:cs="Times New Roman"/>
            <w:sz w:val="24"/>
            <w:szCs w:val="24"/>
          </w:rPr>
          <w:delText xml:space="preserve">generated </w:delText>
        </w:r>
      </w:del>
      <w:ins w:id="165" w:author="Mark Huff" w:date="2022-09-25T14:46:00Z">
        <w:r w:rsidR="000E1595">
          <w:rPr>
            <w:rFonts w:ascii="Times New Roman" w:hAnsi="Times New Roman" w:cs="Times New Roman"/>
            <w:sz w:val="24"/>
            <w:szCs w:val="24"/>
          </w:rPr>
          <w:t xml:space="preserve">taken </w:t>
        </w:r>
      </w:ins>
      <w:r>
        <w:rPr>
          <w:rFonts w:ascii="Times New Roman" w:hAnsi="Times New Roman" w:cs="Times New Roman"/>
          <w:sz w:val="24"/>
          <w:szCs w:val="24"/>
        </w:rPr>
        <w:t>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w:t>
      </w:r>
      <w:del w:id="166" w:author="Mark Huff" w:date="2022-09-25T14:46:00Z">
        <w:r w:rsidRPr="00F47A03" w:rsidDel="000E1595">
          <w:rPr>
            <w:rFonts w:ascii="Times New Roman" w:hAnsi="Times New Roman" w:cs="Times New Roman"/>
            <w:sz w:val="24"/>
            <w:szCs w:val="24"/>
          </w:rPr>
          <w:delText>, McEvoy, &amp; Schreiber,</w:delText>
        </w:r>
      </w:del>
      <w:ins w:id="167" w:author="Mark Huff" w:date="2022-09-25T14:46:00Z">
        <w:r w:rsidR="000E1595">
          <w:rPr>
            <w:rFonts w:ascii="Times New Roman" w:hAnsi="Times New Roman" w:cs="Times New Roman"/>
            <w:sz w:val="24"/>
            <w:szCs w:val="24"/>
          </w:rPr>
          <w:t xml:space="preserve"> et al.,</w:t>
        </w:r>
      </w:ins>
      <w:r w:rsidRPr="00F47A03">
        <w:rPr>
          <w:rFonts w:ascii="Times New Roman" w:hAnsi="Times New Roman" w:cs="Times New Roman"/>
          <w:sz w:val="24"/>
          <w:szCs w:val="24"/>
        </w:rPr>
        <w:t xml:space="preserve">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w:t>
      </w:r>
      <w:del w:id="168" w:author="Mark Huff" w:date="2022-09-25T14:47:00Z">
        <w:r w:rsidRPr="00E47CAD" w:rsidDel="00B069F6">
          <w:rPr>
            <w:rFonts w:ascii="Times New Roman" w:hAnsi="Times New Roman" w:cs="Times New Roman"/>
            <w:sz w:val="24"/>
            <w:szCs w:val="24"/>
          </w:rPr>
          <w:delText xml:space="preserve">derived </w:delText>
        </w:r>
      </w:del>
      <w:r w:rsidRPr="00E47CAD">
        <w:rPr>
          <w:rFonts w:ascii="Times New Roman" w:hAnsi="Times New Roman" w:cs="Times New Roman"/>
          <w:sz w:val="24"/>
          <w:szCs w:val="24"/>
        </w:rPr>
        <w:t xml:space="preserve">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4FD43579"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w:t>
      </w:r>
      <w:del w:id="169" w:author="Mark Huff" w:date="2022-09-25T14:47:00Z">
        <w:r w:rsidR="00370B79" w:rsidRPr="00DA7450" w:rsidDel="00B069F6">
          <w:rPr>
            <w:rFonts w:ascii="Times New Roman" w:hAnsi="Times New Roman" w:cs="Times New Roman"/>
            <w:sz w:val="24"/>
            <w:szCs w:val="24"/>
          </w:rPr>
          <w:delText xml:space="preserve">always </w:delText>
        </w:r>
      </w:del>
      <w:r w:rsidR="00370B79" w:rsidRPr="00DA7450">
        <w:rPr>
          <w:rFonts w:ascii="Times New Roman" w:hAnsi="Times New Roman" w:cs="Times New Roman"/>
          <w:sz w:val="24"/>
          <w:szCs w:val="24"/>
        </w:rPr>
        <w:t xml:space="preserve">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t>
      </w:r>
      <w:r w:rsidR="00370B79" w:rsidRPr="00DA7450">
        <w:rPr>
          <w:rFonts w:ascii="Times New Roman" w:hAnsi="Times New Roman" w:cs="Times New Roman"/>
          <w:sz w:val="24"/>
          <w:szCs w:val="24"/>
        </w:rPr>
        <w:lastRenderedPageBreak/>
        <w:t xml:space="preserve">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 xml:space="preserve">Below, the </w:t>
      </w:r>
      <w:del w:id="170" w:author="Mark Huff" w:date="2022-09-25T14:47:00Z">
        <w:r w:rsidR="00370B79" w:rsidDel="00B069F6">
          <w:rPr>
            <w:rFonts w:ascii="Times New Roman" w:hAnsi="Times New Roman" w:cs="Times New Roman"/>
            <w:sz w:val="24"/>
            <w:szCs w:val="24"/>
          </w:rPr>
          <w:delText xml:space="preserve">process </w:delText>
        </w:r>
      </w:del>
      <w:ins w:id="171" w:author="Mark Huff" w:date="2022-09-25T14:47:00Z">
        <w:r w:rsidR="00B069F6">
          <w:rPr>
            <w:rFonts w:ascii="Times New Roman" w:hAnsi="Times New Roman" w:cs="Times New Roman"/>
            <w:sz w:val="24"/>
            <w:szCs w:val="24"/>
          </w:rPr>
          <w:t xml:space="preserve">procedure </w:t>
        </w:r>
      </w:ins>
      <w:r w:rsidR="00370B79">
        <w:rPr>
          <w:rFonts w:ascii="Times New Roman" w:hAnsi="Times New Roman" w:cs="Times New Roman"/>
          <w:sz w:val="24"/>
          <w:szCs w:val="24"/>
        </w:rPr>
        <w:t>used to create the mixed and pure lists is described in further detail.</w:t>
      </w:r>
    </w:p>
    <w:p w14:paraId="0FEBB4A4" w14:textId="73E19E98"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 xml:space="preserve">pairs (10 forward pairs and 10 unrelated pairs) were </w:t>
      </w:r>
      <w:del w:id="172" w:author="Mark Huff" w:date="2022-09-25T14:47:00Z">
        <w:r w:rsidDel="00B069F6">
          <w:rPr>
            <w:rFonts w:ascii="Times New Roman" w:hAnsi="Times New Roman" w:cs="Times New Roman"/>
            <w:sz w:val="24"/>
            <w:szCs w:val="24"/>
          </w:rPr>
          <w:delText xml:space="preserve">then </w:delText>
        </w:r>
      </w:del>
      <w:r>
        <w:rPr>
          <w:rFonts w:ascii="Times New Roman" w:hAnsi="Times New Roman" w:cs="Times New Roman"/>
          <w:sz w:val="24"/>
          <w:szCs w:val="24"/>
        </w:rPr>
        <w:t>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w:t>
      </w:r>
      <w:ins w:id="173" w:author="Mark Huff" w:date="2022-09-25T14:48:00Z">
        <w:r w:rsidR="004039EC">
          <w:rPr>
            <w:rFonts w:ascii="Times New Roman" w:hAnsi="Times New Roman" w:cs="Times New Roman"/>
            <w:sz w:val="24"/>
            <w:szCs w:val="24"/>
          </w:rPr>
          <w:t xml:space="preserve">pairs, </w:t>
        </w:r>
      </w:ins>
      <w:del w:id="174" w:author="Mark Huff" w:date="2022-09-25T14:48:00Z">
        <w:r w:rsidRPr="00DA7450" w:rsidDel="004039EC">
          <w:rPr>
            <w:rFonts w:ascii="Times New Roman" w:hAnsi="Times New Roman" w:cs="Times New Roman"/>
            <w:sz w:val="24"/>
            <w:szCs w:val="24"/>
          </w:rPr>
          <w:delText xml:space="preserve">and </w:delText>
        </w:r>
      </w:del>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w:t>
      </w:r>
      <w:del w:id="175" w:author="Mark Huff" w:date="2022-09-25T14:48:00Z">
        <w:r w:rsidRPr="00DA7450" w:rsidDel="004039EC">
          <w:rPr>
            <w:rFonts w:ascii="Times New Roman" w:hAnsi="Times New Roman" w:cs="Times New Roman"/>
            <w:sz w:val="24"/>
            <w:szCs w:val="24"/>
          </w:rPr>
          <w:delText xml:space="preserve">study </w:delText>
        </w:r>
      </w:del>
      <w:r w:rsidRPr="00DA7450">
        <w:rPr>
          <w:rFonts w:ascii="Times New Roman" w:hAnsi="Times New Roman" w:cs="Times New Roman"/>
          <w:sz w:val="24"/>
          <w:szCs w:val="24"/>
        </w:rPr>
        <w:t>pairs</w:t>
      </w:r>
      <w:ins w:id="176" w:author="Mark Huff" w:date="2022-09-25T14:48:00Z">
        <w:r w:rsidR="004039EC">
          <w:rPr>
            <w:rFonts w:ascii="Times New Roman" w:hAnsi="Times New Roman" w:cs="Times New Roman"/>
            <w:sz w:val="24"/>
            <w:szCs w:val="24"/>
          </w:rPr>
          <w:t>,</w:t>
        </w:r>
      </w:ins>
      <w:r w:rsidRPr="00DA7450">
        <w:rPr>
          <w:rFonts w:ascii="Times New Roman" w:hAnsi="Times New Roman" w:cs="Times New Roman"/>
          <w:sz w:val="24"/>
          <w:szCs w:val="24"/>
        </w:rPr>
        <w:t xml:space="preserve">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w:t>
      </w:r>
      <w:del w:id="177" w:author="Mark Huff" w:date="2022-09-25T14:48:00Z">
        <w:r w:rsidRPr="00DA7450" w:rsidDel="004039EC">
          <w:rPr>
            <w:rFonts w:ascii="Times New Roman" w:hAnsi="Times New Roman" w:cs="Times New Roman"/>
            <w:sz w:val="24"/>
            <w:szCs w:val="24"/>
          </w:rPr>
          <w:delText>items</w:delText>
        </w:r>
        <w:r w:rsidDel="004039EC">
          <w:rPr>
            <w:rFonts w:ascii="Times New Roman" w:hAnsi="Times New Roman" w:cs="Times New Roman"/>
            <w:sz w:val="24"/>
            <w:szCs w:val="24"/>
          </w:rPr>
          <w:delText xml:space="preserve"> </w:delText>
        </w:r>
      </w:del>
      <w:ins w:id="178" w:author="Mark Huff" w:date="2022-09-25T14:48:00Z">
        <w:r w:rsidR="004039EC">
          <w:rPr>
            <w:rFonts w:ascii="Times New Roman" w:hAnsi="Times New Roman" w:cs="Times New Roman"/>
            <w:sz w:val="24"/>
            <w:szCs w:val="24"/>
          </w:rPr>
          <w:t xml:space="preserve">pairs </w:t>
        </w:r>
      </w:ins>
      <w:r>
        <w:rPr>
          <w:rFonts w:ascii="Times New Roman" w:hAnsi="Times New Roman" w:cs="Times New Roman"/>
          <w:sz w:val="24"/>
          <w:szCs w:val="24"/>
        </w:rPr>
        <w:t xml:space="preserve">(five related and five unrelated). As a result, each mixed list contained a total of 50 pairs. </w:t>
      </w:r>
    </w:p>
    <w:p w14:paraId="607DA189" w14:textId="6C4368B7"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w:t>
      </w:r>
      <w:del w:id="179" w:author="Mark Huff" w:date="2022-09-25T14:48:00Z">
        <w:r w:rsidDel="00BA33B1">
          <w:rPr>
            <w:rFonts w:ascii="Times New Roman" w:hAnsi="Times New Roman" w:cs="Times New Roman"/>
            <w:sz w:val="24"/>
            <w:szCs w:val="24"/>
          </w:rPr>
          <w:delText>Next, four</w:delText>
        </w:r>
      </w:del>
      <w:ins w:id="180" w:author="Mark Huff" w:date="2022-09-25T14:48:00Z">
        <w:r w:rsidR="00BA33B1">
          <w:rPr>
            <w:rFonts w:ascii="Times New Roman" w:hAnsi="Times New Roman" w:cs="Times New Roman"/>
            <w:sz w:val="24"/>
            <w:szCs w:val="24"/>
          </w:rPr>
          <w:t>Four</w:t>
        </w:r>
      </w:ins>
      <w:r>
        <w:rPr>
          <w:rFonts w:ascii="Times New Roman" w:hAnsi="Times New Roman" w:cs="Times New Roman"/>
          <w:sz w:val="24"/>
          <w:szCs w:val="24"/>
        </w:rPr>
        <w:t xml:space="preserve"> pure lists were generated </w:t>
      </w:r>
      <w:r w:rsidRPr="00DA7450">
        <w:rPr>
          <w:rFonts w:ascii="Times New Roman" w:hAnsi="Times New Roman" w:cs="Times New Roman"/>
          <w:sz w:val="24"/>
          <w:szCs w:val="24"/>
        </w:rPr>
        <w:t xml:space="preserve">(two for each pair type). </w:t>
      </w:r>
      <w:del w:id="181" w:author="Mark Huff" w:date="2022-09-25T14:48:00Z">
        <w:r w:rsidDel="00BA33B1">
          <w:rPr>
            <w:rFonts w:ascii="Times New Roman" w:hAnsi="Times New Roman" w:cs="Times New Roman"/>
            <w:sz w:val="24"/>
            <w:szCs w:val="24"/>
          </w:rPr>
          <w:delText>Starting with the</w:delText>
        </w:r>
      </w:del>
      <w:ins w:id="182" w:author="Mark Huff" w:date="2022-09-25T14:48:00Z">
        <w:r w:rsidR="00BA33B1">
          <w:rPr>
            <w:rFonts w:ascii="Times New Roman" w:hAnsi="Times New Roman" w:cs="Times New Roman"/>
            <w:sz w:val="24"/>
            <w:szCs w:val="24"/>
          </w:rPr>
          <w:t>For</w:t>
        </w:r>
      </w:ins>
      <w:r>
        <w:rPr>
          <w:rFonts w:ascii="Times New Roman" w:hAnsi="Times New Roman" w:cs="Times New Roman"/>
          <w:sz w:val="24"/>
          <w:szCs w:val="24"/>
        </w:rPr>
        <w:t xml:space="preserv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w:t>
      </w:r>
      <w:commentRangeStart w:id="183"/>
      <w:r w:rsidRPr="00DA7450">
        <w:rPr>
          <w:rFonts w:ascii="Times New Roman" w:hAnsi="Times New Roman" w:cs="Times New Roman"/>
          <w:sz w:val="24"/>
          <w:szCs w:val="24"/>
        </w:rPr>
        <w:t>items</w:t>
      </w:r>
      <w:commentRangeEnd w:id="183"/>
      <w:r w:rsidR="00DB7C3C">
        <w:rPr>
          <w:rStyle w:val="CommentReference"/>
        </w:rPr>
        <w:commentReference w:id="183"/>
      </w:r>
      <w:r w:rsidRPr="00DA7450">
        <w:rPr>
          <w:rFonts w:ascii="Times New Roman" w:hAnsi="Times New Roman" w:cs="Times New Roman"/>
          <w:sz w:val="24"/>
          <w:szCs w:val="24"/>
        </w:rPr>
        <w:t>.</w:t>
      </w:r>
      <w:ins w:id="184" w:author="Nick Maxwell" w:date="2022-09-25T20:57:00Z">
        <w:r w:rsidR="0091009B">
          <w:rPr>
            <w:rFonts w:ascii="Times New Roman" w:hAnsi="Times New Roman" w:cs="Times New Roman"/>
            <w:sz w:val="24"/>
            <w:szCs w:val="24"/>
          </w:rPr>
          <w:t xml:space="preserve"> </w:t>
        </w:r>
        <w:r w:rsidR="0091009B" w:rsidRPr="0091009B">
          <w:rPr>
            <w:rFonts w:ascii="Times New Roman" w:hAnsi="Times New Roman" w:cs="Times New Roman"/>
            <w:sz w:val="24"/>
            <w:szCs w:val="24"/>
            <w:highlight w:val="yellow"/>
            <w:rPrChange w:id="185" w:author="Nick Maxwell" w:date="2022-09-25T20:57:00Z">
              <w:rPr>
                <w:rFonts w:ascii="Times New Roman" w:hAnsi="Times New Roman" w:cs="Times New Roman"/>
                <w:sz w:val="24"/>
                <w:szCs w:val="24"/>
              </w:rPr>
            </w:rPrChange>
          </w:rPr>
          <w:t>[SUBLISTS MATCHED]</w:t>
        </w:r>
      </w:ins>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3ABCC6B"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t>
      </w:r>
      <w:r w:rsidR="00B2767A">
        <w:rPr>
          <w:rFonts w:ascii="Times New Roman" w:hAnsi="Times New Roman" w:cs="Times New Roman"/>
          <w:sz w:val="24"/>
          <w:szCs w:val="24"/>
        </w:rPr>
        <w:t>collection occurred online</w:t>
      </w:r>
      <w:r>
        <w:rPr>
          <w:rFonts w:ascii="Times New Roman" w:hAnsi="Times New Roman" w:cs="Times New Roman"/>
          <w:sz w:val="24"/>
          <w:szCs w:val="24"/>
        </w:rPr>
        <w:t xml:space="preserv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Participants were </w:t>
      </w:r>
      <w:del w:id="186" w:author="Mark Huff" w:date="2022-09-25T14:49:00Z">
        <w:r w:rsidR="00B2767A" w:rsidDel="00DB7C3C">
          <w:rPr>
            <w:rFonts w:ascii="Times New Roman" w:hAnsi="Times New Roman" w:cs="Times New Roman"/>
            <w:sz w:val="24"/>
            <w:szCs w:val="24"/>
          </w:rPr>
          <w:delText>initially</w:delText>
        </w:r>
        <w:r w:rsidR="00331F45" w:rsidDel="00DB7C3C">
          <w:rPr>
            <w:rFonts w:ascii="Times New Roman" w:hAnsi="Times New Roman" w:cs="Times New Roman"/>
            <w:sz w:val="24"/>
            <w:szCs w:val="24"/>
          </w:rPr>
          <w:delText xml:space="preserve"> </w:delText>
        </w:r>
      </w:del>
      <w:ins w:id="187" w:author="Mark Huff" w:date="2022-09-25T14:49:00Z">
        <w:r w:rsidR="00DB7C3C">
          <w:rPr>
            <w:rFonts w:ascii="Times New Roman" w:hAnsi="Times New Roman" w:cs="Times New Roman"/>
            <w:sz w:val="24"/>
            <w:szCs w:val="24"/>
          </w:rPr>
          <w:t xml:space="preserve">first </w:t>
        </w:r>
      </w:ins>
      <w:r w:rsidR="00A60633" w:rsidRPr="00A60633">
        <w:rPr>
          <w:rFonts w:ascii="Times New Roman" w:hAnsi="Times New Roman" w:cs="Times New Roman"/>
          <w:sz w:val="24"/>
          <w:szCs w:val="24"/>
        </w:rPr>
        <w:t xml:space="preserve">randomly assigned to either the mixed- or pure-list groups and </w:t>
      </w:r>
      <w:r w:rsidR="00331F45">
        <w:rPr>
          <w:rFonts w:ascii="Times New Roman" w:hAnsi="Times New Roman" w:cs="Times New Roman"/>
          <w:sz w:val="24"/>
          <w:szCs w:val="24"/>
        </w:rPr>
        <w:t xml:space="preserve">then </w:t>
      </w:r>
      <w:r w:rsidR="00A60633" w:rsidRPr="00A60633">
        <w:rPr>
          <w:rFonts w:ascii="Times New Roman" w:hAnsi="Times New Roman" w:cs="Times New Roman"/>
          <w:sz w:val="24"/>
          <w:szCs w:val="24"/>
        </w:rPr>
        <w:t xml:space="preserve">further randomly assigned to complete </w:t>
      </w:r>
      <w:r w:rsidR="00A60633" w:rsidRPr="00A60633">
        <w:rPr>
          <w:rFonts w:ascii="Times New Roman" w:hAnsi="Times New Roman" w:cs="Times New Roman"/>
          <w:sz w:val="24"/>
          <w:szCs w:val="24"/>
        </w:rPr>
        <w:lastRenderedPageBreak/>
        <w:t xml:space="preserve">either the JOL, </w:t>
      </w:r>
      <w:del w:id="188" w:author="Mark Huff" w:date="2022-09-25T15:35:00Z">
        <w:r w:rsidR="00A60633" w:rsidRPr="00A60633" w:rsidDel="00E81356">
          <w:rPr>
            <w:rFonts w:ascii="Times New Roman" w:hAnsi="Times New Roman" w:cs="Times New Roman"/>
            <w:sz w:val="24"/>
            <w:szCs w:val="24"/>
          </w:rPr>
          <w:delText xml:space="preserve">frequency </w:delText>
        </w:r>
      </w:del>
      <w:ins w:id="189" w:author="Mark Huff" w:date="2022-09-25T15:35:00Z">
        <w:r w:rsidR="00E81356" w:rsidRPr="00A60633">
          <w:rPr>
            <w:rFonts w:ascii="Times New Roman" w:hAnsi="Times New Roman" w:cs="Times New Roman"/>
            <w:sz w:val="24"/>
            <w:szCs w:val="24"/>
          </w:rPr>
          <w:t>frequency</w:t>
        </w:r>
        <w:r w:rsidR="00E81356">
          <w:rPr>
            <w:rFonts w:ascii="Times New Roman" w:hAnsi="Times New Roman" w:cs="Times New Roman"/>
            <w:sz w:val="24"/>
            <w:szCs w:val="24"/>
          </w:rPr>
          <w:t>-</w:t>
        </w:r>
      </w:ins>
      <w:r w:rsidR="00A60633" w:rsidRPr="00A60633">
        <w:rPr>
          <w:rFonts w:ascii="Times New Roman" w:hAnsi="Times New Roman" w:cs="Times New Roman"/>
          <w:sz w:val="24"/>
          <w:szCs w:val="24"/>
        </w:rPr>
        <w:t xml:space="preserve">judgment, or </w:t>
      </w:r>
      <w:del w:id="190" w:author="Mark Huff" w:date="2022-09-25T14:49:00Z">
        <w:r w:rsidR="00A60633" w:rsidRPr="00A60633" w:rsidDel="0042183C">
          <w:rPr>
            <w:rFonts w:ascii="Times New Roman" w:hAnsi="Times New Roman" w:cs="Times New Roman"/>
            <w:sz w:val="24"/>
            <w:szCs w:val="24"/>
          </w:rPr>
          <w:delText xml:space="preserve">silent </w:delText>
        </w:r>
      </w:del>
      <w:ins w:id="191" w:author="Mark Huff" w:date="2022-09-25T14:49:00Z">
        <w:r w:rsidR="0042183C" w:rsidRPr="00A60633">
          <w:rPr>
            <w:rFonts w:ascii="Times New Roman" w:hAnsi="Times New Roman" w:cs="Times New Roman"/>
            <w:sz w:val="24"/>
            <w:szCs w:val="24"/>
          </w:rPr>
          <w:t>silent</w:t>
        </w:r>
        <w:r w:rsidR="0042183C">
          <w:rPr>
            <w:rFonts w:ascii="Times New Roman" w:hAnsi="Times New Roman" w:cs="Times New Roman"/>
            <w:sz w:val="24"/>
            <w:szCs w:val="24"/>
          </w:rPr>
          <w:t>-</w:t>
        </w:r>
      </w:ins>
      <w:r w:rsidR="00A60633" w:rsidRPr="00A60633">
        <w:rPr>
          <w:rFonts w:ascii="Times New Roman" w:hAnsi="Times New Roman" w:cs="Times New Roman"/>
          <w:sz w:val="24"/>
          <w:szCs w:val="24"/>
        </w:rPr>
        <w:t xml:space="preserve">reading </w:t>
      </w:r>
      <w:del w:id="192" w:author="Mark Huff" w:date="2022-09-25T14:49:00Z">
        <w:r w:rsidR="00A60633" w:rsidRPr="00A60633" w:rsidDel="0042183C">
          <w:rPr>
            <w:rFonts w:ascii="Times New Roman" w:hAnsi="Times New Roman" w:cs="Times New Roman"/>
            <w:sz w:val="24"/>
            <w:szCs w:val="24"/>
          </w:rPr>
          <w:delText xml:space="preserve">encoding </w:delText>
        </w:r>
      </w:del>
      <w:r w:rsidR="00A60633" w:rsidRPr="00A60633">
        <w:rPr>
          <w:rFonts w:ascii="Times New Roman" w:hAnsi="Times New Roman" w:cs="Times New Roman"/>
          <w:sz w:val="24"/>
          <w:szCs w:val="24"/>
        </w:rPr>
        <w:t>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they would see a list of cue-target word pairs and that their memory for the target items in each pair would later be tested. Participants in the JOL and </w:t>
      </w:r>
      <w:del w:id="193" w:author="Mark Huff" w:date="2022-09-25T14:49:00Z">
        <w:r w:rsidR="00A60633" w:rsidDel="0042183C">
          <w:rPr>
            <w:rFonts w:ascii="Times New Roman" w:hAnsi="Times New Roman" w:cs="Times New Roman"/>
            <w:sz w:val="24"/>
            <w:szCs w:val="24"/>
          </w:rPr>
          <w:delText xml:space="preserve">frequency </w:delText>
        </w:r>
      </w:del>
      <w:ins w:id="194" w:author="Mark Huff" w:date="2022-09-25T14:49:00Z">
        <w:r w:rsidR="0042183C">
          <w:rPr>
            <w:rFonts w:ascii="Times New Roman" w:hAnsi="Times New Roman" w:cs="Times New Roman"/>
            <w:sz w:val="24"/>
            <w:szCs w:val="24"/>
          </w:rPr>
          <w:t>frequency-</w:t>
        </w:r>
      </w:ins>
      <w:r w:rsidR="00A60633">
        <w:rPr>
          <w:rFonts w:ascii="Times New Roman" w:hAnsi="Times New Roman" w:cs="Times New Roman"/>
          <w:sz w:val="24"/>
          <w:szCs w:val="24"/>
        </w:rPr>
        <w:t xml:space="preserve">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w:t>
      </w:r>
      <w:del w:id="195" w:author="Mark Huff" w:date="2022-09-25T14:50:00Z">
        <w:r w:rsidR="00A60633" w:rsidDel="0042183C">
          <w:rPr>
            <w:rFonts w:ascii="Times New Roman" w:hAnsi="Times New Roman" w:cs="Times New Roman"/>
            <w:sz w:val="24"/>
            <w:szCs w:val="24"/>
          </w:rPr>
          <w:delText xml:space="preserve">frequency </w:delText>
        </w:r>
      </w:del>
      <w:ins w:id="196" w:author="Mark Huff" w:date="2022-09-25T14:50:00Z">
        <w:r w:rsidR="0042183C">
          <w:rPr>
            <w:rFonts w:ascii="Times New Roman" w:hAnsi="Times New Roman" w:cs="Times New Roman"/>
            <w:sz w:val="24"/>
            <w:szCs w:val="24"/>
          </w:rPr>
          <w:t>frequency-</w:t>
        </w:r>
      </w:ins>
      <w:r w:rsidR="00A60633">
        <w:rPr>
          <w:rFonts w:ascii="Times New Roman" w:hAnsi="Times New Roman" w:cs="Times New Roman"/>
          <w:sz w:val="24"/>
          <w:szCs w:val="24"/>
        </w:rPr>
        <w:t>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r w:rsidR="00331F45">
        <w:rPr>
          <w:rFonts w:ascii="Times New Roman" w:hAnsi="Times New Roman" w:cs="Times New Roman"/>
          <w:sz w:val="24"/>
          <w:szCs w:val="24"/>
        </w:rPr>
        <w:t xml:space="preserve"> </w:t>
      </w:r>
      <w:r w:rsidR="00825B9D">
        <w:rPr>
          <w:rFonts w:ascii="Times New Roman" w:hAnsi="Times New Roman" w:cs="Times New Roman"/>
          <w:color w:val="4472C4" w:themeColor="accent1"/>
          <w:sz w:val="24"/>
          <w:szCs w:val="24"/>
        </w:rPr>
        <w:t>For all groups,</w:t>
      </w:r>
      <w:r w:rsidR="00331F45" w:rsidRPr="00331F45">
        <w:rPr>
          <w:rFonts w:ascii="Times New Roman" w:hAnsi="Times New Roman" w:cs="Times New Roman"/>
          <w:color w:val="4472C4" w:themeColor="accent1"/>
          <w:sz w:val="24"/>
          <w:szCs w:val="24"/>
        </w:rPr>
        <w:t xml:space="preserve"> encoding was self-paced</w:t>
      </w:r>
      <w:r w:rsidR="00825B9D">
        <w:rPr>
          <w:rFonts w:ascii="Times New Roman" w:hAnsi="Times New Roman" w:cs="Times New Roman"/>
          <w:color w:val="4472C4" w:themeColor="accent1"/>
          <w:sz w:val="24"/>
          <w:szCs w:val="24"/>
        </w:rPr>
        <w:t>, with participants pressing the ENTER key to advance to the next pair.</w:t>
      </w:r>
    </w:p>
    <w:p w14:paraId="104CA8C1" w14:textId="0EBDF308"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w:t>
      </w:r>
      <w:del w:id="197" w:author="Mark Huff" w:date="2022-09-25T14:50:00Z">
        <w:r w:rsidR="00370B79" w:rsidRPr="00DA7450" w:rsidDel="001A70C9">
          <w:rPr>
            <w:rFonts w:ascii="Times New Roman" w:hAnsi="Times New Roman" w:cs="Times New Roman"/>
            <w:sz w:val="24"/>
            <w:szCs w:val="24"/>
          </w:rPr>
          <w:delText xml:space="preserve">the </w:delText>
        </w:r>
      </w:del>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w:t>
      </w:r>
      <w:r w:rsidR="009879D0">
        <w:rPr>
          <w:rFonts w:ascii="Times New Roman" w:hAnsi="Times New Roman" w:cs="Times New Roman"/>
          <w:sz w:val="24"/>
          <w:szCs w:val="24"/>
        </w:rPr>
        <w:t>immediately</w:t>
      </w:r>
      <w:r w:rsidR="006B2830">
        <w:rPr>
          <w:rFonts w:ascii="Times New Roman" w:hAnsi="Times New Roman" w:cs="Times New Roman"/>
          <w:sz w:val="24"/>
          <w:szCs w:val="24"/>
        </w:rPr>
        <w:t xml:space="preserve"> followed by a cued-recall test which presented participants with each cue word from the preceding study list in a randomized order. Participants were instructed to type the correct target item from memory </w:t>
      </w:r>
      <w:r w:rsidR="00AB72CB">
        <w:rPr>
          <w:rFonts w:ascii="Times New Roman" w:hAnsi="Times New Roman" w:cs="Times New Roman"/>
          <w:sz w:val="24"/>
          <w:szCs w:val="24"/>
        </w:rPr>
        <w:t>or</w:t>
      </w:r>
      <w:r w:rsidR="006B2830">
        <w:rPr>
          <w:rFonts w:ascii="Times New Roman" w:hAnsi="Times New Roman" w:cs="Times New Roman"/>
          <w:sz w:val="24"/>
          <w:szCs w:val="24"/>
        </w:rPr>
        <w:t xml:space="preserve"> to press </w:t>
      </w:r>
      <w:r w:rsidR="00E71A72">
        <w:rPr>
          <w:rFonts w:ascii="Times New Roman" w:hAnsi="Times New Roman" w:cs="Times New Roman"/>
          <w:sz w:val="24"/>
          <w:szCs w:val="24"/>
        </w:rPr>
        <w:t>ENTER</w:t>
      </w:r>
      <w:r w:rsidR="006B2830">
        <w:rPr>
          <w:rFonts w:ascii="Times New Roman" w:hAnsi="Times New Roman" w:cs="Times New Roman"/>
          <w:sz w:val="24"/>
          <w:szCs w:val="24"/>
        </w:rPr>
        <w:t xml:space="preserve"> if they could not retrieve the correct item. Following completion of the cued-recall test, participants began the second block. This block followed the same format as the first, and participants studied the same list type in block 2 as block 1. Participants were debriefed </w:t>
      </w:r>
      <w:r w:rsidR="006B2830">
        <w:rPr>
          <w:rFonts w:ascii="Times New Roman" w:hAnsi="Times New Roman" w:cs="Times New Roman"/>
          <w:sz w:val="24"/>
          <w:szCs w:val="24"/>
        </w:rPr>
        <w:lastRenderedPageBreak/>
        <w:t xml:space="preserve">following completion of the second block. The total experiment </w:t>
      </w:r>
      <w:del w:id="198" w:author="Mark Huff" w:date="2022-09-25T14:50:00Z">
        <w:r w:rsidR="006B2830" w:rsidDel="001A70C9">
          <w:rPr>
            <w:rFonts w:ascii="Times New Roman" w:hAnsi="Times New Roman" w:cs="Times New Roman"/>
            <w:sz w:val="24"/>
            <w:szCs w:val="24"/>
          </w:rPr>
          <w:delText xml:space="preserve">took </w:delText>
        </w:r>
      </w:del>
      <w:ins w:id="199" w:author="Mark Huff" w:date="2022-09-25T14:50:00Z">
        <w:r w:rsidR="001A70C9">
          <w:rPr>
            <w:rFonts w:ascii="Times New Roman" w:hAnsi="Times New Roman" w:cs="Times New Roman"/>
            <w:sz w:val="24"/>
            <w:szCs w:val="24"/>
          </w:rPr>
          <w:t xml:space="preserve">duration was </w:t>
        </w:r>
      </w:ins>
      <w:r w:rsidR="006B2830">
        <w:rPr>
          <w:rFonts w:ascii="Times New Roman" w:hAnsi="Times New Roman" w:cs="Times New Roman"/>
          <w:sz w:val="24"/>
          <w:szCs w:val="24"/>
        </w:rPr>
        <w:t>approximately 30 min</w:t>
      </w:r>
      <w:del w:id="200" w:author="Mark Huff" w:date="2022-09-25T14:50:00Z">
        <w:r w:rsidR="006B2830" w:rsidDel="001A70C9">
          <w:rPr>
            <w:rFonts w:ascii="Times New Roman" w:hAnsi="Times New Roman" w:cs="Times New Roman"/>
            <w:sz w:val="24"/>
            <w:szCs w:val="24"/>
          </w:rPr>
          <w:delText>utes to complete</w:delText>
        </w:r>
      </w:del>
      <w:r w:rsidR="006B2830">
        <w:rPr>
          <w:rFonts w:ascii="Times New Roman" w:hAnsi="Times New Roman" w:cs="Times New Roman"/>
          <w:sz w:val="24"/>
          <w:szCs w:val="24"/>
        </w:rPr>
        <w:t>.</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843310E"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w:t>
      </w:r>
      <w:r w:rsidRPr="005F6B50">
        <w:rPr>
          <w:rFonts w:ascii="Times New Roman" w:hAnsi="Times New Roman" w:cs="Times New Roman"/>
          <w:color w:val="4472C4" w:themeColor="accent1"/>
          <w:sz w:val="24"/>
          <w:szCs w:val="24"/>
        </w:rPr>
        <w:t xml:space="preserve">by a </w:t>
      </w:r>
      <w:r w:rsidR="000B371E" w:rsidRPr="005F6B50">
        <w:rPr>
          <w:rFonts w:ascii="Times New Roman" w:hAnsi="Times New Roman" w:cs="Times New Roman"/>
          <w:color w:val="4472C4" w:themeColor="accent1"/>
          <w:sz w:val="24"/>
          <w:szCs w:val="24"/>
        </w:rPr>
        <w:t xml:space="preserve">separate </w:t>
      </w:r>
      <w:r w:rsidRPr="005F6B50">
        <w:rPr>
          <w:rFonts w:ascii="Times New Roman" w:hAnsi="Times New Roman" w:cs="Times New Roman"/>
          <w:color w:val="4472C4" w:themeColor="accent1"/>
          <w:sz w:val="24"/>
          <w:szCs w:val="24"/>
        </w:rPr>
        <w:t xml:space="preserve">Bayesian </w:t>
      </w:r>
      <w:r w:rsidR="005F6B50" w:rsidRPr="005F6B50">
        <w:rPr>
          <w:rFonts w:ascii="Times New Roman" w:hAnsi="Times New Roman" w:cs="Times New Roman"/>
          <w:color w:val="4472C4" w:themeColor="accent1"/>
          <w:sz w:val="24"/>
          <w:szCs w:val="24"/>
        </w:rPr>
        <w:t xml:space="preserve">estimation of </w:t>
      </w:r>
      <w:r w:rsidRPr="005F6B50">
        <w:rPr>
          <w:rFonts w:ascii="Times New Roman" w:hAnsi="Times New Roman" w:cs="Times New Roman"/>
          <w:color w:val="4472C4" w:themeColor="accent1"/>
          <w:sz w:val="24"/>
          <w:szCs w:val="24"/>
        </w:rPr>
        <w:t xml:space="preserve">support </w:t>
      </w:r>
      <w:r w:rsidR="005F6B50" w:rsidRPr="005F6B50">
        <w:rPr>
          <w:rFonts w:ascii="Times New Roman" w:hAnsi="Times New Roman" w:cs="Times New Roman"/>
          <w:color w:val="4472C4" w:themeColor="accent1"/>
          <w:sz w:val="24"/>
          <w:szCs w:val="24"/>
        </w:rPr>
        <w:t xml:space="preserve">for </w:t>
      </w:r>
      <w:r w:rsidRPr="005F6B50">
        <w:rPr>
          <w:rFonts w:ascii="Times New Roman" w:hAnsi="Times New Roman" w:cs="Times New Roman"/>
          <w:color w:val="4472C4" w:themeColor="accent1"/>
          <w:sz w:val="24"/>
          <w:szCs w:val="24"/>
        </w:rPr>
        <w:t xml:space="preserve">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w:t>
      </w:r>
      <w:r w:rsidR="002E44F1">
        <w:rPr>
          <w:rFonts w:ascii="Times New Roman" w:hAnsi="Times New Roman" w:cs="Times New Roman"/>
          <w:sz w:val="24"/>
          <w:szCs w:val="24"/>
        </w:rPr>
        <w:t xml:space="preserve"> </w:t>
      </w:r>
      <w:r w:rsidR="002E44F1" w:rsidRPr="002E44F1">
        <w:rPr>
          <w:rFonts w:ascii="Times New Roman" w:hAnsi="Times New Roman" w:cs="Times New Roman"/>
          <w:color w:val="4472C4" w:themeColor="accent1"/>
          <w:sz w:val="24"/>
          <w:szCs w:val="24"/>
        </w:rPr>
        <w:t xml:space="preserve">Like </w:t>
      </w:r>
      <w:r w:rsidR="002E44F1" w:rsidRPr="00023C76">
        <w:rPr>
          <w:rFonts w:ascii="Times New Roman" w:hAnsi="Times New Roman" w:cs="Times New Roman"/>
          <w:i/>
          <w:iCs/>
          <w:color w:val="4472C4" w:themeColor="accent1"/>
          <w:sz w:val="24"/>
          <w:szCs w:val="24"/>
        </w:rPr>
        <w:t>p</w:t>
      </w:r>
      <w:r w:rsidR="002E44F1" w:rsidRPr="002E44F1">
        <w:rPr>
          <w:rFonts w:ascii="Times New Roman" w:hAnsi="Times New Roman" w:cs="Times New Roman"/>
          <w:color w:val="4472C4" w:themeColor="accent1"/>
          <w:sz w:val="24"/>
          <w:szCs w:val="24"/>
        </w:rPr>
        <w:t xml:space="preserve">-values, </w:t>
      </w:r>
      <w:r w:rsidR="002E44F1" w:rsidRPr="002E44F1">
        <w:rPr>
          <w:rFonts w:ascii="Times New Roman" w:hAnsi="Times New Roman" w:cs="Times New Roman"/>
          <w:i/>
          <w:iCs/>
          <w:color w:val="4472C4" w:themeColor="accent1"/>
          <w:sz w:val="24"/>
          <w:szCs w:val="24"/>
        </w:rPr>
        <w:t>p</w:t>
      </w:r>
      <w:r w:rsidR="002E44F1" w:rsidRPr="002E44F1">
        <w:rPr>
          <w:rFonts w:ascii="Times New Roman" w:hAnsi="Times New Roman" w:cs="Times New Roman"/>
          <w:caps/>
          <w:color w:val="4472C4" w:themeColor="accent1"/>
          <w:sz w:val="24"/>
          <w:szCs w:val="24"/>
          <w:vertAlign w:val="subscript"/>
        </w:rPr>
        <w:t>bic</w:t>
      </w:r>
      <w:r w:rsidR="002E44F1" w:rsidRPr="002E44F1">
        <w:rPr>
          <w:rFonts w:ascii="Times New Roman" w:hAnsi="Times New Roman" w:cs="Times New Roman"/>
          <w:color w:val="4472C4" w:themeColor="accent1"/>
          <w:sz w:val="24"/>
          <w:szCs w:val="24"/>
        </w:rPr>
        <w:t xml:space="preserve"> does not specify strength of evidence for the null hypothesis.</w:t>
      </w:r>
      <w:r w:rsidR="0076799D" w:rsidRPr="002E44F1">
        <w:rPr>
          <w:rFonts w:ascii="Times New Roman" w:hAnsi="Times New Roman" w:cs="Times New Roman"/>
          <w:color w:val="4472C4" w:themeColor="accent1"/>
          <w:sz w:val="24"/>
          <w:szCs w:val="24"/>
        </w:rPr>
        <w:t xml:space="preserve"> </w:t>
      </w:r>
      <w:r w:rsidR="002E44F1">
        <w:rPr>
          <w:rFonts w:ascii="Times New Roman" w:hAnsi="Times New Roman" w:cs="Times New Roman"/>
          <w:sz w:val="24"/>
          <w:szCs w:val="24"/>
        </w:rPr>
        <w:t>However, b</w:t>
      </w:r>
      <w:r w:rsidR="0076799D">
        <w:rPr>
          <w:rFonts w:ascii="Times New Roman" w:hAnsi="Times New Roman" w:cs="Times New Roman"/>
          <w:sz w:val="24"/>
          <w:szCs w:val="24"/>
        </w:rPr>
        <w:t>ecause this probably estimate is sensitive to sample size, it provides increased confidence in reported null effects.</w:t>
      </w:r>
    </w:p>
    <w:p w14:paraId="65B4BF43" w14:textId="089022B6"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w:t>
      </w:r>
      <w:r w:rsidR="00266367">
        <w:rPr>
          <w:rFonts w:ascii="Times New Roman" w:hAnsi="Times New Roman" w:cs="Times New Roman"/>
          <w:sz w:val="24"/>
          <w:szCs w:val="24"/>
        </w:rPr>
        <w:t xml:space="preserve">specific </w:t>
      </w:r>
      <w:r>
        <w:rPr>
          <w:rFonts w:ascii="Times New Roman" w:hAnsi="Times New Roman" w:cs="Times New Roman"/>
          <w:sz w:val="24"/>
          <w:szCs w:val="24"/>
        </w:rPr>
        <w:t xml:space="preserve">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bookmarkStart w:id="201" w:name="_Hlk91596326"/>
    </w:p>
    <w:bookmarkEnd w:id="201"/>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4844F41A"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xml:space="preserve">, </w:t>
      </w:r>
      <w:del w:id="202" w:author="Mark Huff" w:date="2022-09-25T14:51:00Z">
        <w:r w:rsidR="006D33CD" w:rsidDel="009535CC">
          <w:rPr>
            <w:rFonts w:ascii="Times New Roman" w:hAnsi="Times New Roman" w:cs="Times New Roman"/>
            <w:sz w:val="24"/>
            <w:szCs w:val="24"/>
          </w:rPr>
          <w:delText>when</w:delText>
        </w:r>
        <w:r w:rsidDel="009535CC">
          <w:rPr>
            <w:rFonts w:ascii="Times New Roman" w:hAnsi="Times New Roman" w:cs="Times New Roman"/>
            <w:sz w:val="24"/>
            <w:szCs w:val="24"/>
          </w:rPr>
          <w:delText xml:space="preserve"> collapsed across encoding tasks, </w:delText>
        </w:r>
      </w:del>
      <w:r>
        <w:rPr>
          <w:rFonts w:ascii="Times New Roman" w:hAnsi="Times New Roman" w:cs="Times New Roman"/>
          <w:sz w:val="24"/>
          <w:szCs w:val="24"/>
        </w:rPr>
        <w:t xml:space="preserve">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lastRenderedPageBreak/>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w:t>
      </w:r>
      <w:del w:id="203" w:author="Mark Huff" w:date="2022-09-25T14:51:00Z">
        <w:r w:rsidDel="006D78A1">
          <w:rPr>
            <w:rFonts w:ascii="Times New Roman" w:hAnsi="Times New Roman" w:cs="Times New Roman"/>
            <w:sz w:val="24"/>
            <w:szCs w:val="24"/>
          </w:rPr>
          <w:delText xml:space="preserve">frequency </w:delText>
        </w:r>
      </w:del>
      <w:ins w:id="204" w:author="Mark Huff" w:date="2022-09-25T14:51:00Z">
        <w:r w:rsidR="006D78A1">
          <w:rPr>
            <w:rFonts w:ascii="Times New Roman" w:hAnsi="Times New Roman" w:cs="Times New Roman"/>
            <w:sz w:val="24"/>
            <w:szCs w:val="24"/>
          </w:rPr>
          <w:t>frequency-</w:t>
        </w:r>
      </w:ins>
      <w:r>
        <w:rPr>
          <w:rFonts w:ascii="Times New Roman" w:hAnsi="Times New Roman" w:cs="Times New Roman"/>
          <w:sz w:val="24"/>
          <w:szCs w:val="24"/>
        </w:rPr>
        <w:t xml:space="preserve">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w:t>
      </w:r>
      <w:del w:id="205" w:author="Mark Huff" w:date="2022-09-25T14:51:00Z">
        <w:r w:rsidDel="006D78A1">
          <w:rPr>
            <w:rFonts w:ascii="Times New Roman" w:hAnsi="Times New Roman" w:cs="Times New Roman"/>
            <w:sz w:val="24"/>
            <w:szCs w:val="24"/>
          </w:rPr>
          <w:delText xml:space="preserve">frequency </w:delText>
        </w:r>
      </w:del>
      <w:ins w:id="206" w:author="Mark Huff" w:date="2022-09-25T14:51:00Z">
        <w:r w:rsidR="006D78A1">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ins w:id="207" w:author="Mark Huff" w:date="2022-09-25T14:51:00Z">
        <w:r w:rsidR="006D78A1">
          <w:rPr>
            <w:rFonts w:ascii="Times New Roman" w:hAnsi="Times New Roman" w:cs="Times New Roman"/>
            <w:sz w:val="24"/>
            <w:szCs w:val="24"/>
          </w:rPr>
          <w:t>,</w:t>
        </w:r>
      </w:ins>
      <w:r>
        <w:rPr>
          <w:rFonts w:ascii="Times New Roman" w:hAnsi="Times New Roman" w:cs="Times New Roman"/>
          <w:sz w:val="24"/>
          <w:szCs w:val="24"/>
        </w:rPr>
        <w:t xml:space="preserve"> </w:t>
      </w:r>
      <w:del w:id="208" w:author="Mark Huff" w:date="2022-09-25T14:51:00Z">
        <w:r w:rsidDel="006D78A1">
          <w:rPr>
            <w:rFonts w:ascii="Times New Roman" w:hAnsi="Times New Roman" w:cs="Times New Roman"/>
            <w:sz w:val="24"/>
            <w:szCs w:val="24"/>
          </w:rPr>
          <w:delText xml:space="preserve">and </w:delText>
        </w:r>
        <w:r w:rsidDel="00A2153D">
          <w:rPr>
            <w:rFonts w:ascii="Times New Roman" w:hAnsi="Times New Roman" w:cs="Times New Roman"/>
            <w:sz w:val="24"/>
            <w:szCs w:val="24"/>
          </w:rPr>
          <w:delText xml:space="preserve">frequency </w:delText>
        </w:r>
      </w:del>
      <w:ins w:id="209" w:author="Mark Huff" w:date="2022-09-25T14:51:00Z">
        <w:r w:rsidR="00A2153D">
          <w:rPr>
            <w:rFonts w:ascii="Times New Roman" w:hAnsi="Times New Roman" w:cs="Times New Roman"/>
            <w:sz w:val="24"/>
            <w:szCs w:val="24"/>
          </w:rPr>
          <w:t>frequency-</w:t>
        </w:r>
      </w:ins>
      <w:r>
        <w:rPr>
          <w:rFonts w:ascii="Times New Roman" w:hAnsi="Times New Roman" w:cs="Times New Roman"/>
          <w:sz w:val="24"/>
          <w:szCs w:val="24"/>
        </w:rPr>
        <w:t>judgment (25.27</w:t>
      </w:r>
      <w:r w:rsidRPr="00182AAB">
        <w:rPr>
          <w:rFonts w:ascii="Times New Roman" w:hAnsi="Times New Roman" w:cs="Times New Roman"/>
          <w:sz w:val="24"/>
          <w:szCs w:val="24"/>
        </w:rPr>
        <w:t xml:space="preserve">) and </w:t>
      </w:r>
      <w:del w:id="210" w:author="Mark Huff" w:date="2022-09-25T14:51:00Z">
        <w:r w:rsidDel="00A2153D">
          <w:rPr>
            <w:rFonts w:ascii="Times New Roman" w:hAnsi="Times New Roman" w:cs="Times New Roman"/>
            <w:sz w:val="24"/>
            <w:szCs w:val="24"/>
          </w:rPr>
          <w:delText xml:space="preserve">the </w:delText>
        </w:r>
      </w:del>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w:t>
      </w:r>
      <w:del w:id="211" w:author="Mark Huff" w:date="2022-09-25T14:52:00Z">
        <w:r w:rsidDel="00A2153D">
          <w:rPr>
            <w:rFonts w:ascii="Times New Roman" w:hAnsi="Times New Roman" w:cs="Times New Roman"/>
            <w:sz w:val="24"/>
            <w:szCs w:val="24"/>
          </w:rPr>
          <w:delText xml:space="preserve">frequency </w:delText>
        </w:r>
      </w:del>
      <w:ins w:id="212" w:author="Mark Huff" w:date="2022-09-25T14:52:00Z">
        <w:r w:rsidR="00A2153D">
          <w:rPr>
            <w:rFonts w:ascii="Times New Roman" w:hAnsi="Times New Roman" w:cs="Times New Roman"/>
            <w:sz w:val="24"/>
            <w:szCs w:val="24"/>
          </w:rPr>
          <w:t>frequency-</w:t>
        </w:r>
      </w:ins>
      <w:r>
        <w:rPr>
          <w:rFonts w:ascii="Times New Roman" w:hAnsi="Times New Roman" w:cs="Times New Roman"/>
          <w:sz w:val="24"/>
          <w:szCs w:val="24"/>
        </w:rPr>
        <w:t xml:space="preserve">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58. Thus, when pairs were presented </w:t>
      </w:r>
      <w:del w:id="213" w:author="Mark Huff" w:date="2022-09-25T14:52:00Z">
        <w:r w:rsidDel="00880D7E">
          <w:rPr>
            <w:rFonts w:ascii="Times New Roman" w:hAnsi="Times New Roman" w:cs="Times New Roman"/>
            <w:sz w:val="24"/>
            <w:szCs w:val="24"/>
          </w:rPr>
          <w:delText xml:space="preserve">using </w:delText>
        </w:r>
      </w:del>
      <w:ins w:id="214" w:author="Mark Huff" w:date="2022-09-25T14:52:00Z">
        <w:r w:rsidR="00880D7E">
          <w:rPr>
            <w:rFonts w:ascii="Times New Roman" w:hAnsi="Times New Roman" w:cs="Times New Roman"/>
            <w:sz w:val="24"/>
            <w:szCs w:val="24"/>
          </w:rPr>
          <w:t xml:space="preserve">in </w:t>
        </w:r>
      </w:ins>
      <w:r>
        <w:rPr>
          <w:rFonts w:ascii="Times New Roman" w:hAnsi="Times New Roman" w:cs="Times New Roman"/>
          <w:sz w:val="24"/>
          <w:szCs w:val="24"/>
        </w:rPr>
        <w:t xml:space="preserve">mixed lists, JOL ratings and frequency judgments produced equivalent reactivity patterns </w:t>
      </w:r>
      <w:del w:id="215" w:author="Mark Huff" w:date="2022-09-25T14:52:00Z">
        <w:r w:rsidDel="00880D7E">
          <w:rPr>
            <w:rFonts w:ascii="Times New Roman" w:hAnsi="Times New Roman" w:cs="Times New Roman"/>
            <w:sz w:val="24"/>
            <w:szCs w:val="24"/>
          </w:rPr>
          <w:delText xml:space="preserve">for </w:delText>
        </w:r>
      </w:del>
      <w:ins w:id="216" w:author="Mark Huff" w:date="2022-09-25T14:52:00Z">
        <w:r w:rsidR="00880D7E">
          <w:rPr>
            <w:rFonts w:ascii="Times New Roman" w:hAnsi="Times New Roman" w:cs="Times New Roman"/>
            <w:sz w:val="24"/>
            <w:szCs w:val="24"/>
          </w:rPr>
          <w:t xml:space="preserve">on </w:t>
        </w:r>
      </w:ins>
      <w:r>
        <w:rPr>
          <w:rFonts w:ascii="Times New Roman" w:hAnsi="Times New Roman" w:cs="Times New Roman"/>
          <w:sz w:val="24"/>
          <w:szCs w:val="24"/>
        </w:rPr>
        <w:t>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27FBAB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.70.</w:t>
      </w:r>
      <w:ins w:id="217" w:author="Mark Huff" w:date="2022-09-25T14:52:00Z">
        <w:r w:rsidR="00880D7E">
          <w:rPr>
            <w:rFonts w:ascii="Times New Roman" w:hAnsi="Times New Roman" w:cs="Times New Roman"/>
            <w:sz w:val="24"/>
            <w:szCs w:val="24"/>
          </w:rPr>
          <w:t>, in which</w:t>
        </w:r>
      </w:ins>
      <w:del w:id="218" w:author="Mark Huff" w:date="2022-09-25T14:52:00Z">
        <w:r w:rsidDel="00880D7E">
          <w:rPr>
            <w:rFonts w:ascii="Times New Roman" w:hAnsi="Times New Roman" w:cs="Times New Roman"/>
            <w:sz w:val="24"/>
            <w:szCs w:val="24"/>
          </w:rPr>
          <w:delText xml:space="preserve"> Collapsed across encoding tasks,</w:delText>
        </w:r>
      </w:del>
      <w:r>
        <w:rPr>
          <w:rFonts w:ascii="Times New Roman" w:hAnsi="Times New Roman" w:cs="Times New Roman"/>
          <w:sz w:val="24"/>
          <w:szCs w:val="24"/>
        </w:rPr>
        <w:t xml:space="preserve">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del w:id="219" w:author="Mark Huff" w:date="2022-09-25T14:52:00Z">
        <w:r w:rsidDel="00880D7E">
          <w:rPr>
            <w:rFonts w:ascii="Times New Roman" w:hAnsi="Times New Roman" w:cs="Times New Roman"/>
            <w:sz w:val="24"/>
            <w:szCs w:val="24"/>
          </w:rPr>
          <w:delText>Next, a</w:delText>
        </w:r>
      </w:del>
      <w:ins w:id="220" w:author="Mark Huff" w:date="2022-09-25T14:52:00Z">
        <w:r w:rsidR="00880D7E">
          <w:rPr>
            <w:rFonts w:ascii="Times New Roman" w:hAnsi="Times New Roman" w:cs="Times New Roman"/>
            <w:sz w:val="24"/>
            <w:szCs w:val="24"/>
          </w:rPr>
          <w:t>A</w:t>
        </w:r>
      </w:ins>
      <w:r>
        <w:rPr>
          <w:rFonts w:ascii="Times New Roman" w:hAnsi="Times New Roman" w:cs="Times New Roman"/>
          <w:sz w:val="24"/>
          <w:szCs w:val="24"/>
        </w:rPr>
        <w:t xml:space="preserve">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w:t>
      </w:r>
      <w:del w:id="221" w:author="Mark Huff" w:date="2022-09-25T14:53:00Z">
        <w:r w:rsidDel="00650798">
          <w:rPr>
            <w:rFonts w:ascii="Times New Roman" w:hAnsi="Times New Roman" w:cs="Times New Roman"/>
            <w:sz w:val="24"/>
            <w:szCs w:val="24"/>
          </w:rPr>
          <w:delText xml:space="preserve">collapsed across pair type, </w:delText>
        </w:r>
      </w:del>
      <w:r>
        <w:rPr>
          <w:rFonts w:ascii="Times New Roman" w:hAnsi="Times New Roman" w:cs="Times New Roman"/>
          <w:sz w:val="24"/>
          <w:szCs w:val="24"/>
        </w:rPr>
        <w:t xml:space="preserve">mean recall was </w:t>
      </w:r>
      <w:del w:id="222" w:author="Mark Huff" w:date="2022-09-25T14:53:00Z">
        <w:r w:rsidDel="00C43D61">
          <w:rPr>
            <w:rFonts w:ascii="Times New Roman" w:hAnsi="Times New Roman" w:cs="Times New Roman"/>
            <w:sz w:val="24"/>
            <w:szCs w:val="24"/>
          </w:rPr>
          <w:delText xml:space="preserve">highest </w:delText>
        </w:r>
      </w:del>
      <w:ins w:id="223" w:author="Mark Huff" w:date="2022-09-25T14:53:00Z">
        <w:r w:rsidR="00C43D61">
          <w:rPr>
            <w:rFonts w:ascii="Times New Roman" w:hAnsi="Times New Roman" w:cs="Times New Roman"/>
            <w:sz w:val="24"/>
            <w:szCs w:val="24"/>
          </w:rPr>
          <w:t>highest in the JOL group</w:t>
        </w:r>
      </w:ins>
      <w:ins w:id="224" w:author="Nick Maxwell" w:date="2022-09-25T20:58:00Z">
        <w:r w:rsidR="007A72A4">
          <w:rPr>
            <w:rFonts w:ascii="Times New Roman" w:hAnsi="Times New Roman" w:cs="Times New Roman"/>
            <w:sz w:val="24"/>
            <w:szCs w:val="24"/>
          </w:rPr>
          <w:t xml:space="preserve"> </w:t>
        </w:r>
      </w:ins>
      <w:del w:id="225" w:author="Mark Huff" w:date="2022-09-25T14:53:00Z">
        <w:r w:rsidRPr="007A72A4" w:rsidDel="00C43D61">
          <w:rPr>
            <w:rFonts w:ascii="Times New Roman" w:hAnsi="Times New Roman" w:cs="Times New Roman"/>
            <w:sz w:val="24"/>
            <w:szCs w:val="24"/>
            <w:highlight w:val="yellow"/>
            <w:rPrChange w:id="226" w:author="Nick Maxwell" w:date="2022-09-25T20:58:00Z">
              <w:rPr>
                <w:rFonts w:ascii="Times New Roman" w:hAnsi="Times New Roman" w:cs="Times New Roman"/>
                <w:sz w:val="24"/>
                <w:szCs w:val="24"/>
              </w:rPr>
            </w:rPrChange>
          </w:rPr>
          <w:delText xml:space="preserve">when participants made </w:delText>
        </w:r>
        <w:r w:rsidR="00F40B11" w:rsidRPr="007A72A4" w:rsidDel="00C43D61">
          <w:rPr>
            <w:rFonts w:ascii="Times New Roman" w:hAnsi="Times New Roman" w:cs="Times New Roman"/>
            <w:sz w:val="24"/>
            <w:szCs w:val="24"/>
            <w:highlight w:val="yellow"/>
            <w:rPrChange w:id="227" w:author="Nick Maxwell" w:date="2022-09-25T20:58:00Z">
              <w:rPr>
                <w:rFonts w:ascii="Times New Roman" w:hAnsi="Times New Roman" w:cs="Times New Roman"/>
                <w:sz w:val="24"/>
                <w:szCs w:val="24"/>
              </w:rPr>
            </w:rPrChange>
          </w:rPr>
          <w:delText>JOLs</w:delText>
        </w:r>
        <w:r w:rsidRPr="007A72A4" w:rsidDel="00C43D61">
          <w:rPr>
            <w:rFonts w:ascii="Times New Roman" w:hAnsi="Times New Roman" w:cs="Times New Roman"/>
            <w:sz w:val="24"/>
            <w:szCs w:val="24"/>
            <w:highlight w:val="yellow"/>
            <w:rPrChange w:id="228" w:author="Nick Maxwell" w:date="2022-09-25T20:58:00Z">
              <w:rPr>
                <w:rFonts w:ascii="Times New Roman" w:hAnsi="Times New Roman" w:cs="Times New Roman"/>
                <w:sz w:val="24"/>
                <w:szCs w:val="24"/>
              </w:rPr>
            </w:rPrChange>
          </w:rPr>
          <w:delText xml:space="preserve"> </w:delText>
        </w:r>
      </w:del>
      <w:r w:rsidRPr="007A72A4">
        <w:rPr>
          <w:rFonts w:ascii="Times New Roman" w:hAnsi="Times New Roman" w:cs="Times New Roman"/>
          <w:sz w:val="24"/>
          <w:szCs w:val="24"/>
          <w:highlight w:val="yellow"/>
          <w:rPrChange w:id="229" w:author="Nick Maxwell" w:date="2022-09-25T20:58:00Z">
            <w:rPr>
              <w:rFonts w:ascii="Times New Roman" w:hAnsi="Times New Roman" w:cs="Times New Roman"/>
              <w:sz w:val="24"/>
              <w:szCs w:val="24"/>
            </w:rPr>
          </w:rPrChange>
        </w:rPr>
        <w:t>(</w:t>
      </w:r>
      <w:r w:rsidR="00F40B11" w:rsidRPr="007A72A4">
        <w:rPr>
          <w:rFonts w:ascii="Times New Roman" w:hAnsi="Times New Roman" w:cs="Times New Roman"/>
          <w:sz w:val="24"/>
          <w:szCs w:val="24"/>
          <w:highlight w:val="yellow"/>
          <w:rPrChange w:id="230" w:author="Nick Maxwell" w:date="2022-09-25T20:58:00Z">
            <w:rPr>
              <w:rFonts w:ascii="Times New Roman" w:hAnsi="Times New Roman" w:cs="Times New Roman"/>
              <w:sz w:val="24"/>
              <w:szCs w:val="24"/>
            </w:rPr>
          </w:rPrChange>
        </w:rPr>
        <w:t>51.40</w:t>
      </w:r>
      <w:r w:rsidRPr="007A72A4">
        <w:rPr>
          <w:rFonts w:ascii="Times New Roman" w:hAnsi="Times New Roman" w:cs="Times New Roman"/>
          <w:sz w:val="24"/>
          <w:szCs w:val="24"/>
          <w:highlight w:val="yellow"/>
          <w:rPrChange w:id="231" w:author="Nick Maxwell" w:date="2022-09-25T20:58:00Z">
            <w:rPr>
              <w:rFonts w:ascii="Times New Roman" w:hAnsi="Times New Roman" w:cs="Times New Roman"/>
              <w:sz w:val="24"/>
              <w:szCs w:val="24"/>
            </w:rPr>
          </w:rPrChange>
        </w:rPr>
        <w:t xml:space="preserve">), followed by </w:t>
      </w:r>
      <w:r w:rsidR="00F40B11" w:rsidRPr="007A72A4">
        <w:rPr>
          <w:rFonts w:ascii="Times New Roman" w:hAnsi="Times New Roman" w:cs="Times New Roman"/>
          <w:sz w:val="24"/>
          <w:szCs w:val="24"/>
          <w:highlight w:val="yellow"/>
          <w:rPrChange w:id="232" w:author="Nick Maxwell" w:date="2022-09-25T20:58:00Z">
            <w:rPr>
              <w:rFonts w:ascii="Times New Roman" w:hAnsi="Times New Roman" w:cs="Times New Roman"/>
              <w:sz w:val="24"/>
              <w:szCs w:val="24"/>
            </w:rPr>
          </w:rPrChange>
        </w:rPr>
        <w:t xml:space="preserve">the </w:t>
      </w:r>
      <w:del w:id="233" w:author="Mark Huff" w:date="2022-09-25T14:53:00Z">
        <w:r w:rsidR="00F40B11" w:rsidRPr="007A72A4" w:rsidDel="00C43D61">
          <w:rPr>
            <w:rFonts w:ascii="Times New Roman" w:hAnsi="Times New Roman" w:cs="Times New Roman"/>
            <w:sz w:val="24"/>
            <w:szCs w:val="24"/>
            <w:highlight w:val="yellow"/>
            <w:rPrChange w:id="234" w:author="Nick Maxwell" w:date="2022-09-25T20:58:00Z">
              <w:rPr>
                <w:rFonts w:ascii="Times New Roman" w:hAnsi="Times New Roman" w:cs="Times New Roman"/>
                <w:sz w:val="24"/>
                <w:szCs w:val="24"/>
              </w:rPr>
            </w:rPrChange>
          </w:rPr>
          <w:delText xml:space="preserve">frequency </w:delText>
        </w:r>
      </w:del>
      <w:ins w:id="235" w:author="Mark Huff" w:date="2022-09-25T14:53:00Z">
        <w:r w:rsidR="00C43D61" w:rsidRPr="007A72A4">
          <w:rPr>
            <w:rFonts w:ascii="Times New Roman" w:hAnsi="Times New Roman" w:cs="Times New Roman"/>
            <w:sz w:val="24"/>
            <w:szCs w:val="24"/>
            <w:highlight w:val="yellow"/>
            <w:rPrChange w:id="236" w:author="Nick Maxwell" w:date="2022-09-25T20:58:00Z">
              <w:rPr>
                <w:rFonts w:ascii="Times New Roman" w:hAnsi="Times New Roman" w:cs="Times New Roman"/>
                <w:sz w:val="24"/>
                <w:szCs w:val="24"/>
              </w:rPr>
            </w:rPrChange>
          </w:rPr>
          <w:t>frequency-</w:t>
        </w:r>
      </w:ins>
      <w:r w:rsidR="00F40B11" w:rsidRPr="007A72A4">
        <w:rPr>
          <w:rFonts w:ascii="Times New Roman" w:hAnsi="Times New Roman" w:cs="Times New Roman"/>
          <w:sz w:val="24"/>
          <w:szCs w:val="24"/>
          <w:highlight w:val="yellow"/>
          <w:rPrChange w:id="237" w:author="Nick Maxwell" w:date="2022-09-25T20:58:00Z">
            <w:rPr>
              <w:rFonts w:ascii="Times New Roman" w:hAnsi="Times New Roman" w:cs="Times New Roman"/>
              <w:sz w:val="24"/>
              <w:szCs w:val="24"/>
            </w:rPr>
          </w:rPrChange>
        </w:rPr>
        <w:t>judgment</w:t>
      </w:r>
      <w:ins w:id="238" w:author="Mark Huff" w:date="2022-09-25T14:53:00Z">
        <w:r w:rsidR="00C43D61" w:rsidRPr="007A72A4">
          <w:rPr>
            <w:rFonts w:ascii="Times New Roman" w:hAnsi="Times New Roman" w:cs="Times New Roman"/>
            <w:sz w:val="24"/>
            <w:szCs w:val="24"/>
            <w:highlight w:val="yellow"/>
            <w:rPrChange w:id="239" w:author="Nick Maxwell" w:date="2022-09-25T20:58:00Z">
              <w:rPr>
                <w:rFonts w:ascii="Times New Roman" w:hAnsi="Times New Roman" w:cs="Times New Roman"/>
                <w:sz w:val="24"/>
                <w:szCs w:val="24"/>
              </w:rPr>
            </w:rPrChange>
          </w:rPr>
          <w:t xml:space="preserve"> group</w:t>
        </w:r>
      </w:ins>
      <w:r w:rsidRPr="007A72A4">
        <w:rPr>
          <w:rFonts w:ascii="Times New Roman" w:hAnsi="Times New Roman" w:cs="Times New Roman"/>
          <w:sz w:val="24"/>
          <w:szCs w:val="24"/>
          <w:highlight w:val="yellow"/>
          <w:rPrChange w:id="240" w:author="Nick Maxwell" w:date="2022-09-25T20:58:00Z">
            <w:rPr>
              <w:rFonts w:ascii="Times New Roman" w:hAnsi="Times New Roman" w:cs="Times New Roman"/>
              <w:sz w:val="24"/>
              <w:szCs w:val="24"/>
            </w:rPr>
          </w:rPrChange>
        </w:rPr>
        <w:t xml:space="preserve"> (</w:t>
      </w:r>
      <w:r w:rsidR="00F40B11" w:rsidRPr="007A72A4">
        <w:rPr>
          <w:rFonts w:ascii="Times New Roman" w:hAnsi="Times New Roman" w:cs="Times New Roman"/>
          <w:sz w:val="24"/>
          <w:szCs w:val="24"/>
          <w:highlight w:val="yellow"/>
          <w:rPrChange w:id="241" w:author="Nick Maxwell" w:date="2022-09-25T20:58:00Z">
            <w:rPr>
              <w:rFonts w:ascii="Times New Roman" w:hAnsi="Times New Roman" w:cs="Times New Roman"/>
              <w:sz w:val="24"/>
              <w:szCs w:val="24"/>
            </w:rPr>
          </w:rPrChange>
        </w:rPr>
        <w:t>50.70</w:t>
      </w:r>
      <w:r w:rsidRPr="007A72A4">
        <w:rPr>
          <w:rFonts w:ascii="Times New Roman" w:hAnsi="Times New Roman" w:cs="Times New Roman"/>
          <w:sz w:val="24"/>
          <w:szCs w:val="24"/>
          <w:highlight w:val="yellow"/>
          <w:rPrChange w:id="242" w:author="Nick Maxwell" w:date="2022-09-25T20:58:00Z">
            <w:rPr>
              <w:rFonts w:ascii="Times New Roman" w:hAnsi="Times New Roman" w:cs="Times New Roman"/>
              <w:sz w:val="24"/>
              <w:szCs w:val="24"/>
            </w:rPr>
          </w:rPrChange>
        </w:rPr>
        <w:t xml:space="preserve">) and </w:t>
      </w:r>
      <w:ins w:id="243" w:author="Mark Huff" w:date="2022-09-25T14:53:00Z">
        <w:r w:rsidR="00C43D61" w:rsidRPr="007A72A4">
          <w:rPr>
            <w:rFonts w:ascii="Times New Roman" w:hAnsi="Times New Roman" w:cs="Times New Roman"/>
            <w:sz w:val="24"/>
            <w:szCs w:val="24"/>
            <w:highlight w:val="yellow"/>
            <w:rPrChange w:id="244" w:author="Nick Maxwell" w:date="2022-09-25T20:58:00Z">
              <w:rPr>
                <w:rFonts w:ascii="Times New Roman" w:hAnsi="Times New Roman" w:cs="Times New Roman"/>
                <w:sz w:val="24"/>
                <w:szCs w:val="24"/>
              </w:rPr>
            </w:rPrChange>
          </w:rPr>
          <w:t xml:space="preserve">the </w:t>
        </w:r>
      </w:ins>
      <w:del w:id="245" w:author="Mark Huff" w:date="2022-09-25T14:53:00Z">
        <w:r w:rsidRPr="007A72A4" w:rsidDel="00C43D61">
          <w:rPr>
            <w:rFonts w:ascii="Times New Roman" w:hAnsi="Times New Roman" w:cs="Times New Roman"/>
            <w:sz w:val="24"/>
            <w:szCs w:val="24"/>
            <w:highlight w:val="yellow"/>
            <w:rPrChange w:id="246" w:author="Nick Maxwell" w:date="2022-09-25T20:58:00Z">
              <w:rPr>
                <w:rFonts w:ascii="Times New Roman" w:hAnsi="Times New Roman" w:cs="Times New Roman"/>
                <w:sz w:val="24"/>
                <w:szCs w:val="24"/>
              </w:rPr>
            </w:rPrChange>
          </w:rPr>
          <w:delText>N</w:delText>
        </w:r>
      </w:del>
      <w:ins w:id="247" w:author="Mark Huff" w:date="2022-09-25T14:53:00Z">
        <w:r w:rsidR="00C43D61" w:rsidRPr="007A72A4">
          <w:rPr>
            <w:rFonts w:ascii="Times New Roman" w:hAnsi="Times New Roman" w:cs="Times New Roman"/>
            <w:sz w:val="24"/>
            <w:szCs w:val="24"/>
            <w:highlight w:val="yellow"/>
            <w:rPrChange w:id="248" w:author="Nick Maxwell" w:date="2022-09-25T20:58:00Z">
              <w:rPr>
                <w:rFonts w:ascii="Times New Roman" w:hAnsi="Times New Roman" w:cs="Times New Roman"/>
                <w:sz w:val="24"/>
                <w:szCs w:val="24"/>
              </w:rPr>
            </w:rPrChange>
          </w:rPr>
          <w:t>n</w:t>
        </w:r>
      </w:ins>
      <w:r w:rsidRPr="007A72A4">
        <w:rPr>
          <w:rFonts w:ascii="Times New Roman" w:hAnsi="Times New Roman" w:cs="Times New Roman"/>
          <w:sz w:val="24"/>
          <w:szCs w:val="24"/>
          <w:highlight w:val="yellow"/>
          <w:rPrChange w:id="249" w:author="Nick Maxwell" w:date="2022-09-25T20:58:00Z">
            <w:rPr>
              <w:rFonts w:ascii="Times New Roman" w:hAnsi="Times New Roman" w:cs="Times New Roman"/>
              <w:sz w:val="24"/>
              <w:szCs w:val="24"/>
            </w:rPr>
          </w:rPrChange>
        </w:rPr>
        <w:t>o-JOL group</w:t>
      </w:r>
      <w:del w:id="250" w:author="Mark Huff" w:date="2022-09-25T14:53:00Z">
        <w:r w:rsidRPr="007A72A4" w:rsidDel="00C43D61">
          <w:rPr>
            <w:rFonts w:ascii="Times New Roman" w:hAnsi="Times New Roman" w:cs="Times New Roman"/>
            <w:sz w:val="24"/>
            <w:szCs w:val="24"/>
            <w:highlight w:val="yellow"/>
            <w:rPrChange w:id="251" w:author="Nick Maxwell" w:date="2022-09-25T20:58:00Z">
              <w:rPr>
                <w:rFonts w:ascii="Times New Roman" w:hAnsi="Times New Roman" w:cs="Times New Roman"/>
                <w:sz w:val="24"/>
                <w:szCs w:val="24"/>
              </w:rPr>
            </w:rPrChange>
          </w:rPr>
          <w:delText>s</w:delText>
        </w:r>
      </w:del>
      <w:r w:rsidRPr="007A72A4">
        <w:rPr>
          <w:rFonts w:ascii="Times New Roman" w:hAnsi="Times New Roman" w:cs="Times New Roman"/>
          <w:sz w:val="24"/>
          <w:szCs w:val="24"/>
          <w:highlight w:val="yellow"/>
          <w:rPrChange w:id="252" w:author="Nick Maxwell" w:date="2022-09-25T20:58:00Z">
            <w:rPr>
              <w:rFonts w:ascii="Times New Roman" w:hAnsi="Times New Roman" w:cs="Times New Roman"/>
              <w:sz w:val="24"/>
              <w:szCs w:val="24"/>
            </w:rPr>
          </w:rPrChange>
        </w:rPr>
        <w:t xml:space="preserve"> (46.65).</w:t>
      </w:r>
      <w:r>
        <w:rPr>
          <w:rFonts w:ascii="Times New Roman" w:hAnsi="Times New Roman" w:cs="Times New Roman"/>
          <w:sz w:val="24"/>
          <w:szCs w:val="24"/>
        </w:rPr>
        <w:t xml:space="preserve"> </w:t>
      </w:r>
      <w:commentRangeStart w:id="253"/>
      <w:r>
        <w:rPr>
          <w:rFonts w:ascii="Times New Roman" w:hAnsi="Times New Roman" w:cs="Times New Roman"/>
          <w:sz w:val="24"/>
          <w:szCs w:val="24"/>
        </w:rPr>
        <w:t xml:space="preserve">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commentRangeEnd w:id="253"/>
      <w:r w:rsidR="00257331">
        <w:rPr>
          <w:rStyle w:val="CommentReference"/>
        </w:rPr>
        <w:commentReference w:id="253"/>
      </w:r>
    </w:p>
    <w:p w14:paraId="611ABA22" w14:textId="4532F5A0"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w:t>
      </w:r>
      <w:del w:id="254" w:author="Mark Huff" w:date="2022-09-25T14:55:00Z">
        <w:r w:rsidDel="00E75462">
          <w:rPr>
            <w:rFonts w:ascii="Times New Roman" w:hAnsi="Times New Roman" w:cs="Times New Roman"/>
            <w:sz w:val="24"/>
            <w:szCs w:val="24"/>
          </w:rPr>
          <w:delText xml:space="preserve">testing </w:delText>
        </w:r>
      </w:del>
      <w:ins w:id="255" w:author="Mark Huff" w:date="2022-09-25T14:55:00Z">
        <w:r w:rsidR="00E75462">
          <w:rPr>
            <w:rFonts w:ascii="Times New Roman" w:hAnsi="Times New Roman" w:cs="Times New Roman"/>
            <w:sz w:val="24"/>
            <w:szCs w:val="24"/>
          </w:rPr>
          <w:t xml:space="preserve">tests </w:t>
        </w:r>
      </w:ins>
      <w:r>
        <w:rPr>
          <w:rFonts w:ascii="Times New Roman" w:hAnsi="Times New Roman" w:cs="Times New Roman"/>
          <w:sz w:val="24"/>
          <w:szCs w:val="24"/>
        </w:rPr>
        <w:t xml:space="preserve">revealed that for forward pairs, correct recall was greater in the JOL (83.19) and </w:t>
      </w:r>
      <w:del w:id="256" w:author="Mark Huff" w:date="2022-09-25T14:55:00Z">
        <w:r w:rsidDel="00E75462">
          <w:rPr>
            <w:rFonts w:ascii="Times New Roman" w:hAnsi="Times New Roman" w:cs="Times New Roman"/>
            <w:sz w:val="24"/>
            <w:szCs w:val="24"/>
          </w:rPr>
          <w:delText xml:space="preserve">frequency </w:delText>
        </w:r>
      </w:del>
      <w:ins w:id="257" w:author="Mark Huff" w:date="2022-09-25T14:55:00Z">
        <w:r w:rsidR="00E75462">
          <w:rPr>
            <w:rFonts w:ascii="Times New Roman" w:hAnsi="Times New Roman" w:cs="Times New Roman"/>
            <w:sz w:val="24"/>
            <w:szCs w:val="24"/>
          </w:rPr>
          <w:t>frequency-</w:t>
        </w:r>
      </w:ins>
      <w:r>
        <w:rPr>
          <w:rFonts w:ascii="Times New Roman" w:hAnsi="Times New Roman" w:cs="Times New Roman"/>
          <w:sz w:val="24"/>
          <w:szCs w:val="24"/>
        </w:rPr>
        <w:t xml:space="preserve">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w:t>
      </w:r>
      <w:del w:id="258" w:author="Mark Huff" w:date="2022-09-25T14:55:00Z">
        <w:r w:rsidDel="00E75462">
          <w:rPr>
            <w:rFonts w:ascii="Times New Roman" w:hAnsi="Times New Roman" w:cs="Times New Roman"/>
            <w:sz w:val="24"/>
            <w:szCs w:val="24"/>
          </w:rPr>
          <w:delText xml:space="preserve">frequency </w:delText>
        </w:r>
      </w:del>
      <w:ins w:id="259" w:author="Mark Huff" w:date="2022-09-25T14:55:00Z">
        <w:r w:rsidR="00E75462">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w:t>
      </w:r>
      <w:del w:id="260" w:author="Mark Huff" w:date="2022-09-25T14:55:00Z">
        <w:r w:rsidDel="00E75462">
          <w:rPr>
            <w:rFonts w:ascii="Times New Roman" w:hAnsi="Times New Roman" w:cs="Times New Roman"/>
            <w:sz w:val="24"/>
            <w:szCs w:val="24"/>
          </w:rPr>
          <w:delText xml:space="preserve">between </w:delText>
        </w:r>
      </w:del>
      <w:ins w:id="261" w:author="Mark Huff" w:date="2022-09-25T14:55:00Z">
        <w:r w:rsidR="00E75462">
          <w:rPr>
            <w:rFonts w:ascii="Times New Roman" w:hAnsi="Times New Roman" w:cs="Times New Roman"/>
            <w:sz w:val="24"/>
            <w:szCs w:val="24"/>
          </w:rPr>
          <w:t xml:space="preserve">across </w:t>
        </w:r>
      </w:ins>
      <w:r>
        <w:rPr>
          <w:rFonts w:ascii="Times New Roman" w:hAnsi="Times New Roman" w:cs="Times New Roman"/>
          <w:sz w:val="24"/>
          <w:szCs w:val="24"/>
        </w:rPr>
        <w:t xml:space="preserve">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del w:id="262" w:author="Mark Huff" w:date="2022-09-25T15:35:00Z">
        <w:r w:rsidRPr="00641D45" w:rsidDel="00E81356">
          <w:rPr>
            <w:rFonts w:ascii="Times New Roman" w:hAnsi="Times New Roman" w:cs="Times New Roman"/>
            <w:sz w:val="24"/>
            <w:szCs w:val="24"/>
          </w:rPr>
          <w:delText xml:space="preserve">frequency </w:delText>
        </w:r>
      </w:del>
      <w:ins w:id="263" w:author="Mark Huff" w:date="2022-09-25T15:35:00Z">
        <w:r w:rsidR="00E81356" w:rsidRPr="00641D45">
          <w:rPr>
            <w:rFonts w:ascii="Times New Roman" w:hAnsi="Times New Roman" w:cs="Times New Roman"/>
            <w:sz w:val="24"/>
            <w:szCs w:val="24"/>
          </w:rPr>
          <w:t>frequency</w:t>
        </w:r>
        <w:r w:rsidR="00E81356">
          <w:rPr>
            <w:rFonts w:ascii="Times New Roman" w:hAnsi="Times New Roman" w:cs="Times New Roman"/>
            <w:sz w:val="24"/>
            <w:szCs w:val="24"/>
          </w:rPr>
          <w:t>-</w:t>
        </w:r>
      </w:ins>
      <w:r w:rsidRPr="00641D45">
        <w:rPr>
          <w:rFonts w:ascii="Times New Roman" w:hAnsi="Times New Roman" w:cs="Times New Roman"/>
          <w:sz w:val="24"/>
          <w:szCs w:val="24"/>
        </w:rPr>
        <w:t>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ins w:id="264" w:author="Mark Huff" w:date="2022-09-25T14:56:00Z">
        <w:r w:rsidR="00E75462">
          <w:rPr>
            <w:rFonts w:ascii="Times New Roman" w:hAnsi="Times New Roman" w:cs="Times New Roman"/>
            <w:sz w:val="24"/>
            <w:szCs w:val="24"/>
          </w:rPr>
          <w:t>, only occurring on related, but not unrelated, lists</w:t>
        </w:r>
      </w:ins>
      <w:r>
        <w:rPr>
          <w:rFonts w:ascii="Times New Roman" w:hAnsi="Times New Roman" w:cs="Times New Roman"/>
          <w:sz w:val="24"/>
          <w:szCs w:val="24"/>
        </w:rPr>
        <w:t>.</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6A5FD66E" w:rsidR="00370B79" w:rsidRDefault="00370B79" w:rsidP="00370B79">
      <w:pPr>
        <w:spacing w:after="0" w:line="480" w:lineRule="auto"/>
        <w:rPr>
          <w:rFonts w:ascii="Times New Roman" w:hAnsi="Times New Roman" w:cs="Times New Roman"/>
          <w:sz w:val="24"/>
          <w:szCs w:val="24"/>
        </w:rPr>
      </w:pPr>
      <w:bookmarkStart w:id="265" w:name="_Hlk31990163"/>
      <w:r>
        <w:rPr>
          <w:rFonts w:ascii="Times New Roman" w:hAnsi="Times New Roman" w:cs="Times New Roman"/>
          <w:sz w:val="24"/>
          <w:szCs w:val="24"/>
        </w:rPr>
        <w:tab/>
      </w:r>
      <w:bookmarkEnd w:id="265"/>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w:t>
      </w:r>
      <w:del w:id="266" w:author="Mark Huff" w:date="2022-09-25T14:56:00Z">
        <w:r w:rsidDel="003A1FD4">
          <w:rPr>
            <w:rFonts w:ascii="Times New Roman" w:hAnsi="Times New Roman" w:cs="Times New Roman"/>
            <w:sz w:val="24"/>
            <w:szCs w:val="24"/>
          </w:rPr>
          <w:delText xml:space="preserve">participants in </w:delText>
        </w:r>
      </w:del>
      <w:r>
        <w:rPr>
          <w:rFonts w:ascii="Times New Roman" w:hAnsi="Times New Roman" w:cs="Times New Roman"/>
          <w:sz w:val="24"/>
          <w:szCs w:val="24"/>
        </w:rPr>
        <w:t xml:space="preserve">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 xml:space="preserve">to the </w:t>
      </w:r>
      <w:del w:id="267" w:author="Mark Huff" w:date="2022-09-25T14:57:00Z">
        <w:r w:rsidDel="00C33BC1">
          <w:rPr>
            <w:rFonts w:ascii="Times New Roman" w:hAnsi="Times New Roman" w:cs="Times New Roman"/>
            <w:sz w:val="24"/>
            <w:szCs w:val="24"/>
          </w:rPr>
          <w:delText xml:space="preserve">control </w:delText>
        </w:r>
      </w:del>
      <w:ins w:id="268" w:author="Mark Huff" w:date="2022-09-25T14:57:00Z">
        <w:r w:rsidR="00C33BC1">
          <w:rPr>
            <w:rFonts w:ascii="Times New Roman" w:hAnsi="Times New Roman" w:cs="Times New Roman"/>
            <w:sz w:val="24"/>
            <w:szCs w:val="24"/>
          </w:rPr>
          <w:t xml:space="preserve">no-JOL </w:t>
        </w:r>
      </w:ins>
      <w:r>
        <w:rPr>
          <w:rFonts w:ascii="Times New Roman" w:hAnsi="Times New Roman" w:cs="Times New Roman"/>
          <w:sz w:val="24"/>
          <w:szCs w:val="24"/>
        </w:rPr>
        <w:t xml:space="preserve">group, making JOLs increased correct recall of forward pairs—a positive reactivity pattern—but produced no </w:t>
      </w:r>
      <w:del w:id="269" w:author="Mark Huff" w:date="2022-09-25T14:57:00Z">
        <w:r w:rsidDel="00C33BC1">
          <w:rPr>
            <w:rFonts w:ascii="Times New Roman" w:hAnsi="Times New Roman" w:cs="Times New Roman"/>
            <w:sz w:val="24"/>
            <w:szCs w:val="24"/>
          </w:rPr>
          <w:delText xml:space="preserve">recall </w:delText>
        </w:r>
      </w:del>
      <w:r>
        <w:rPr>
          <w:rFonts w:ascii="Times New Roman" w:hAnsi="Times New Roman" w:cs="Times New Roman"/>
          <w:sz w:val="24"/>
          <w:szCs w:val="24"/>
        </w:rPr>
        <w:t>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w:t>
      </w:r>
      <w:del w:id="270" w:author="Mark Huff" w:date="2022-09-25T14:57:00Z">
        <w:r w:rsidDel="00C33BC1">
          <w:rPr>
            <w:rFonts w:ascii="Times New Roman" w:hAnsi="Times New Roman" w:cs="Times New Roman"/>
            <w:sz w:val="24"/>
            <w:szCs w:val="24"/>
          </w:rPr>
          <w:delText xml:space="preserve">again </w:delText>
        </w:r>
      </w:del>
      <w:r>
        <w:rPr>
          <w:rFonts w:ascii="Times New Roman" w:hAnsi="Times New Roman" w:cs="Times New Roman"/>
          <w:sz w:val="24"/>
          <w:szCs w:val="24"/>
        </w:rPr>
        <w:t>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r w:rsidR="00CF2B97">
        <w:rPr>
          <w:rFonts w:ascii="Times New Roman" w:hAnsi="Times New Roman" w:cs="Times New Roman"/>
          <w:sz w:val="24"/>
          <w:szCs w:val="24"/>
        </w:rPr>
        <w:t>)</w:t>
      </w:r>
      <w:r w:rsidR="00F64BA1">
        <w:rPr>
          <w:rFonts w:ascii="Times New Roman" w:hAnsi="Times New Roman" w:cs="Times New Roman"/>
          <w:sz w:val="24"/>
          <w:szCs w:val="24"/>
        </w:rPr>
        <w:t xml:space="preserve">. </w:t>
      </w:r>
      <w:r w:rsidR="00F64BA1" w:rsidRPr="00F64BA1">
        <w:rPr>
          <w:rFonts w:ascii="Times New Roman" w:hAnsi="Times New Roman" w:cs="Times New Roman"/>
          <w:color w:val="0070C0"/>
          <w:sz w:val="24"/>
          <w:szCs w:val="24"/>
        </w:rPr>
        <w:t xml:space="preserve">Taken together, it is likely </w:t>
      </w:r>
      <w:r w:rsidRPr="00F64BA1">
        <w:rPr>
          <w:rFonts w:ascii="Times New Roman" w:hAnsi="Times New Roman" w:cs="Times New Roman"/>
          <w:color w:val="0070C0"/>
          <w:sz w:val="24"/>
          <w:szCs w:val="24"/>
        </w:rPr>
        <w:t>that</w:t>
      </w:r>
      <w:r w:rsidR="00F64BA1">
        <w:rPr>
          <w:rFonts w:ascii="Times New Roman" w:hAnsi="Times New Roman" w:cs="Times New Roman"/>
          <w:color w:val="0070C0"/>
          <w:sz w:val="24"/>
          <w:szCs w:val="24"/>
        </w:rPr>
        <w:t xml:space="preserve"> </w:t>
      </w:r>
      <w:r w:rsidRPr="00F64BA1">
        <w:rPr>
          <w:rFonts w:ascii="Times New Roman" w:hAnsi="Times New Roman" w:cs="Times New Roman"/>
          <w:color w:val="0070C0"/>
          <w:sz w:val="24"/>
          <w:szCs w:val="24"/>
        </w:rPr>
        <w:t xml:space="preserve">reactivity </w:t>
      </w:r>
      <w:r w:rsidR="00676A65">
        <w:rPr>
          <w:rFonts w:ascii="Times New Roman" w:hAnsi="Times New Roman" w:cs="Times New Roman"/>
          <w:color w:val="0070C0"/>
          <w:sz w:val="24"/>
          <w:szCs w:val="24"/>
        </w:rPr>
        <w:t>o</w:t>
      </w:r>
      <w:r w:rsidR="001151B4">
        <w:rPr>
          <w:rFonts w:ascii="Times New Roman" w:hAnsi="Times New Roman" w:cs="Times New Roman"/>
          <w:color w:val="0070C0"/>
          <w:sz w:val="24"/>
          <w:szCs w:val="24"/>
        </w:rPr>
        <w:t>ccur</w:t>
      </w:r>
      <w:r w:rsidR="00676A65">
        <w:rPr>
          <w:rFonts w:ascii="Times New Roman" w:hAnsi="Times New Roman" w:cs="Times New Roman"/>
          <w:color w:val="0070C0"/>
          <w:sz w:val="24"/>
          <w:szCs w:val="24"/>
        </w:rPr>
        <w:t>s</w:t>
      </w:r>
      <w:r w:rsidR="00E539EE">
        <w:rPr>
          <w:rFonts w:ascii="Times New Roman" w:hAnsi="Times New Roman" w:cs="Times New Roman"/>
          <w:color w:val="0070C0"/>
          <w:sz w:val="24"/>
          <w:szCs w:val="24"/>
        </w:rPr>
        <w:t xml:space="preserve"> </w:t>
      </w:r>
      <w:r w:rsidR="00964441">
        <w:rPr>
          <w:rFonts w:ascii="Times New Roman" w:hAnsi="Times New Roman" w:cs="Times New Roman"/>
          <w:color w:val="0070C0"/>
          <w:sz w:val="24"/>
          <w:szCs w:val="24"/>
        </w:rPr>
        <w:t xml:space="preserve">on </w:t>
      </w:r>
      <w:r w:rsidR="00942E2C">
        <w:rPr>
          <w:rFonts w:ascii="Times New Roman" w:hAnsi="Times New Roman" w:cs="Times New Roman"/>
          <w:color w:val="0070C0"/>
          <w:sz w:val="24"/>
          <w:szCs w:val="24"/>
        </w:rPr>
        <w:t>related pairs</w:t>
      </w:r>
      <w:r w:rsidR="00964441">
        <w:rPr>
          <w:rFonts w:ascii="Times New Roman" w:hAnsi="Times New Roman" w:cs="Times New Roman"/>
          <w:color w:val="0070C0"/>
          <w:sz w:val="24"/>
          <w:szCs w:val="24"/>
        </w:rPr>
        <w:t xml:space="preserve"> </w:t>
      </w:r>
      <w:r w:rsidR="00E539EE">
        <w:rPr>
          <w:rFonts w:ascii="Times New Roman" w:hAnsi="Times New Roman" w:cs="Times New Roman"/>
          <w:color w:val="0070C0"/>
          <w:sz w:val="24"/>
          <w:szCs w:val="24"/>
        </w:rPr>
        <w:t xml:space="preserve">whenever </w:t>
      </w:r>
      <w:r w:rsidR="00223074">
        <w:rPr>
          <w:rFonts w:ascii="Times New Roman" w:hAnsi="Times New Roman" w:cs="Times New Roman"/>
          <w:color w:val="0070C0"/>
          <w:sz w:val="24"/>
          <w:szCs w:val="24"/>
        </w:rPr>
        <w:t xml:space="preserve">the </w:t>
      </w:r>
      <w:del w:id="271" w:author="Mark Huff" w:date="2022-09-25T14:58:00Z">
        <w:r w:rsidR="00223074" w:rsidDel="00F05909">
          <w:rPr>
            <w:rFonts w:ascii="Times New Roman" w:hAnsi="Times New Roman" w:cs="Times New Roman"/>
            <w:color w:val="0070C0"/>
            <w:sz w:val="24"/>
            <w:szCs w:val="24"/>
          </w:rPr>
          <w:delText>encodi</w:delText>
        </w:r>
        <w:r w:rsidR="00E539EE" w:rsidDel="00F05909">
          <w:rPr>
            <w:rFonts w:ascii="Times New Roman" w:hAnsi="Times New Roman" w:cs="Times New Roman"/>
            <w:color w:val="0070C0"/>
            <w:sz w:val="24"/>
            <w:szCs w:val="24"/>
          </w:rPr>
          <w:delText>n</w:delText>
        </w:r>
        <w:r w:rsidR="00223074" w:rsidDel="00F05909">
          <w:rPr>
            <w:rFonts w:ascii="Times New Roman" w:hAnsi="Times New Roman" w:cs="Times New Roman"/>
            <w:color w:val="0070C0"/>
            <w:sz w:val="24"/>
            <w:szCs w:val="24"/>
          </w:rPr>
          <w:delText xml:space="preserve">g </w:delText>
        </w:r>
      </w:del>
      <w:ins w:id="272" w:author="Mark Huff" w:date="2022-09-25T14:58:00Z">
        <w:r w:rsidR="00F05909">
          <w:rPr>
            <w:rFonts w:ascii="Times New Roman" w:hAnsi="Times New Roman" w:cs="Times New Roman"/>
            <w:color w:val="0070C0"/>
            <w:sz w:val="24"/>
            <w:szCs w:val="24"/>
          </w:rPr>
          <w:t xml:space="preserve">judgment </w:t>
        </w:r>
      </w:ins>
      <w:r w:rsidR="00223074">
        <w:rPr>
          <w:rFonts w:ascii="Times New Roman" w:hAnsi="Times New Roman" w:cs="Times New Roman"/>
          <w:color w:val="0070C0"/>
          <w:sz w:val="24"/>
          <w:szCs w:val="24"/>
        </w:rPr>
        <w:t>task</w:t>
      </w:r>
      <w:r w:rsidR="00904CB5" w:rsidRPr="00F64BA1">
        <w:rPr>
          <w:rFonts w:ascii="Times New Roman" w:hAnsi="Times New Roman" w:cs="Times New Roman"/>
          <w:color w:val="0070C0"/>
          <w:sz w:val="24"/>
          <w:szCs w:val="24"/>
        </w:rPr>
        <w:t xml:space="preserve"> strengthen</w:t>
      </w:r>
      <w:r w:rsidR="001151B4">
        <w:rPr>
          <w:rFonts w:ascii="Times New Roman" w:hAnsi="Times New Roman" w:cs="Times New Roman"/>
          <w:color w:val="0070C0"/>
          <w:sz w:val="24"/>
          <w:szCs w:val="24"/>
        </w:rPr>
        <w:t xml:space="preserve">s </w:t>
      </w:r>
      <w:r w:rsidRPr="00F64BA1">
        <w:rPr>
          <w:rFonts w:ascii="Times New Roman" w:hAnsi="Times New Roman" w:cs="Times New Roman"/>
          <w:color w:val="0070C0"/>
          <w:sz w:val="24"/>
          <w:szCs w:val="24"/>
        </w:rPr>
        <w:t xml:space="preserve">relational </w:t>
      </w:r>
      <w:r w:rsidR="00904CB5" w:rsidRPr="00F64BA1">
        <w:rPr>
          <w:rFonts w:ascii="Times New Roman" w:hAnsi="Times New Roman" w:cs="Times New Roman"/>
          <w:color w:val="0070C0"/>
          <w:sz w:val="24"/>
          <w:szCs w:val="24"/>
        </w:rPr>
        <w:t>cues</w:t>
      </w:r>
      <w:r w:rsidR="00F64BA1">
        <w:rPr>
          <w:rFonts w:ascii="Times New Roman" w:hAnsi="Times New Roman" w:cs="Times New Roman"/>
          <w:color w:val="0070C0"/>
          <w:sz w:val="24"/>
          <w:szCs w:val="24"/>
        </w:rPr>
        <w:t xml:space="preserve">, </w:t>
      </w:r>
      <w:del w:id="273" w:author="Mark Huff" w:date="2022-09-25T14:57:00Z">
        <w:r w:rsidR="00F64BA1" w:rsidDel="00C33BC1">
          <w:rPr>
            <w:rFonts w:ascii="Times New Roman" w:hAnsi="Times New Roman" w:cs="Times New Roman"/>
            <w:color w:val="0070C0"/>
            <w:sz w:val="24"/>
            <w:szCs w:val="24"/>
          </w:rPr>
          <w:delText xml:space="preserve">though we note that more work is needed to </w:delText>
        </w:r>
        <w:r w:rsidR="006030D7" w:rsidDel="00C33BC1">
          <w:rPr>
            <w:rFonts w:ascii="Times New Roman" w:hAnsi="Times New Roman" w:cs="Times New Roman"/>
            <w:color w:val="0070C0"/>
            <w:sz w:val="24"/>
            <w:szCs w:val="24"/>
          </w:rPr>
          <w:delText xml:space="preserve">fully </w:delText>
        </w:r>
        <w:r w:rsidR="00F64BA1" w:rsidDel="00C33BC1">
          <w:rPr>
            <w:rFonts w:ascii="Times New Roman" w:hAnsi="Times New Roman" w:cs="Times New Roman"/>
            <w:color w:val="0070C0"/>
            <w:sz w:val="24"/>
            <w:szCs w:val="24"/>
          </w:rPr>
          <w:delText>test the mechanisms underlying reactivity for different judgment types</w:delText>
        </w:r>
      </w:del>
      <w:ins w:id="274" w:author="Mark Huff" w:date="2022-09-25T14:57:00Z">
        <w:r w:rsidR="00C33BC1">
          <w:rPr>
            <w:rFonts w:ascii="Times New Roman" w:hAnsi="Times New Roman" w:cs="Times New Roman"/>
            <w:color w:val="0070C0"/>
            <w:sz w:val="24"/>
            <w:szCs w:val="24"/>
          </w:rPr>
          <w:t>there may be qualitative differences in how these cures are strengthened</w:t>
        </w:r>
      </w:ins>
      <w:ins w:id="275" w:author="Mark Huff" w:date="2022-09-25T14:58:00Z">
        <w:r w:rsidR="00F05909">
          <w:rPr>
            <w:rFonts w:ascii="Times New Roman" w:hAnsi="Times New Roman" w:cs="Times New Roman"/>
            <w:color w:val="0070C0"/>
            <w:sz w:val="24"/>
            <w:szCs w:val="24"/>
          </w:rPr>
          <w:t>.</w:t>
        </w:r>
      </w:ins>
      <w:ins w:id="276" w:author="Mark Huff" w:date="2022-09-25T14:57:00Z">
        <w:r w:rsidR="00C33BC1">
          <w:rPr>
            <w:rFonts w:ascii="Times New Roman" w:hAnsi="Times New Roman" w:cs="Times New Roman"/>
            <w:color w:val="0070C0"/>
            <w:sz w:val="24"/>
            <w:szCs w:val="24"/>
          </w:rPr>
          <w:t xml:space="preserve"> </w:t>
        </w:r>
      </w:ins>
      <w:proofErr w:type="gramStart"/>
      <w:ins w:id="277" w:author="Mark Huff" w:date="2022-09-25T14:58:00Z">
        <w:r w:rsidR="00F05909">
          <w:rPr>
            <w:rFonts w:ascii="Times New Roman" w:hAnsi="Times New Roman" w:cs="Times New Roman"/>
            <w:color w:val="0070C0"/>
            <w:sz w:val="24"/>
            <w:szCs w:val="24"/>
          </w:rPr>
          <w:t>In particular</w:t>
        </w:r>
      </w:ins>
      <w:ins w:id="278" w:author="Nick Maxwell" w:date="2022-09-25T20:59:00Z">
        <w:r w:rsidR="009D1D22">
          <w:rPr>
            <w:rFonts w:ascii="Times New Roman" w:hAnsi="Times New Roman" w:cs="Times New Roman"/>
            <w:color w:val="0070C0"/>
            <w:sz w:val="24"/>
            <w:szCs w:val="24"/>
          </w:rPr>
          <w:t>,</w:t>
        </w:r>
      </w:ins>
      <w:ins w:id="279" w:author="Mark Huff" w:date="2022-09-25T14:57:00Z">
        <w:r w:rsidR="00C33BC1">
          <w:rPr>
            <w:rFonts w:ascii="Times New Roman" w:hAnsi="Times New Roman" w:cs="Times New Roman"/>
            <w:color w:val="0070C0"/>
            <w:sz w:val="24"/>
            <w:szCs w:val="24"/>
          </w:rPr>
          <w:t xml:space="preserve"> JOLs</w:t>
        </w:r>
        <w:proofErr w:type="gramEnd"/>
        <w:r w:rsidR="00C33BC1">
          <w:rPr>
            <w:rFonts w:ascii="Times New Roman" w:hAnsi="Times New Roman" w:cs="Times New Roman"/>
            <w:color w:val="0070C0"/>
            <w:sz w:val="24"/>
            <w:szCs w:val="24"/>
          </w:rPr>
          <w:t xml:space="preserve"> encourage participants to </w:t>
        </w:r>
        <w:r w:rsidR="00C33BC1">
          <w:rPr>
            <w:rFonts w:ascii="Times New Roman" w:hAnsi="Times New Roman" w:cs="Times New Roman"/>
            <w:color w:val="0070C0"/>
            <w:sz w:val="24"/>
            <w:szCs w:val="24"/>
          </w:rPr>
          <w:lastRenderedPageBreak/>
          <w:t>examine cue-target relations to make a prediction</w:t>
        </w:r>
      </w:ins>
      <w:ins w:id="280" w:author="Mark Huff" w:date="2022-09-25T14:58:00Z">
        <w:r w:rsidR="00F05909">
          <w:rPr>
            <w:rFonts w:ascii="Times New Roman" w:hAnsi="Times New Roman" w:cs="Times New Roman"/>
            <w:color w:val="0070C0"/>
            <w:sz w:val="24"/>
            <w:szCs w:val="24"/>
          </w:rPr>
          <w:t xml:space="preserve"> whereas frequency judgments proc</w:t>
        </w:r>
        <w:r w:rsidR="00807EA3">
          <w:rPr>
            <w:rFonts w:ascii="Times New Roman" w:hAnsi="Times New Roman" w:cs="Times New Roman"/>
            <w:color w:val="0070C0"/>
            <w:sz w:val="24"/>
            <w:szCs w:val="24"/>
          </w:rPr>
          <w:t xml:space="preserve">ess cue-target relations based on previously stored semantic knowledge of word </w:t>
        </w:r>
        <w:commentRangeStart w:id="281"/>
        <w:r w:rsidR="00807EA3">
          <w:rPr>
            <w:rFonts w:ascii="Times New Roman" w:hAnsi="Times New Roman" w:cs="Times New Roman"/>
            <w:color w:val="0070C0"/>
            <w:sz w:val="24"/>
            <w:szCs w:val="24"/>
          </w:rPr>
          <w:t>frequencies</w:t>
        </w:r>
      </w:ins>
      <w:commentRangeEnd w:id="281"/>
      <w:ins w:id="282" w:author="Mark Huff" w:date="2022-09-25T14:59:00Z">
        <w:r w:rsidR="00807EA3">
          <w:rPr>
            <w:rStyle w:val="CommentReference"/>
          </w:rPr>
          <w:commentReference w:id="281"/>
        </w:r>
      </w:ins>
      <w:r w:rsidR="00F64BA1">
        <w:rPr>
          <w:rFonts w:ascii="Times New Roman" w:hAnsi="Times New Roman" w:cs="Times New Roman"/>
          <w:color w:val="0070C0"/>
          <w:sz w:val="24"/>
          <w:szCs w:val="24"/>
        </w:rPr>
        <w:t>.</w:t>
      </w:r>
    </w:p>
    <w:p w14:paraId="4DC1B8A7" w14:textId="21C68EF2" w:rsidR="00370B79" w:rsidRDefault="00370B79" w:rsidP="00370B79">
      <w:pPr>
        <w:spacing w:after="0" w:line="480" w:lineRule="auto"/>
        <w:ind w:firstLine="720"/>
        <w:rPr>
          <w:rFonts w:ascii="Times New Roman" w:hAnsi="Times New Roman" w:cs="Times New Roman"/>
          <w:sz w:val="24"/>
          <w:szCs w:val="24"/>
        </w:rPr>
      </w:pPr>
      <w:del w:id="283" w:author="Mark Huff" w:date="2022-09-25T15:05:00Z">
        <w:r w:rsidDel="00045BEC">
          <w:rPr>
            <w:rFonts w:ascii="Times New Roman" w:hAnsi="Times New Roman" w:cs="Times New Roman"/>
            <w:sz w:val="24"/>
            <w:szCs w:val="24"/>
          </w:rPr>
          <w:delText>Importantly</w:delText>
        </w:r>
      </w:del>
      <w:r>
        <w:rPr>
          <w:rFonts w:ascii="Times New Roman" w:hAnsi="Times New Roman" w:cs="Times New Roman"/>
          <w:sz w:val="24"/>
          <w:szCs w:val="24"/>
        </w:rPr>
        <w:t xml:space="preserve">, </w:t>
      </w:r>
      <w:ins w:id="284" w:author="Mark Huff" w:date="2022-09-25T15:05:00Z">
        <w:r w:rsidR="001025E8">
          <w:rPr>
            <w:rFonts w:ascii="Times New Roman" w:hAnsi="Times New Roman" w:cs="Times New Roman"/>
            <w:sz w:val="24"/>
            <w:szCs w:val="24"/>
          </w:rPr>
          <w:t xml:space="preserve">In addition to task effects on reactivity, </w:t>
        </w:r>
      </w:ins>
      <w:r>
        <w:rPr>
          <w:rFonts w:ascii="Times New Roman" w:hAnsi="Times New Roman" w:cs="Times New Roman"/>
          <w:sz w:val="24"/>
          <w:szCs w:val="24"/>
        </w:rPr>
        <w:t xml:space="preserve">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w:t>
      </w:r>
      <w:r w:rsidR="00485FCE">
        <w:rPr>
          <w:rFonts w:ascii="Times New Roman" w:hAnsi="Times New Roman" w:cs="Times New Roman"/>
          <w:sz w:val="24"/>
          <w:szCs w:val="24"/>
        </w:rPr>
        <w:t>This</w:t>
      </w:r>
      <w:r>
        <w:rPr>
          <w:rFonts w:ascii="Times New Roman" w:hAnsi="Times New Roman" w:cs="Times New Roman"/>
          <w:sz w:val="24"/>
          <w:szCs w:val="24"/>
        </w:rPr>
        <w:t xml:space="preserve"> account, however, also posits that for reactivity to occur, 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w:t>
      </w:r>
      <w:r w:rsidR="00855FF1">
        <w:rPr>
          <w:rFonts w:ascii="Times New Roman" w:hAnsi="Times New Roman" w:cs="Times New Roman"/>
          <w:sz w:val="24"/>
          <w:szCs w:val="24"/>
        </w:rPr>
        <w:t xml:space="preserve">. </w:t>
      </w:r>
      <w:r>
        <w:rPr>
          <w:rFonts w:ascii="Times New Roman" w:hAnsi="Times New Roman" w:cs="Times New Roman"/>
          <w:sz w:val="24"/>
          <w:szCs w:val="24"/>
        </w:rPr>
        <w:t>For backward pairs (e.g., card-credit), the cue and target are related, yet the target item is an uncommon response to the cue.</w:t>
      </w:r>
      <w:r w:rsidRPr="00C05D47">
        <w:rPr>
          <w:rFonts w:ascii="Times New Roman" w:hAnsi="Times New Roman" w:cs="Times New Roman"/>
          <w:color w:val="0070C0"/>
          <w:sz w:val="24"/>
          <w:szCs w:val="24"/>
        </w:rPr>
        <w:t xml:space="preserve"> Thus, </w:t>
      </w:r>
      <w:r w:rsidR="00B448B9">
        <w:rPr>
          <w:rFonts w:ascii="Times New Roman" w:hAnsi="Times New Roman" w:cs="Times New Roman"/>
          <w:color w:val="0070C0"/>
          <w:sz w:val="24"/>
          <w:szCs w:val="24"/>
        </w:rPr>
        <w:t>although</w:t>
      </w:r>
      <w:r w:rsidRPr="00C05D47">
        <w:rPr>
          <w:rFonts w:ascii="Times New Roman" w:hAnsi="Times New Roman" w:cs="Times New Roman"/>
          <w:color w:val="0070C0"/>
          <w:sz w:val="24"/>
          <w:szCs w:val="24"/>
        </w:rPr>
        <w:t xml:space="preserve"> backward pairs are thematically related,</w:t>
      </w:r>
      <w:ins w:id="285" w:author="Nick Maxwell" w:date="2022-09-25T21:00:00Z">
        <w:r w:rsidR="00EC499D">
          <w:rPr>
            <w:rFonts w:ascii="Times New Roman" w:hAnsi="Times New Roman" w:cs="Times New Roman"/>
            <w:color w:val="0070C0"/>
            <w:sz w:val="24"/>
            <w:szCs w:val="24"/>
          </w:rPr>
          <w:t xml:space="preserve"> they are deceptive, </w:t>
        </w:r>
      </w:ins>
      <w:ins w:id="286" w:author="Nick Maxwell" w:date="2022-09-25T21:01:00Z">
        <w:r w:rsidR="00EC499D">
          <w:rPr>
            <w:rFonts w:ascii="Times New Roman" w:hAnsi="Times New Roman" w:cs="Times New Roman"/>
            <w:color w:val="0070C0"/>
            <w:sz w:val="24"/>
            <w:szCs w:val="24"/>
          </w:rPr>
          <w:t>as</w:t>
        </w:r>
      </w:ins>
      <w:r w:rsidRPr="00C05D47">
        <w:rPr>
          <w:rFonts w:ascii="Times New Roman" w:hAnsi="Times New Roman" w:cs="Times New Roman"/>
          <w:color w:val="0070C0"/>
          <w:sz w:val="24"/>
          <w:szCs w:val="24"/>
        </w:rPr>
        <w:t xml:space="preserve"> relatedness cues</w:t>
      </w:r>
      <w:r w:rsidR="00C05D47" w:rsidRPr="00C05D47">
        <w:rPr>
          <w:rFonts w:ascii="Times New Roman" w:hAnsi="Times New Roman" w:cs="Times New Roman"/>
          <w:color w:val="0070C0"/>
          <w:sz w:val="24"/>
          <w:szCs w:val="24"/>
        </w:rPr>
        <w:t xml:space="preserve"> for this pair type</w:t>
      </w:r>
      <w:r w:rsidRPr="00C05D47">
        <w:rPr>
          <w:rFonts w:ascii="Times New Roman" w:hAnsi="Times New Roman" w:cs="Times New Roman"/>
          <w:color w:val="0070C0"/>
          <w:sz w:val="24"/>
          <w:szCs w:val="24"/>
        </w:rPr>
        <w:t xml:space="preserve"> </w:t>
      </w:r>
      <w:r w:rsidR="009D5397" w:rsidRPr="009D5397">
        <w:rPr>
          <w:rFonts w:ascii="Times New Roman" w:hAnsi="Times New Roman" w:cs="Times New Roman"/>
          <w:color w:val="0070C0"/>
          <w:sz w:val="24"/>
          <w:szCs w:val="24"/>
        </w:rPr>
        <w:t>are less likely to be available</w:t>
      </w:r>
      <w:r w:rsidRPr="009D5397">
        <w:rPr>
          <w:rFonts w:ascii="Times New Roman" w:hAnsi="Times New Roman" w:cs="Times New Roman"/>
          <w:color w:val="0070C0"/>
          <w:sz w:val="24"/>
          <w:szCs w:val="24"/>
        </w:rPr>
        <w:t xml:space="preserve"> at retrieval. </w:t>
      </w:r>
      <w:r w:rsidR="006718AD">
        <w:rPr>
          <w:rFonts w:ascii="Times New Roman" w:hAnsi="Times New Roman" w:cs="Times New Roman"/>
          <w:color w:val="0070C0"/>
          <w:sz w:val="24"/>
          <w:szCs w:val="24"/>
        </w:rPr>
        <w:t xml:space="preserve">However, </w:t>
      </w:r>
      <w:r w:rsidR="008958E7">
        <w:rPr>
          <w:rFonts w:ascii="Times New Roman" w:hAnsi="Times New Roman" w:cs="Times New Roman"/>
          <w:color w:val="0070C0"/>
          <w:sz w:val="24"/>
          <w:szCs w:val="24"/>
        </w:rPr>
        <w:t xml:space="preserve">reactivity may still occur for this pair type. </w:t>
      </w:r>
      <w:r w:rsidR="00C5768E">
        <w:rPr>
          <w:rFonts w:ascii="Times New Roman" w:hAnsi="Times New Roman" w:cs="Times New Roman"/>
          <w:color w:val="0070C0"/>
          <w:sz w:val="24"/>
          <w:szCs w:val="24"/>
        </w:rPr>
        <w:t>Recently</w:t>
      </w:r>
      <w:r w:rsidR="008958E7">
        <w:rPr>
          <w:rFonts w:ascii="Times New Roman" w:hAnsi="Times New Roman" w:cs="Times New Roman"/>
          <w:color w:val="0070C0"/>
          <w:sz w:val="24"/>
          <w:szCs w:val="24"/>
        </w:rPr>
        <w:t xml:space="preserve">, </w:t>
      </w:r>
      <w:r w:rsidR="000C3E48" w:rsidRPr="00405F0D">
        <w:rPr>
          <w:rFonts w:ascii="Times New Roman" w:hAnsi="Times New Roman" w:cs="Times New Roman"/>
          <w:color w:val="0070C0"/>
          <w:sz w:val="24"/>
          <w:szCs w:val="24"/>
        </w:rPr>
        <w:t>Maxwell and Huff (2022)</w:t>
      </w:r>
      <w:r w:rsidR="00C5768E">
        <w:rPr>
          <w:rFonts w:ascii="Times New Roman" w:hAnsi="Times New Roman" w:cs="Times New Roman"/>
          <w:color w:val="0070C0"/>
          <w:sz w:val="24"/>
          <w:szCs w:val="24"/>
        </w:rPr>
        <w:t xml:space="preserve"> showed that positive reactivity on forward</w:t>
      </w:r>
      <w:r w:rsidR="005578FE">
        <w:rPr>
          <w:rFonts w:ascii="Times New Roman" w:hAnsi="Times New Roman" w:cs="Times New Roman"/>
          <w:color w:val="0070C0"/>
          <w:sz w:val="24"/>
          <w:szCs w:val="24"/>
        </w:rPr>
        <w:t xml:space="preserve"> </w:t>
      </w:r>
      <w:r w:rsidR="00C5768E">
        <w:rPr>
          <w:rFonts w:ascii="Times New Roman" w:hAnsi="Times New Roman" w:cs="Times New Roman"/>
          <w:color w:val="0070C0"/>
          <w:sz w:val="24"/>
          <w:szCs w:val="24"/>
        </w:rPr>
        <w:t>pairs extend</w:t>
      </w:r>
      <w:r w:rsidR="005578FE">
        <w:rPr>
          <w:rFonts w:ascii="Times New Roman" w:hAnsi="Times New Roman" w:cs="Times New Roman"/>
          <w:color w:val="0070C0"/>
          <w:sz w:val="24"/>
          <w:szCs w:val="24"/>
        </w:rPr>
        <w:t>s</w:t>
      </w:r>
      <w:r w:rsidR="00C5768E">
        <w:rPr>
          <w:rFonts w:ascii="Times New Roman" w:hAnsi="Times New Roman" w:cs="Times New Roman"/>
          <w:color w:val="0070C0"/>
          <w:sz w:val="24"/>
          <w:szCs w:val="24"/>
        </w:rPr>
        <w:t xml:space="preserve"> to backward pairs. To explain this finding, they</w:t>
      </w:r>
      <w:r w:rsidR="000C3E48" w:rsidRPr="00405F0D">
        <w:rPr>
          <w:rFonts w:ascii="Times New Roman" w:hAnsi="Times New Roman" w:cs="Times New Roman"/>
          <w:color w:val="0070C0"/>
          <w:sz w:val="24"/>
          <w:szCs w:val="24"/>
        </w:rPr>
        <w:t xml:space="preserve"> </w:t>
      </w:r>
      <w:r w:rsidR="00BE37B3">
        <w:rPr>
          <w:rFonts w:ascii="Times New Roman" w:hAnsi="Times New Roman" w:cs="Times New Roman"/>
          <w:color w:val="0070C0"/>
          <w:sz w:val="24"/>
          <w:szCs w:val="24"/>
        </w:rPr>
        <w:t xml:space="preserve">proposed </w:t>
      </w:r>
      <w:r w:rsidR="005422DF">
        <w:rPr>
          <w:rFonts w:ascii="Times New Roman" w:hAnsi="Times New Roman" w:cs="Times New Roman"/>
          <w:color w:val="0070C0"/>
          <w:sz w:val="24"/>
          <w:szCs w:val="24"/>
        </w:rPr>
        <w:t xml:space="preserve">that </w:t>
      </w:r>
      <w:r w:rsidR="00FB3061" w:rsidRPr="00405F0D">
        <w:rPr>
          <w:rFonts w:ascii="Times New Roman" w:hAnsi="Times New Roman" w:cs="Times New Roman"/>
          <w:color w:val="0070C0"/>
          <w:sz w:val="24"/>
          <w:szCs w:val="24"/>
        </w:rPr>
        <w:t xml:space="preserve">the presence of intrinsic relatedness cues </w:t>
      </w:r>
      <w:r w:rsidR="005F2098">
        <w:rPr>
          <w:rFonts w:ascii="Times New Roman" w:hAnsi="Times New Roman" w:cs="Times New Roman"/>
          <w:color w:val="0070C0"/>
          <w:sz w:val="24"/>
          <w:szCs w:val="24"/>
        </w:rPr>
        <w:t xml:space="preserve">at encoding </w:t>
      </w:r>
      <w:r w:rsidR="00FB3061" w:rsidRPr="00405F0D">
        <w:rPr>
          <w:rFonts w:ascii="Times New Roman" w:hAnsi="Times New Roman" w:cs="Times New Roman"/>
          <w:color w:val="0070C0"/>
          <w:sz w:val="24"/>
          <w:szCs w:val="24"/>
        </w:rPr>
        <w:t xml:space="preserve">may </w:t>
      </w:r>
      <w:r w:rsidR="009371CA">
        <w:rPr>
          <w:rFonts w:ascii="Times New Roman" w:hAnsi="Times New Roman" w:cs="Times New Roman"/>
          <w:color w:val="0070C0"/>
          <w:sz w:val="24"/>
          <w:szCs w:val="24"/>
        </w:rPr>
        <w:t xml:space="preserve">be sufficient to </w:t>
      </w:r>
      <w:r w:rsidR="00161A21">
        <w:rPr>
          <w:rFonts w:ascii="Times New Roman" w:hAnsi="Times New Roman" w:cs="Times New Roman"/>
          <w:color w:val="0070C0"/>
          <w:sz w:val="24"/>
          <w:szCs w:val="24"/>
        </w:rPr>
        <w:t>trigger reactivity</w:t>
      </w:r>
      <w:r w:rsidR="00235D74">
        <w:rPr>
          <w:rFonts w:ascii="Times New Roman" w:hAnsi="Times New Roman" w:cs="Times New Roman"/>
          <w:color w:val="0070C0"/>
          <w:sz w:val="24"/>
          <w:szCs w:val="24"/>
        </w:rPr>
        <w:t xml:space="preserve">, as these cues </w:t>
      </w:r>
      <w:r w:rsidR="00DC784D">
        <w:rPr>
          <w:rFonts w:ascii="Times New Roman" w:hAnsi="Times New Roman" w:cs="Times New Roman"/>
          <w:color w:val="0070C0"/>
          <w:sz w:val="24"/>
          <w:szCs w:val="24"/>
        </w:rPr>
        <w:t xml:space="preserve">encourage </w:t>
      </w:r>
      <w:r w:rsidR="00FB3061" w:rsidRPr="00405F0D">
        <w:rPr>
          <w:rFonts w:ascii="Times New Roman" w:hAnsi="Times New Roman" w:cs="Times New Roman"/>
          <w:color w:val="0070C0"/>
          <w:sz w:val="24"/>
          <w:szCs w:val="24"/>
        </w:rPr>
        <w:t xml:space="preserve">participants to </w:t>
      </w:r>
      <w:r w:rsidR="00161A21">
        <w:rPr>
          <w:rFonts w:ascii="Times New Roman" w:hAnsi="Times New Roman" w:cs="Times New Roman"/>
          <w:color w:val="0070C0"/>
          <w:sz w:val="24"/>
          <w:szCs w:val="24"/>
        </w:rPr>
        <w:t>use</w:t>
      </w:r>
      <w:r w:rsidR="00405F0D" w:rsidRPr="00405F0D">
        <w:rPr>
          <w:rFonts w:ascii="Times New Roman" w:hAnsi="Times New Roman" w:cs="Times New Roman"/>
          <w:color w:val="0070C0"/>
          <w:sz w:val="24"/>
          <w:szCs w:val="24"/>
        </w:rPr>
        <w:t xml:space="preserve"> </w:t>
      </w:r>
      <w:r w:rsidR="00161A21">
        <w:rPr>
          <w:rFonts w:ascii="Times New Roman" w:hAnsi="Times New Roman" w:cs="Times New Roman"/>
          <w:color w:val="0070C0"/>
          <w:sz w:val="24"/>
          <w:szCs w:val="24"/>
        </w:rPr>
        <w:t>a relational encoding strategy</w:t>
      </w:r>
      <w:r w:rsidR="00235D74">
        <w:rPr>
          <w:rFonts w:ascii="Times New Roman" w:hAnsi="Times New Roman" w:cs="Times New Roman"/>
          <w:color w:val="0070C0"/>
          <w:sz w:val="24"/>
          <w:szCs w:val="24"/>
        </w:rPr>
        <w:t>.</w:t>
      </w:r>
      <w:r w:rsidR="007772AF">
        <w:rPr>
          <w:rFonts w:ascii="Times New Roman" w:hAnsi="Times New Roman" w:cs="Times New Roman"/>
          <w:color w:val="0070C0"/>
          <w:sz w:val="24"/>
          <w:szCs w:val="24"/>
        </w:rPr>
        <w:t xml:space="preserve"> </w:t>
      </w:r>
      <w:r w:rsidR="00B2047E">
        <w:rPr>
          <w:rFonts w:ascii="Times New Roman" w:hAnsi="Times New Roman" w:cs="Times New Roman"/>
          <w:color w:val="0070C0"/>
          <w:sz w:val="24"/>
          <w:szCs w:val="24"/>
        </w:rPr>
        <w:t>Th</w:t>
      </w:r>
      <w:r w:rsidR="00161A21">
        <w:rPr>
          <w:rFonts w:ascii="Times New Roman" w:hAnsi="Times New Roman" w:cs="Times New Roman"/>
          <w:color w:val="0070C0"/>
          <w:sz w:val="24"/>
          <w:szCs w:val="24"/>
        </w:rPr>
        <w:t>erefore</w:t>
      </w:r>
      <w:r w:rsidR="00B2047E">
        <w:rPr>
          <w:rFonts w:ascii="Times New Roman" w:hAnsi="Times New Roman" w:cs="Times New Roman"/>
          <w:color w:val="0070C0"/>
          <w:sz w:val="24"/>
          <w:szCs w:val="24"/>
        </w:rPr>
        <w:t>, a</w:t>
      </w:r>
      <w:r w:rsidR="008A1467">
        <w:rPr>
          <w:rFonts w:ascii="Times New Roman" w:hAnsi="Times New Roman" w:cs="Times New Roman"/>
          <w:color w:val="0070C0"/>
          <w:sz w:val="24"/>
          <w:szCs w:val="24"/>
        </w:rPr>
        <w:t>ny reactivity on backward associates</w:t>
      </w:r>
      <w:r w:rsidR="00C449FE">
        <w:rPr>
          <w:rFonts w:ascii="Times New Roman" w:hAnsi="Times New Roman" w:cs="Times New Roman"/>
          <w:color w:val="0070C0"/>
          <w:sz w:val="24"/>
          <w:szCs w:val="24"/>
        </w:rPr>
        <w:t xml:space="preserve"> </w:t>
      </w:r>
      <w:r w:rsidR="008A1467">
        <w:rPr>
          <w:rFonts w:ascii="Times New Roman" w:hAnsi="Times New Roman" w:cs="Times New Roman"/>
          <w:color w:val="0070C0"/>
          <w:sz w:val="24"/>
          <w:szCs w:val="24"/>
        </w:rPr>
        <w:t>may</w:t>
      </w:r>
      <w:r w:rsidR="00C449FE">
        <w:rPr>
          <w:rFonts w:ascii="Times New Roman" w:hAnsi="Times New Roman" w:cs="Times New Roman"/>
          <w:color w:val="0070C0"/>
          <w:sz w:val="24"/>
          <w:szCs w:val="24"/>
        </w:rPr>
        <w:t xml:space="preserve"> also</w:t>
      </w:r>
      <w:r w:rsidR="008A1467">
        <w:rPr>
          <w:rFonts w:ascii="Times New Roman" w:hAnsi="Times New Roman" w:cs="Times New Roman"/>
          <w:color w:val="0070C0"/>
          <w:sz w:val="24"/>
          <w:szCs w:val="24"/>
        </w:rPr>
        <w:t xml:space="preserve"> reflect </w:t>
      </w:r>
      <w:r w:rsidR="00C449FE">
        <w:rPr>
          <w:rFonts w:ascii="Times New Roman" w:hAnsi="Times New Roman" w:cs="Times New Roman"/>
          <w:color w:val="0070C0"/>
          <w:sz w:val="24"/>
          <w:szCs w:val="24"/>
        </w:rPr>
        <w:t xml:space="preserve">additional processing from </w:t>
      </w:r>
      <w:r w:rsidR="008A1467">
        <w:rPr>
          <w:rFonts w:ascii="Times New Roman" w:hAnsi="Times New Roman" w:cs="Times New Roman"/>
          <w:color w:val="0070C0"/>
          <w:sz w:val="24"/>
          <w:szCs w:val="24"/>
        </w:rPr>
        <w:t>the use of a relational strategy</w:t>
      </w:r>
      <w:r w:rsidR="00BE37B3">
        <w:rPr>
          <w:rFonts w:ascii="Times New Roman" w:hAnsi="Times New Roman" w:cs="Times New Roman"/>
          <w:color w:val="0070C0"/>
          <w:sz w:val="24"/>
          <w:szCs w:val="24"/>
        </w:rPr>
        <w:t xml:space="preserve"> in addition to cue-strengthening</w:t>
      </w:r>
      <w:r w:rsidR="008A1467">
        <w:rPr>
          <w:rFonts w:ascii="Times New Roman" w:hAnsi="Times New Roman" w:cs="Times New Roman"/>
          <w:color w:val="0070C0"/>
          <w:sz w:val="24"/>
          <w:szCs w:val="24"/>
        </w:rPr>
        <w:t>.</w:t>
      </w:r>
    </w:p>
    <w:p w14:paraId="1BD5B836" w14:textId="4DD53F96"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w:t>
      </w:r>
      <w:ins w:id="287" w:author="Mark Huff" w:date="2022-09-25T15:05:00Z">
        <w:r w:rsidR="001025E8">
          <w:rPr>
            <w:rFonts w:ascii="Times New Roman" w:hAnsi="Times New Roman" w:cs="Times New Roman"/>
            <w:sz w:val="24"/>
            <w:szCs w:val="24"/>
          </w:rPr>
          <w:t xml:space="preserve">typically </w:t>
        </w:r>
      </w:ins>
      <w:r>
        <w:rPr>
          <w:rFonts w:ascii="Times New Roman" w:hAnsi="Times New Roman" w:cs="Times New Roman"/>
          <w:sz w:val="24"/>
          <w:szCs w:val="24"/>
        </w:rPr>
        <w:t>assign backward pairs high JOL</w:t>
      </w:r>
      <w:r w:rsidR="0046011C">
        <w:rPr>
          <w:rFonts w:ascii="Times New Roman" w:hAnsi="Times New Roman" w:cs="Times New Roman"/>
          <w:sz w:val="24"/>
          <w:szCs w:val="24"/>
        </w:rPr>
        <w:t>s</w:t>
      </w:r>
      <w:r>
        <w:rPr>
          <w:rFonts w:ascii="Times New Roman" w:hAnsi="Times New Roman" w:cs="Times New Roman"/>
          <w:sz w:val="24"/>
          <w:szCs w:val="24"/>
        </w:rPr>
        <w:t xml:space="preserve"> at study (indicating that participants perceive backward pairs as related), but at </w:t>
      </w:r>
      <w:r>
        <w:rPr>
          <w:rFonts w:ascii="Times New Roman" w:hAnsi="Times New Roman" w:cs="Times New Roman"/>
          <w:sz w:val="24"/>
          <w:szCs w:val="24"/>
        </w:rPr>
        <w:lastRenderedPageBreak/>
        <w:t xml:space="preserve">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w:t>
      </w:r>
      <w:r w:rsidR="0046011C">
        <w:rPr>
          <w:rFonts w:ascii="Times New Roman" w:hAnsi="Times New Roman" w:cs="Times New Roman"/>
          <w:sz w:val="24"/>
          <w:szCs w:val="24"/>
        </w:rPr>
        <w:t>where</w:t>
      </w:r>
      <w:r>
        <w:rPr>
          <w:rFonts w:ascii="Times New Roman" w:hAnsi="Times New Roman" w:cs="Times New Roman"/>
          <w:sz w:val="24"/>
          <w:szCs w:val="24"/>
        </w:rPr>
        <w:t xml:space="preserve"> the cue-target word pair appears strongly related at encoding</w:t>
      </w:r>
      <w:r w:rsidR="00C57A75">
        <w:rPr>
          <w:rFonts w:ascii="Times New Roman" w:hAnsi="Times New Roman" w:cs="Times New Roman"/>
          <w:sz w:val="24"/>
          <w:szCs w:val="24"/>
        </w:rPr>
        <w:t xml:space="preserve"> (</w:t>
      </w:r>
      <w:del w:id="288" w:author="Mark Huff" w:date="2022-09-25T15:06:00Z">
        <w:r w:rsidR="00C57A75" w:rsidDel="00453D01">
          <w:rPr>
            <w:rFonts w:ascii="Times New Roman" w:hAnsi="Times New Roman" w:cs="Times New Roman"/>
            <w:sz w:val="24"/>
            <w:szCs w:val="24"/>
          </w:rPr>
          <w:delText>e.g., strong relatedness cues</w:delText>
        </w:r>
      </w:del>
      <w:ins w:id="289" w:author="Mark Huff" w:date="2022-09-25T15:06:00Z">
        <w:r w:rsidR="00453D01">
          <w:rPr>
            <w:rFonts w:ascii="Times New Roman" w:hAnsi="Times New Roman" w:cs="Times New Roman"/>
            <w:sz w:val="24"/>
            <w:szCs w:val="24"/>
          </w:rPr>
          <w:t>via associative relations</w:t>
        </w:r>
      </w:ins>
      <w:r w:rsidR="00C57A75">
        <w:rPr>
          <w:rFonts w:ascii="Times New Roman" w:hAnsi="Times New Roman" w:cs="Times New Roman"/>
          <w:sz w:val="24"/>
          <w:szCs w:val="24"/>
        </w:rPr>
        <w:t>)</w:t>
      </w:r>
      <w:r>
        <w:rPr>
          <w:rFonts w:ascii="Times New Roman" w:hAnsi="Times New Roman" w:cs="Times New Roman"/>
          <w:sz w:val="24"/>
          <w:szCs w:val="24"/>
        </w:rPr>
        <w:t xml:space="preserve">, but cues used to inform the judgment are </w:t>
      </w:r>
      <w:r w:rsidR="00201E31">
        <w:rPr>
          <w:rFonts w:ascii="Times New Roman" w:hAnsi="Times New Roman" w:cs="Times New Roman"/>
          <w:sz w:val="24"/>
          <w:szCs w:val="24"/>
        </w:rPr>
        <w:t>weaker</w:t>
      </w:r>
      <w:r>
        <w:rPr>
          <w:rFonts w:ascii="Times New Roman" w:hAnsi="Times New Roman" w:cs="Times New Roman"/>
          <w:sz w:val="24"/>
          <w:szCs w:val="24"/>
        </w:rPr>
        <w:t xml:space="preserv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w:t>
      </w:r>
      <w:del w:id="290" w:author="Mark Huff" w:date="2022-09-25T15:06:00Z">
        <w:r w:rsidDel="00453D01">
          <w:rPr>
            <w:rFonts w:ascii="Times New Roman" w:hAnsi="Times New Roman" w:cs="Times New Roman"/>
            <w:sz w:val="24"/>
            <w:szCs w:val="24"/>
          </w:rPr>
          <w:delText xml:space="preserve">frequency </w:delText>
        </w:r>
      </w:del>
      <w:ins w:id="291" w:author="Mark Huff" w:date="2022-09-25T15:06:00Z">
        <w:r w:rsidR="00453D01">
          <w:rPr>
            <w:rFonts w:ascii="Times New Roman" w:hAnsi="Times New Roman" w:cs="Times New Roman"/>
            <w:sz w:val="24"/>
            <w:szCs w:val="24"/>
          </w:rPr>
          <w:t>frequency-</w:t>
        </w:r>
      </w:ins>
      <w:r>
        <w:rPr>
          <w:rFonts w:ascii="Times New Roman" w:hAnsi="Times New Roman" w:cs="Times New Roman"/>
          <w:sz w:val="24"/>
          <w:szCs w:val="24"/>
        </w:rPr>
        <w:t>judgment group, which tested whether JOL reactivity patterns would continue to extend to this encoding task in the absence of forward pairs.</w:t>
      </w:r>
    </w:p>
    <w:p w14:paraId="034A7960" w14:textId="1A9C26BA"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xml:space="preserve">: Backward </w:t>
      </w:r>
      <w:del w:id="292" w:author="Mark Huff" w:date="2022-09-25T15:06:00Z">
        <w:r w:rsidRPr="00DA7450" w:rsidDel="00453D01">
          <w:rPr>
            <w:rFonts w:ascii="Times New Roman" w:eastAsia="Calibri" w:hAnsi="Times New Roman" w:cs="Times New Roman"/>
            <w:b/>
            <w:sz w:val="24"/>
            <w:szCs w:val="24"/>
          </w:rPr>
          <w:delText>vs</w:delText>
        </w:r>
        <w:r w:rsidR="00045FED" w:rsidDel="00453D01">
          <w:rPr>
            <w:rFonts w:ascii="Times New Roman" w:eastAsia="Calibri" w:hAnsi="Times New Roman" w:cs="Times New Roman"/>
            <w:b/>
            <w:sz w:val="24"/>
            <w:szCs w:val="24"/>
          </w:rPr>
          <w:delText>.</w:delText>
        </w:r>
      </w:del>
      <w:ins w:id="293" w:author="Mark Huff" w:date="2022-09-25T15:06:00Z">
        <w:r w:rsidR="00453D01">
          <w:rPr>
            <w:rFonts w:ascii="Times New Roman" w:eastAsia="Calibri" w:hAnsi="Times New Roman" w:cs="Times New Roman"/>
            <w:b/>
            <w:sz w:val="24"/>
            <w:szCs w:val="24"/>
          </w:rPr>
          <w:t>versus</w:t>
        </w:r>
      </w:ins>
      <w:r w:rsidRPr="00DA7450">
        <w:rPr>
          <w:rFonts w:ascii="Times New Roman" w:eastAsia="Calibri" w:hAnsi="Times New Roman" w:cs="Times New Roman"/>
          <w:b/>
          <w:sz w:val="24"/>
          <w:szCs w:val="24"/>
        </w:rPr>
        <w:t xml:space="preserve"> Unrelated Pairs</w:t>
      </w:r>
    </w:p>
    <w:p w14:paraId="68A6F263" w14:textId="60CF689C"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w:t>
      </w:r>
      <w:del w:id="294" w:author="Mark Huff" w:date="2022-09-25T15:06:00Z">
        <w:r w:rsidDel="00453D01">
          <w:rPr>
            <w:rFonts w:ascii="Times New Roman" w:hAnsi="Times New Roman" w:cs="Times New Roman"/>
            <w:sz w:val="24"/>
            <w:szCs w:val="24"/>
          </w:rPr>
          <w:delText>the previous experiment</w:delText>
        </w:r>
      </w:del>
      <w:ins w:id="295" w:author="Mark Huff" w:date="2022-09-25T15:06:00Z">
        <w:r w:rsidR="00453D01">
          <w:rPr>
            <w:rFonts w:ascii="Times New Roman" w:hAnsi="Times New Roman" w:cs="Times New Roman"/>
            <w:sz w:val="24"/>
            <w:szCs w:val="24"/>
          </w:rPr>
          <w:t>Experiment 1</w:t>
        </w:r>
      </w:ins>
      <w:r>
        <w:rPr>
          <w:rFonts w:ascii="Times New Roman" w:hAnsi="Times New Roman" w:cs="Times New Roman"/>
          <w:sz w:val="24"/>
          <w:szCs w:val="24"/>
        </w:rPr>
        <w:t>, Experiment 2 provided another test of the changed-goal and cue-strengthening accounts of reactivity. Based on the changed-goal hypothesis, positive reactivity would be expected to occur for backward pairs presented in mixed list</w:t>
      </w:r>
      <w:r w:rsidR="00D92700">
        <w:rPr>
          <w:rFonts w:ascii="Times New Roman" w:hAnsi="Times New Roman" w:cs="Times New Roman"/>
          <w:sz w:val="24"/>
          <w:szCs w:val="24"/>
        </w:rPr>
        <w:t>s</w:t>
      </w:r>
      <w:r>
        <w:rPr>
          <w:rFonts w:ascii="Times New Roman" w:hAnsi="Times New Roman" w:cs="Times New Roman"/>
          <w:sz w:val="24"/>
          <w:szCs w:val="24"/>
        </w:rPr>
        <w:t>, given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w:t>
      </w:r>
      <w:r w:rsidR="00620458">
        <w:rPr>
          <w:rFonts w:ascii="Times New Roman" w:hAnsi="Times New Roman" w:cs="Times New Roman"/>
          <w:sz w:val="24"/>
          <w:szCs w:val="24"/>
        </w:rPr>
        <w:t xml:space="preserve">, </w:t>
      </w:r>
      <w:r w:rsidR="00620458" w:rsidRPr="00620458">
        <w:rPr>
          <w:rFonts w:ascii="Times New Roman" w:hAnsi="Times New Roman" w:cs="Times New Roman"/>
          <w:color w:val="4472C4" w:themeColor="accent1"/>
          <w:sz w:val="24"/>
          <w:szCs w:val="24"/>
        </w:rPr>
        <w:t>as participants are likely to employ a relational strategy when encoding this pair type.</w:t>
      </w:r>
      <w:r>
        <w:rPr>
          <w:rFonts w:ascii="Times New Roman" w:hAnsi="Times New Roman" w:cs="Times New Roman"/>
          <w:sz w:val="24"/>
          <w:szCs w:val="24"/>
        </w:rPr>
        <w:t xml:space="preserve"> However, because relatedness cues for backward pairs </w:t>
      </w:r>
      <w:r w:rsidR="00C05D47">
        <w:rPr>
          <w:rFonts w:ascii="Times New Roman" w:hAnsi="Times New Roman" w:cs="Times New Roman"/>
          <w:sz w:val="24"/>
          <w:szCs w:val="24"/>
        </w:rPr>
        <w:t xml:space="preserve">are </w:t>
      </w:r>
      <w:r w:rsidR="00C05D47" w:rsidRPr="00C05D47">
        <w:rPr>
          <w:rFonts w:ascii="Times New Roman" w:hAnsi="Times New Roman" w:cs="Times New Roman"/>
          <w:color w:val="0070C0"/>
          <w:sz w:val="24"/>
          <w:szCs w:val="24"/>
        </w:rPr>
        <w:t>less likely</w:t>
      </w:r>
      <w:r w:rsidR="00C05D47">
        <w:rPr>
          <w:rFonts w:ascii="Times New Roman" w:hAnsi="Times New Roman" w:cs="Times New Roman"/>
          <w:sz w:val="24"/>
          <w:szCs w:val="24"/>
        </w:rPr>
        <w:t xml:space="preserve"> to be</w:t>
      </w:r>
      <w:r>
        <w:rPr>
          <w:rFonts w:ascii="Times New Roman" w:hAnsi="Times New Roman" w:cs="Times New Roman"/>
          <w:sz w:val="24"/>
          <w:szCs w:val="24"/>
        </w:rPr>
        <w:t xml:space="preserve"> available at retrieval (i.e., the target is a less common response to the cue), any reactivity </w:t>
      </w:r>
      <w:r w:rsidR="009203D6">
        <w:rPr>
          <w:rFonts w:ascii="Times New Roman" w:hAnsi="Times New Roman" w:cs="Times New Roman"/>
          <w:sz w:val="24"/>
          <w:szCs w:val="24"/>
        </w:rPr>
        <w:t>on</w:t>
      </w:r>
      <w:r>
        <w:rPr>
          <w:rFonts w:ascii="Times New Roman" w:hAnsi="Times New Roman" w:cs="Times New Roman"/>
          <w:sz w:val="24"/>
          <w:szCs w:val="24"/>
        </w:rPr>
        <w:t xml:space="preserve"> backward pairs </w:t>
      </w:r>
      <w:r w:rsidR="00A34163">
        <w:rPr>
          <w:rFonts w:ascii="Times New Roman" w:hAnsi="Times New Roman" w:cs="Times New Roman"/>
          <w:sz w:val="24"/>
          <w:szCs w:val="24"/>
        </w:rPr>
        <w:t>may</w:t>
      </w:r>
      <w:r>
        <w:rPr>
          <w:rFonts w:ascii="Times New Roman" w:hAnsi="Times New Roman" w:cs="Times New Roman"/>
          <w:sz w:val="24"/>
          <w:szCs w:val="24"/>
        </w:rPr>
        <w:t xml:space="preserve"> be reduced compared </w:t>
      </w:r>
      <w:r w:rsidR="00D0160A">
        <w:rPr>
          <w:rFonts w:ascii="Times New Roman" w:hAnsi="Times New Roman" w:cs="Times New Roman"/>
          <w:sz w:val="24"/>
          <w:szCs w:val="24"/>
        </w:rPr>
        <w:t xml:space="preserve">to </w:t>
      </w:r>
      <w:r>
        <w:rPr>
          <w:rFonts w:ascii="Times New Roman" w:hAnsi="Times New Roman" w:cs="Times New Roman"/>
          <w:sz w:val="24"/>
          <w:szCs w:val="24"/>
        </w:rPr>
        <w:t xml:space="preserve">forward pairs </w:t>
      </w:r>
      <w:r w:rsidR="00D0160A">
        <w:rPr>
          <w:rFonts w:ascii="Times New Roman" w:hAnsi="Times New Roman" w:cs="Times New Roman"/>
          <w:sz w:val="24"/>
          <w:szCs w:val="24"/>
        </w:rPr>
        <w:t>i</w:t>
      </w:r>
      <w:r>
        <w:rPr>
          <w:rFonts w:ascii="Times New Roman" w:hAnsi="Times New Roman" w:cs="Times New Roman"/>
          <w:sz w:val="24"/>
          <w:szCs w:val="24"/>
        </w:rPr>
        <w:t xml:space="preserve">n Experiment </w:t>
      </w:r>
      <w:r w:rsidR="00941CF8">
        <w:rPr>
          <w:rFonts w:ascii="Times New Roman" w:hAnsi="Times New Roman" w:cs="Times New Roman"/>
          <w:sz w:val="24"/>
          <w:szCs w:val="24"/>
        </w:rPr>
        <w:t>1</w:t>
      </w:r>
      <w:r>
        <w:rPr>
          <w:rFonts w:ascii="Times New Roman" w:hAnsi="Times New Roman" w:cs="Times New Roman"/>
          <w:sz w:val="24"/>
          <w:szCs w:val="24"/>
        </w:rPr>
        <w:t xml:space="preserve">. Finally, frequency judgments should again display reactivity patterns </w:t>
      </w:r>
      <w:r w:rsidR="004D3BED">
        <w:rPr>
          <w:rFonts w:ascii="Times New Roman" w:hAnsi="Times New Roman" w:cs="Times New Roman"/>
          <w:sz w:val="24"/>
          <w:szCs w:val="24"/>
        </w:rPr>
        <w:t>mimicking</w:t>
      </w:r>
      <w:r>
        <w:rPr>
          <w:rFonts w:ascii="Times New Roman" w:hAnsi="Times New Roman" w:cs="Times New Roman"/>
          <w:sz w:val="24"/>
          <w:szCs w:val="24"/>
        </w:rPr>
        <w:t xml:space="preserve"> those found for JOLs</w:t>
      </w:r>
      <w:r w:rsidR="006378D9">
        <w:rPr>
          <w:rFonts w:ascii="Times New Roman" w:hAnsi="Times New Roman" w:cs="Times New Roman"/>
          <w:sz w:val="24"/>
          <w:szCs w:val="24"/>
        </w:rPr>
        <w:t xml:space="preserve"> in </w:t>
      </w:r>
      <w:r w:rsidR="004D3BED">
        <w:rPr>
          <w:rFonts w:ascii="Times New Roman" w:hAnsi="Times New Roman" w:cs="Times New Roman"/>
          <w:sz w:val="24"/>
          <w:szCs w:val="24"/>
        </w:rPr>
        <w:t>both</w:t>
      </w:r>
      <w:r w:rsidR="006378D9">
        <w:rPr>
          <w:rFonts w:ascii="Times New Roman" w:hAnsi="Times New Roman" w:cs="Times New Roman"/>
          <w:sz w:val="24"/>
          <w:szCs w:val="24"/>
        </w:rPr>
        <w:t xml:space="preserve"> list</w:t>
      </w:r>
      <w:r w:rsidR="004D3BED">
        <w:rPr>
          <w:rFonts w:ascii="Times New Roman" w:hAnsi="Times New Roman" w:cs="Times New Roman"/>
          <w:sz w:val="24"/>
          <w:szCs w:val="24"/>
        </w:rPr>
        <w:t xml:space="preserve"> types</w:t>
      </w:r>
      <w:r w:rsidR="006378D9">
        <w:rPr>
          <w:rFonts w:ascii="Times New Roman" w:hAnsi="Times New Roman" w:cs="Times New Roman"/>
          <w:sz w:val="24"/>
          <w:szCs w:val="24"/>
        </w:rPr>
        <w:t>.</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2F1A349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lastRenderedPageBreak/>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del w:id="296" w:author="Mark Huff" w:date="2022-09-25T15:06:00Z">
        <w:r w:rsidDel="003104D9">
          <w:rPr>
            <w:rFonts w:ascii="Times New Roman" w:hAnsi="Times New Roman" w:cs="Times New Roman"/>
            <w:sz w:val="24"/>
            <w:szCs w:val="24"/>
          </w:rPr>
          <w:delText>followed</w:delText>
        </w:r>
        <w:r w:rsidRPr="00DA7450" w:rsidDel="003104D9">
          <w:rPr>
            <w:rFonts w:ascii="Times New Roman" w:hAnsi="Times New Roman" w:cs="Times New Roman"/>
            <w:sz w:val="24"/>
            <w:szCs w:val="24"/>
          </w:rPr>
          <w:delText xml:space="preserve"> </w:delText>
        </w:r>
      </w:del>
      <w:ins w:id="297" w:author="Mark Huff" w:date="2022-09-25T15:06:00Z">
        <w:r w:rsidR="003104D9">
          <w:rPr>
            <w:rFonts w:ascii="Times New Roman" w:hAnsi="Times New Roman" w:cs="Times New Roman"/>
            <w:sz w:val="24"/>
            <w:szCs w:val="24"/>
          </w:rPr>
          <w:t>used</w:t>
        </w:r>
        <w:r w:rsidR="003104D9" w:rsidRPr="00DA7450">
          <w:rPr>
            <w:rFonts w:ascii="Times New Roman" w:hAnsi="Times New Roman" w:cs="Times New Roman"/>
            <w:sz w:val="24"/>
            <w:szCs w:val="24"/>
          </w:rPr>
          <w:t xml:space="preserve"> </w:t>
        </w:r>
      </w:ins>
      <w:r w:rsidRPr="00DA7450">
        <w:rPr>
          <w:rFonts w:ascii="Times New Roman" w:hAnsi="Times New Roman" w:cs="Times New Roman"/>
          <w:sz w:val="24"/>
          <w:szCs w:val="24"/>
        </w:rPr>
        <w:t xml:space="preserve">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t>
      </w:r>
      <w:ins w:id="298" w:author="Mark Huff" w:date="2022-09-25T15:07:00Z">
        <w:r w:rsidR="003104D9">
          <w:rPr>
            <w:rFonts w:ascii="Times New Roman" w:hAnsi="Times New Roman" w:cs="Times New Roman"/>
            <w:sz w:val="24"/>
            <w:szCs w:val="24"/>
          </w:rPr>
          <w:t xml:space="preserve">were </w:t>
        </w:r>
      </w:ins>
      <w:del w:id="299" w:author="Mark Huff" w:date="2022-09-25T15:06:00Z">
        <w:r w:rsidDel="003104D9">
          <w:rPr>
            <w:rFonts w:ascii="Times New Roman" w:hAnsi="Times New Roman" w:cs="Times New Roman"/>
            <w:sz w:val="24"/>
            <w:szCs w:val="24"/>
          </w:rPr>
          <w:delText xml:space="preserve">were undergraduate students </w:delText>
        </w:r>
        <w:r w:rsidRPr="00DA7450" w:rsidDel="003104D9">
          <w:rPr>
            <w:rFonts w:ascii="Times New Roman" w:hAnsi="Times New Roman" w:cs="Times New Roman"/>
            <w:sz w:val="24"/>
            <w:szCs w:val="24"/>
          </w:rPr>
          <w:delText xml:space="preserve">from the </w:delText>
        </w:r>
      </w:del>
      <w:r w:rsidRPr="00DA7450">
        <w:rPr>
          <w:rFonts w:ascii="Times New Roman" w:hAnsi="Times New Roman" w:cs="Times New Roman"/>
          <w:sz w:val="24"/>
          <w:szCs w:val="24"/>
        </w:rPr>
        <w:t xml:space="preserve">University of Southern Mississippi </w:t>
      </w:r>
      <w:ins w:id="300" w:author="Mark Huff" w:date="2022-09-25T15:07:00Z">
        <w:r w:rsidR="003104D9">
          <w:rPr>
            <w:rFonts w:ascii="Times New Roman" w:hAnsi="Times New Roman" w:cs="Times New Roman"/>
            <w:sz w:val="24"/>
            <w:szCs w:val="24"/>
          </w:rPr>
          <w:t xml:space="preserve">undergraduates </w:t>
        </w:r>
      </w:ins>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w:t>
      </w:r>
      <w:del w:id="301" w:author="Mark Huff" w:date="2022-09-25T15:07:00Z">
        <w:r w:rsidDel="00E61770">
          <w:rPr>
            <w:rFonts w:ascii="Times New Roman" w:hAnsi="Times New Roman" w:cs="Times New Roman"/>
            <w:sz w:val="24"/>
            <w:szCs w:val="24"/>
          </w:rPr>
          <w:delText xml:space="preserve">participants </w:delText>
        </w:r>
      </w:del>
      <w:r>
        <w:rPr>
          <w:rFonts w:ascii="Times New Roman" w:hAnsi="Times New Roman" w:cs="Times New Roman"/>
          <w:sz w:val="24"/>
          <w:szCs w:val="24"/>
        </w:rPr>
        <w:t xml:space="preserve">were recruited via Prolific </w:t>
      </w:r>
      <w:del w:id="302" w:author="Mark Huff" w:date="2022-09-25T15:07:00Z">
        <w:r w:rsidDel="00E61770">
          <w:rPr>
            <w:rFonts w:ascii="Times New Roman" w:hAnsi="Times New Roman" w:cs="Times New Roman"/>
            <w:sz w:val="24"/>
            <w:szCs w:val="24"/>
          </w:rPr>
          <w:delText xml:space="preserve">Academic </w:delText>
        </w:r>
      </w:del>
      <w:r>
        <w:rPr>
          <w:rFonts w:ascii="Times New Roman" w:hAnsi="Times New Roman" w:cs="Times New Roman"/>
          <w:sz w:val="24"/>
          <w:szCs w:val="24"/>
        </w:rPr>
        <w:t xml:space="preserve">and </w:t>
      </w:r>
      <w:r w:rsidR="00FC4B40">
        <w:rPr>
          <w:rFonts w:ascii="Times New Roman" w:hAnsi="Times New Roman" w:cs="Times New Roman"/>
          <w:sz w:val="24"/>
          <w:szCs w:val="24"/>
        </w:rPr>
        <w:t>received</w:t>
      </w:r>
      <w:r>
        <w:rPr>
          <w:rFonts w:ascii="Times New Roman" w:hAnsi="Times New Roman" w:cs="Times New Roman"/>
          <w:sz w:val="24"/>
          <w:szCs w:val="24"/>
        </w:rPr>
        <w:t xml:space="preserve"> $3.90 per half-hour of participation. Of the 253 participants recruited, 127 were randomly assigned to the mixed-list group, with the remaining 126 participants assigned to the </w:t>
      </w:r>
      <w:del w:id="303" w:author="Mark Huff" w:date="2022-09-25T15:07:00Z">
        <w:r w:rsidDel="00E61770">
          <w:rPr>
            <w:rFonts w:ascii="Times New Roman" w:hAnsi="Times New Roman" w:cs="Times New Roman"/>
            <w:sz w:val="24"/>
            <w:szCs w:val="24"/>
          </w:rPr>
          <w:delText xml:space="preserve">pure </w:delText>
        </w:r>
      </w:del>
      <w:ins w:id="304" w:author="Mark Huff" w:date="2022-09-25T15:07:00Z">
        <w:r w:rsidR="00E61770">
          <w:rPr>
            <w:rFonts w:ascii="Times New Roman" w:hAnsi="Times New Roman" w:cs="Times New Roman"/>
            <w:sz w:val="24"/>
            <w:szCs w:val="24"/>
          </w:rPr>
          <w:t>pure-</w:t>
        </w:r>
      </w:ins>
      <w:r>
        <w:rPr>
          <w:rFonts w:ascii="Times New Roman" w:hAnsi="Times New Roman" w:cs="Times New Roman"/>
          <w:sz w:val="24"/>
          <w:szCs w:val="24"/>
        </w:rPr>
        <w:t xml:space="preserve">related </w:t>
      </w:r>
      <w:del w:id="305" w:author="Mark Huff" w:date="2022-09-25T15:07:00Z">
        <w:r w:rsidDel="00E61770">
          <w:rPr>
            <w:rFonts w:ascii="Times New Roman" w:hAnsi="Times New Roman" w:cs="Times New Roman"/>
            <w:sz w:val="24"/>
            <w:szCs w:val="24"/>
          </w:rPr>
          <w:delText xml:space="preserve">list </w:delText>
        </w:r>
      </w:del>
      <w:r>
        <w:rPr>
          <w:rFonts w:ascii="Times New Roman" w:hAnsi="Times New Roman" w:cs="Times New Roman"/>
          <w:sz w:val="24"/>
          <w:szCs w:val="24"/>
        </w:rPr>
        <w:t xml:space="preserve">group. </w:t>
      </w:r>
      <w:bookmarkStart w:id="306"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w:t>
      </w:r>
      <w:del w:id="307" w:author="Mark Huff" w:date="2022-09-25T15:07:00Z">
        <w:r w:rsidDel="006E1052">
          <w:rPr>
            <w:rFonts w:ascii="Times New Roman" w:hAnsi="Times New Roman" w:cs="Times New Roman"/>
            <w:sz w:val="24"/>
            <w:szCs w:val="24"/>
          </w:rPr>
          <w:delText xml:space="preserve">pure </w:delText>
        </w:r>
      </w:del>
      <w:ins w:id="308" w:author="Mark Huff" w:date="2022-09-25T15:07:00Z">
        <w:r w:rsidR="006E1052">
          <w:rPr>
            <w:rFonts w:ascii="Times New Roman" w:hAnsi="Times New Roman" w:cs="Times New Roman"/>
            <w:sz w:val="24"/>
            <w:szCs w:val="24"/>
          </w:rPr>
          <w:t>pure-</w:t>
        </w:r>
      </w:ins>
      <w:r>
        <w:rPr>
          <w:rFonts w:ascii="Times New Roman" w:hAnsi="Times New Roman" w:cs="Times New Roman"/>
          <w:sz w:val="24"/>
          <w:szCs w:val="24"/>
        </w:rPr>
        <w:t xml:space="preserve">unrelated </w:t>
      </w:r>
      <w:del w:id="309" w:author="Mark Huff" w:date="2022-09-25T15:07:00Z">
        <w:r w:rsidDel="006E1052">
          <w:rPr>
            <w:rFonts w:ascii="Times New Roman" w:hAnsi="Times New Roman" w:cs="Times New Roman"/>
            <w:sz w:val="24"/>
            <w:szCs w:val="24"/>
          </w:rPr>
          <w:delText xml:space="preserve">comparison </w:delText>
        </w:r>
      </w:del>
      <w:r>
        <w:rPr>
          <w:rFonts w:ascii="Times New Roman" w:hAnsi="Times New Roman" w:cs="Times New Roman"/>
          <w:sz w:val="24"/>
          <w:szCs w:val="24"/>
        </w:rPr>
        <w:t>group</w:t>
      </w:r>
      <w:ins w:id="310" w:author="Mark Huff" w:date="2022-09-25T15:07:00Z">
        <w:r w:rsidR="006E1052">
          <w:rPr>
            <w:rFonts w:ascii="Times New Roman" w:hAnsi="Times New Roman" w:cs="Times New Roman"/>
            <w:sz w:val="24"/>
            <w:szCs w:val="24"/>
          </w:rPr>
          <w:t xml:space="preserve"> in Experiment 2</w:t>
        </w:r>
      </w:ins>
      <w:r>
        <w:rPr>
          <w:rFonts w:ascii="Times New Roman" w:hAnsi="Times New Roman" w:cs="Times New Roman"/>
          <w:sz w:val="24"/>
          <w:szCs w:val="24"/>
        </w:rPr>
        <w:t xml:space="preserve">.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that both the mixed</w:t>
      </w:r>
      <w:r w:rsidR="008B78F8">
        <w:rPr>
          <w:rFonts w:ascii="Times New Roman" w:hAnsi="Times New Roman" w:cs="Times New Roman"/>
          <w:sz w:val="24"/>
          <w:szCs w:val="24"/>
        </w:rPr>
        <w:t>-</w:t>
      </w:r>
      <w:r>
        <w:rPr>
          <w:rFonts w:ascii="Times New Roman" w:hAnsi="Times New Roman" w:cs="Times New Roman"/>
          <w:sz w:val="24"/>
          <w:szCs w:val="24"/>
        </w:rPr>
        <w:t xml:space="preserve"> and pure</w:t>
      </w:r>
      <w:r w:rsidR="008B78F8">
        <w:rPr>
          <w:rFonts w:ascii="Times New Roman" w:hAnsi="Times New Roman" w:cs="Times New Roman"/>
          <w:sz w:val="24"/>
          <w:szCs w:val="24"/>
        </w:rPr>
        <w:t>-</w:t>
      </w:r>
      <w:r>
        <w:rPr>
          <w:rFonts w:ascii="Times New Roman" w:hAnsi="Times New Roman" w:cs="Times New Roman"/>
          <w:sz w:val="24"/>
          <w:szCs w:val="24"/>
        </w:rPr>
        <w:t xml:space="preserve">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7E07DD87" w:rsidR="00063AE7" w:rsidRPr="00DA7450" w:rsidRDefault="00063AE7" w:rsidP="00063AE7">
      <w:pPr>
        <w:spacing w:after="0" w:line="480" w:lineRule="auto"/>
        <w:ind w:firstLine="720"/>
        <w:rPr>
          <w:rFonts w:ascii="Times New Roman" w:hAnsi="Times New Roman" w:cs="Times New Roman"/>
          <w:sz w:val="24"/>
          <w:szCs w:val="24"/>
        </w:rPr>
      </w:pPr>
      <w:bookmarkStart w:id="311" w:name="_Hlk91685452"/>
      <w:bookmarkEnd w:id="306"/>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xml:space="preserve">, participants in each list group were </w:t>
      </w:r>
      <w:del w:id="312" w:author="Mark Huff" w:date="2022-09-25T15:08:00Z">
        <w:r w:rsidDel="006E1052">
          <w:rPr>
            <w:rFonts w:ascii="Times New Roman" w:hAnsi="Times New Roman" w:cs="Times New Roman"/>
            <w:sz w:val="24"/>
            <w:szCs w:val="24"/>
          </w:rPr>
          <w:delText>further</w:delText>
        </w:r>
        <w:r w:rsidRPr="00DA7450" w:rsidDel="006E1052">
          <w:rPr>
            <w:rFonts w:ascii="Times New Roman" w:hAnsi="Times New Roman" w:cs="Times New Roman"/>
            <w:sz w:val="24"/>
            <w:szCs w:val="24"/>
          </w:rPr>
          <w:delText xml:space="preserve"> </w:delText>
        </w:r>
      </w:del>
      <w:ins w:id="313" w:author="Mark Huff" w:date="2022-09-25T15:08:00Z">
        <w:r w:rsidR="006E1052">
          <w:rPr>
            <w:rFonts w:ascii="Times New Roman" w:hAnsi="Times New Roman" w:cs="Times New Roman"/>
            <w:sz w:val="24"/>
            <w:szCs w:val="24"/>
          </w:rPr>
          <w:t>randomly</w:t>
        </w:r>
        <w:r w:rsidR="006E1052" w:rsidRPr="00DA7450">
          <w:rPr>
            <w:rFonts w:ascii="Times New Roman" w:hAnsi="Times New Roman" w:cs="Times New Roman"/>
            <w:sz w:val="24"/>
            <w:szCs w:val="24"/>
          </w:rPr>
          <w:t xml:space="preserve"> </w:t>
        </w:r>
      </w:ins>
      <w:r w:rsidRPr="00DA7450">
        <w:rPr>
          <w:rFonts w:ascii="Times New Roman" w:hAnsi="Times New Roman" w:cs="Times New Roman"/>
          <w:sz w:val="24"/>
          <w:szCs w:val="24"/>
        </w:rPr>
        <w:t>assigned to</w:t>
      </w:r>
      <w:r>
        <w:rPr>
          <w:rFonts w:ascii="Times New Roman" w:hAnsi="Times New Roman" w:cs="Times New Roman"/>
          <w:sz w:val="24"/>
          <w:szCs w:val="24"/>
        </w:rPr>
        <w:t xml:space="preserve"> </w:t>
      </w:r>
      <w:del w:id="314" w:author="Mark Huff" w:date="2022-09-25T15:08:00Z">
        <w:r w:rsidDel="006E1052">
          <w:rPr>
            <w:rFonts w:ascii="Times New Roman" w:hAnsi="Times New Roman" w:cs="Times New Roman"/>
            <w:sz w:val="24"/>
            <w:szCs w:val="24"/>
          </w:rPr>
          <w:delText xml:space="preserve">randomly </w:delText>
        </w:r>
      </w:del>
      <w:r>
        <w:rPr>
          <w:rFonts w:ascii="Times New Roman" w:hAnsi="Times New Roman" w:cs="Times New Roman"/>
          <w:sz w:val="24"/>
          <w:szCs w:val="24"/>
        </w:rPr>
        <w:t>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w:t>
      </w:r>
      <w:r w:rsidR="000331AB">
        <w:rPr>
          <w:rFonts w:ascii="Times New Roman" w:hAnsi="Times New Roman" w:cs="Times New Roman"/>
          <w:sz w:val="24"/>
          <w:szCs w:val="24"/>
        </w:rPr>
        <w:t>.</w:t>
      </w:r>
    </w:p>
    <w:bookmarkEnd w:id="311"/>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6F7E6AEE"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w:t>
      </w:r>
      <w:del w:id="315" w:author="Mark Huff" w:date="2022-09-25T15:08:00Z">
        <w:r w:rsidRPr="00DA7450" w:rsidDel="009D26BF">
          <w:rPr>
            <w:rFonts w:ascii="Times New Roman" w:hAnsi="Times New Roman" w:cs="Times New Roman"/>
            <w:sz w:val="24"/>
            <w:szCs w:val="24"/>
          </w:rPr>
          <w:delText>modification</w:delText>
        </w:r>
      </w:del>
      <w:ins w:id="316" w:author="Mark Huff" w:date="2022-09-25T15:08:00Z">
        <w:r w:rsidR="009D26BF">
          <w:rPr>
            <w:rFonts w:ascii="Times New Roman" w:hAnsi="Times New Roman" w:cs="Times New Roman"/>
            <w:sz w:val="24"/>
            <w:szCs w:val="24"/>
          </w:rPr>
          <w:t>exception</w:t>
        </w:r>
      </w:ins>
      <w:r w:rsidRPr="00DA7450">
        <w:rPr>
          <w:rFonts w:ascii="Times New Roman" w:hAnsi="Times New Roman" w:cs="Times New Roman"/>
          <w:sz w:val="24"/>
          <w:szCs w:val="24"/>
        </w:rPr>
        <w:t xml:space="preserve">. </w:t>
      </w:r>
      <w:ins w:id="317" w:author="Mark Huff" w:date="2022-09-25T15:08:00Z">
        <w:r w:rsidR="009D26BF">
          <w:rPr>
            <w:rFonts w:ascii="Times New Roman" w:hAnsi="Times New Roman" w:cs="Times New Roman"/>
            <w:sz w:val="24"/>
            <w:szCs w:val="24"/>
          </w:rPr>
          <w:t xml:space="preserve">Specifically, </w:t>
        </w:r>
      </w:ins>
      <w:del w:id="318" w:author="Mark Huff" w:date="2022-09-25T15:08:00Z">
        <w:r w:rsidR="0067723B" w:rsidDel="009D26BF">
          <w:rPr>
            <w:rFonts w:ascii="Times New Roman" w:hAnsi="Times New Roman" w:cs="Times New Roman"/>
            <w:sz w:val="24"/>
            <w:szCs w:val="24"/>
          </w:rPr>
          <w:delText>W</w:delText>
        </w:r>
        <w:r w:rsidRPr="00DA7450" w:rsidDel="009D26BF">
          <w:rPr>
            <w:rFonts w:ascii="Times New Roman" w:hAnsi="Times New Roman" w:cs="Times New Roman"/>
            <w:sz w:val="24"/>
            <w:szCs w:val="24"/>
          </w:rPr>
          <w:delText xml:space="preserve">hile the same unrelated word pairs </w:delText>
        </w:r>
        <w:r w:rsidDel="009D26BF">
          <w:rPr>
            <w:rFonts w:ascii="Times New Roman" w:hAnsi="Times New Roman" w:cs="Times New Roman"/>
            <w:sz w:val="24"/>
            <w:szCs w:val="24"/>
          </w:rPr>
          <w:delText xml:space="preserve">from Experiment </w:delText>
        </w:r>
        <w:r w:rsidR="005E419A" w:rsidDel="009D26BF">
          <w:rPr>
            <w:rFonts w:ascii="Times New Roman" w:hAnsi="Times New Roman" w:cs="Times New Roman"/>
            <w:sz w:val="24"/>
            <w:szCs w:val="24"/>
          </w:rPr>
          <w:delText>1</w:delText>
        </w:r>
        <w:r w:rsidRPr="00DA7450" w:rsidDel="009D26BF">
          <w:rPr>
            <w:rFonts w:ascii="Times New Roman" w:hAnsi="Times New Roman" w:cs="Times New Roman"/>
            <w:sz w:val="24"/>
            <w:szCs w:val="24"/>
          </w:rPr>
          <w:delText xml:space="preserve"> </w:delText>
        </w:r>
        <w:r w:rsidDel="009D26BF">
          <w:rPr>
            <w:rFonts w:ascii="Times New Roman" w:hAnsi="Times New Roman" w:cs="Times New Roman"/>
            <w:sz w:val="24"/>
            <w:szCs w:val="24"/>
          </w:rPr>
          <w:delText>were</w:delText>
        </w:r>
        <w:r w:rsidRPr="00DA7450" w:rsidDel="009D26BF">
          <w:rPr>
            <w:rFonts w:ascii="Times New Roman" w:hAnsi="Times New Roman" w:cs="Times New Roman"/>
            <w:sz w:val="24"/>
            <w:szCs w:val="24"/>
          </w:rPr>
          <w:delText xml:space="preserve"> retained,</w:delText>
        </w:r>
      </w:del>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DDB">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w:t>
      </w:r>
      <w:r>
        <w:rPr>
          <w:rFonts w:ascii="Times New Roman" w:hAnsi="Times New Roman" w:cs="Times New Roman"/>
          <w:sz w:val="24"/>
          <w:szCs w:val="24"/>
        </w:rPr>
        <w:lastRenderedPageBreak/>
        <w:t xml:space="preserve">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8FA658B"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w:t>
      </w:r>
      <w:ins w:id="319" w:author="Mark Huff" w:date="2022-09-25T15:08:00Z">
        <w:r w:rsidR="00DF4388">
          <w:rPr>
            <w:rFonts w:ascii="Times New Roman" w:hAnsi="Times New Roman" w:cs="Times New Roman"/>
            <w:sz w:val="24"/>
            <w:szCs w:val="24"/>
          </w:rPr>
          <w:t xml:space="preserve"> mixed-list</w:t>
        </w:r>
      </w:ins>
      <w:r>
        <w:rPr>
          <w:rFonts w:ascii="Times New Roman" w:hAnsi="Times New Roman" w:cs="Times New Roman"/>
          <w:sz w:val="24"/>
          <w:szCs w:val="24"/>
        </w:rPr>
        <w:t xml:space="preserve"> participants</w:t>
      </w:r>
      <w:del w:id="320" w:author="Mark Huff" w:date="2022-09-25T15:09:00Z">
        <w:r w:rsidDel="00DF4388">
          <w:rPr>
            <w:rFonts w:ascii="Times New Roman" w:hAnsi="Times New Roman" w:cs="Times New Roman"/>
            <w:sz w:val="24"/>
            <w:szCs w:val="24"/>
          </w:rPr>
          <w:delText xml:space="preserve"> who studied mixed lists</w:delText>
        </w:r>
      </w:del>
      <w:r>
        <w:rPr>
          <w:rFonts w:ascii="Times New Roman" w:hAnsi="Times New Roman" w:cs="Times New Roman"/>
          <w:sz w:val="24"/>
          <w:szCs w:val="24"/>
        </w:rPr>
        <w:t xml:space="preserve">. The bottom panel compares mean recall for </w:t>
      </w:r>
      <w:del w:id="321" w:author="Mark Huff" w:date="2022-09-25T15:09:00Z">
        <w:r w:rsidDel="008E382D">
          <w:rPr>
            <w:rFonts w:ascii="Times New Roman" w:hAnsi="Times New Roman" w:cs="Times New Roman"/>
            <w:sz w:val="24"/>
            <w:szCs w:val="24"/>
          </w:rPr>
          <w:delText xml:space="preserve">each </w:delText>
        </w:r>
      </w:del>
      <w:r w:rsidR="003C0C2F">
        <w:rPr>
          <w:rFonts w:ascii="Times New Roman" w:hAnsi="Times New Roman" w:cs="Times New Roman"/>
          <w:sz w:val="24"/>
          <w:szCs w:val="24"/>
        </w:rPr>
        <w:t>pure-</w:t>
      </w:r>
      <w:r>
        <w:rPr>
          <w:rFonts w:ascii="Times New Roman" w:hAnsi="Times New Roman" w:cs="Times New Roman"/>
          <w:sz w:val="24"/>
          <w:szCs w:val="24"/>
        </w:rPr>
        <w:t>list group</w:t>
      </w:r>
      <w:ins w:id="322" w:author="Mark Huff" w:date="2022-09-25T15:09:00Z">
        <w:r w:rsidR="008E382D">
          <w:rPr>
            <w:rFonts w:ascii="Times New Roman" w:hAnsi="Times New Roman" w:cs="Times New Roman"/>
            <w:sz w:val="24"/>
            <w:szCs w:val="24"/>
          </w:rPr>
          <w:t>s</w:t>
        </w:r>
      </w:ins>
      <w:r>
        <w:rPr>
          <w:rFonts w:ascii="Times New Roman" w:hAnsi="Times New Roman" w:cs="Times New Roman"/>
          <w:sz w:val="24"/>
          <w:szCs w:val="24"/>
        </w:rPr>
        <w:t>.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 xml:space="preserve">Data screening followed the same criteria used in Experiment 1, and across groups, responses from 13 participants were omitted. As a result, 120 participants were included in the mixed-list analyses, and 226 participants in the pure-list analyses (see Table 1 for final group </w:t>
      </w:r>
      <w:r w:rsidR="0046367F" w:rsidRPr="006A0D33">
        <w:rPr>
          <w:rFonts w:ascii="Times New Roman" w:hAnsi="Times New Roman" w:cs="Times New Roman"/>
          <w:i/>
          <w:iCs/>
          <w:sz w:val="24"/>
          <w:szCs w:val="24"/>
        </w:rPr>
        <w:t>n</w:t>
      </w:r>
      <w:r w:rsidR="0046367F" w:rsidRPr="0046367F">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7646003E"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2 (Pair Type</w:t>
      </w:r>
      <w:del w:id="323" w:author="Mark Huff" w:date="2022-09-25T15:09:00Z">
        <w:r w:rsidDel="008E382D">
          <w:rPr>
            <w:rFonts w:ascii="Times New Roman" w:hAnsi="Times New Roman" w:cs="Times New Roman"/>
            <w:sz w:val="24"/>
            <w:szCs w:val="24"/>
          </w:rPr>
          <w:delText>: Backward vs. Unrelated</w:delText>
        </w:r>
      </w:del>
      <w:r>
        <w:rPr>
          <w:rFonts w:ascii="Times New Roman" w:hAnsi="Times New Roman" w:cs="Times New Roman"/>
          <w:sz w:val="24"/>
          <w:szCs w:val="24"/>
        </w:rPr>
        <w:t xml:space="preserv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w:t>
      </w:r>
      <w:del w:id="324" w:author="Mark Huff" w:date="2022-09-25T15:09:00Z">
        <w:r w:rsidDel="008E382D">
          <w:rPr>
            <w:rFonts w:ascii="Times New Roman" w:hAnsi="Times New Roman" w:cs="Times New Roman"/>
            <w:sz w:val="24"/>
            <w:szCs w:val="24"/>
          </w:rPr>
          <w:delText>: JOL vs. Frequency vs. No-JOL</w:delText>
        </w:r>
      </w:del>
      <w:r>
        <w:rPr>
          <w:rFonts w:ascii="Times New Roman" w:hAnsi="Times New Roman" w:cs="Times New Roman"/>
          <w:sz w:val="24"/>
          <w:szCs w:val="24"/>
        </w:rPr>
        <w:t>) mixed ANOVA was used to test for reactivity effects within mixed lists. This analysis yielded a</w:t>
      </w:r>
      <w:ins w:id="325" w:author="Mark Huff" w:date="2022-09-25T15:09:00Z">
        <w:r w:rsidR="008E382D">
          <w:rPr>
            <w:rFonts w:ascii="Times New Roman" w:hAnsi="Times New Roman" w:cs="Times New Roman"/>
            <w:sz w:val="24"/>
            <w:szCs w:val="24"/>
          </w:rPr>
          <w:t>n</w:t>
        </w:r>
      </w:ins>
      <w:r>
        <w:rPr>
          <w:rFonts w:ascii="Times New Roman" w:hAnsi="Times New Roman" w:cs="Times New Roman"/>
          <w:sz w:val="24"/>
          <w:szCs w:val="24"/>
        </w:rPr>
        <w:t xml:space="preserve"> </w:t>
      </w:r>
      <w:del w:id="326" w:author="Mark Huff" w:date="2022-09-25T15:09:00Z">
        <w:r w:rsidDel="008E382D">
          <w:rPr>
            <w:rFonts w:ascii="Times New Roman" w:hAnsi="Times New Roman" w:cs="Times New Roman"/>
            <w:sz w:val="24"/>
            <w:szCs w:val="24"/>
          </w:rPr>
          <w:delText xml:space="preserve">main </w:delText>
        </w:r>
      </w:del>
      <w:r>
        <w:rPr>
          <w:rFonts w:ascii="Times New Roman" w:hAnsi="Times New Roman" w:cs="Times New Roman"/>
          <w:sz w:val="24"/>
          <w:szCs w:val="24"/>
        </w:rPr>
        <w:t xml:space="preserve">effect of Pair Type, </w:t>
      </w:r>
      <w:bookmarkStart w:id="327"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327"/>
      <w:ins w:id="328" w:author="Mark Huff" w:date="2022-09-25T15:09:00Z">
        <w:r w:rsidR="000A445A">
          <w:rPr>
            <w:rFonts w:ascii="Times New Roman" w:hAnsi="Times New Roman" w:cs="Times New Roman"/>
            <w:sz w:val="24"/>
            <w:szCs w:val="24"/>
          </w:rPr>
          <w:t xml:space="preserve">, in </w:t>
        </w:r>
      </w:ins>
      <w:del w:id="329" w:author="Mark Huff" w:date="2022-09-25T15:09:00Z">
        <w:r w:rsidDel="000A445A">
          <w:rPr>
            <w:rFonts w:ascii="Times New Roman" w:hAnsi="Times New Roman" w:cs="Times New Roman"/>
            <w:sz w:val="24"/>
            <w:szCs w:val="24"/>
          </w:rPr>
          <w:delText xml:space="preserve">. Collapsed across encoding groups, </w:delText>
        </w:r>
      </w:del>
      <w:r>
        <w:rPr>
          <w:rFonts w:ascii="Times New Roman" w:hAnsi="Times New Roman" w:cs="Times New Roman"/>
          <w:sz w:val="24"/>
          <w:szCs w:val="24"/>
        </w:rPr>
        <w:t xml:space="preserve">recall was higher for backward pairs (43.90) than unrelated pairs (24.43). The </w:t>
      </w:r>
      <w:del w:id="330" w:author="Mark Huff" w:date="2022-09-25T15:10:00Z">
        <w:r w:rsidDel="000A445A">
          <w:rPr>
            <w:rFonts w:ascii="Times New Roman" w:hAnsi="Times New Roman" w:cs="Times New Roman"/>
            <w:sz w:val="24"/>
            <w:szCs w:val="24"/>
          </w:rPr>
          <w:delText xml:space="preserve">main </w:delText>
        </w:r>
      </w:del>
      <w:r>
        <w:rPr>
          <w:rFonts w:ascii="Times New Roman" w:hAnsi="Times New Roman" w:cs="Times New Roman"/>
          <w:sz w:val="24"/>
          <w:szCs w:val="24"/>
        </w:rPr>
        <w:t>effect of Encoding Group</w:t>
      </w:r>
      <w:ins w:id="331" w:author="Mark Huff" w:date="2022-09-25T15:10:00Z">
        <w:r w:rsidR="00106747">
          <w:rPr>
            <w:rFonts w:ascii="Times New Roman" w:hAnsi="Times New Roman" w:cs="Times New Roman"/>
            <w:sz w:val="24"/>
            <w:szCs w:val="24"/>
          </w:rPr>
          <w:t xml:space="preserve"> </w:t>
        </w:r>
      </w:ins>
      <w:del w:id="332" w:author="Mark Huff" w:date="2022-09-25T15:10:00Z">
        <w:r w:rsidDel="000A445A">
          <w:rPr>
            <w:rFonts w:ascii="Times New Roman" w:hAnsi="Times New Roman" w:cs="Times New Roman"/>
            <w:sz w:val="24"/>
            <w:szCs w:val="24"/>
          </w:rPr>
          <w:delText xml:space="preserve">, however, </w:delText>
        </w:r>
      </w:del>
      <w:r>
        <w:rPr>
          <w:rFonts w:ascii="Times New Roman" w:hAnsi="Times New Roman" w:cs="Times New Roman"/>
          <w:sz w:val="24"/>
          <w:szCs w:val="24"/>
        </w:rPr>
        <w:t xml:space="preserve">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w:t>
      </w:r>
      <w:del w:id="333" w:author="Mark Huff" w:date="2022-09-25T15:10:00Z">
        <w:r w:rsidDel="00106747">
          <w:rPr>
            <w:rFonts w:ascii="Times New Roman" w:hAnsi="Times New Roman" w:cs="Times New Roman"/>
            <w:sz w:val="24"/>
            <w:szCs w:val="24"/>
          </w:rPr>
          <w:delText xml:space="preserve">testing </w:delText>
        </w:r>
      </w:del>
      <w:ins w:id="334" w:author="Mark Huff" w:date="2022-09-25T15:10:00Z">
        <w:r w:rsidR="00106747">
          <w:rPr>
            <w:rFonts w:ascii="Times New Roman" w:hAnsi="Times New Roman" w:cs="Times New Roman"/>
            <w:sz w:val="24"/>
            <w:szCs w:val="24"/>
          </w:rPr>
          <w:t xml:space="preserve">tests </w:t>
        </w:r>
      </w:ins>
      <w:r>
        <w:rPr>
          <w:rFonts w:ascii="Times New Roman" w:hAnsi="Times New Roman" w:cs="Times New Roman"/>
          <w:sz w:val="24"/>
          <w:szCs w:val="24"/>
        </w:rPr>
        <w:t xml:space="preserve">confirmed the presence of positive reactivity for backward pairs, as recall was greatest for </w:t>
      </w:r>
      <w:ins w:id="335" w:author="Mark Huff" w:date="2022-09-25T15:11:00Z">
        <w:r w:rsidR="00B83C55">
          <w:rPr>
            <w:rFonts w:ascii="Times New Roman" w:hAnsi="Times New Roman" w:cs="Times New Roman"/>
            <w:sz w:val="24"/>
            <w:szCs w:val="24"/>
          </w:rPr>
          <w:t xml:space="preserve">the frequency-judgment group </w:t>
        </w:r>
      </w:ins>
      <w:del w:id="336" w:author="Mark Huff" w:date="2022-09-25T15:11:00Z">
        <w:r w:rsidDel="00B83C55">
          <w:rPr>
            <w:rFonts w:ascii="Times New Roman" w:hAnsi="Times New Roman" w:cs="Times New Roman"/>
            <w:sz w:val="24"/>
            <w:szCs w:val="24"/>
          </w:rPr>
          <w:delText xml:space="preserve">participants making frequency judgments </w:delText>
        </w:r>
      </w:del>
      <w:r>
        <w:rPr>
          <w:rFonts w:ascii="Times New Roman" w:hAnsi="Times New Roman" w:cs="Times New Roman"/>
          <w:sz w:val="24"/>
          <w:szCs w:val="24"/>
        </w:rPr>
        <w:t xml:space="preserve">(48.90),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w:t>
      </w:r>
      <w:del w:id="337" w:author="Mark Huff" w:date="2022-09-25T15:10:00Z">
        <w:r w:rsidDel="00106747">
          <w:rPr>
            <w:rFonts w:ascii="Times New Roman" w:hAnsi="Times New Roman" w:cs="Times New Roman"/>
            <w:sz w:val="24"/>
            <w:szCs w:val="24"/>
          </w:rPr>
          <w:delText xml:space="preserve">frequency </w:delText>
        </w:r>
      </w:del>
      <w:ins w:id="338" w:author="Mark Huff" w:date="2022-09-25T15:10:00Z">
        <w:r w:rsidR="00106747">
          <w:rPr>
            <w:rFonts w:ascii="Times New Roman" w:hAnsi="Times New Roman" w:cs="Times New Roman"/>
            <w:sz w:val="24"/>
            <w:szCs w:val="24"/>
          </w:rPr>
          <w:t>frequency-</w:t>
        </w:r>
      </w:ins>
      <w:r>
        <w:rPr>
          <w:rFonts w:ascii="Times New Roman" w:hAnsi="Times New Roman" w:cs="Times New Roman"/>
          <w:sz w:val="24"/>
          <w:szCs w:val="24"/>
        </w:rPr>
        <w:t xml:space="preserve">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w:t>
      </w:r>
      <w:del w:id="339" w:author="Mark Huff" w:date="2022-09-25T15:11:00Z">
        <w:r w:rsidDel="00B83C55">
          <w:rPr>
            <w:rFonts w:ascii="Times New Roman" w:hAnsi="Times New Roman" w:cs="Times New Roman"/>
            <w:sz w:val="24"/>
            <w:szCs w:val="24"/>
          </w:rPr>
          <w:delText xml:space="preserve">statistically </w:delText>
        </w:r>
      </w:del>
      <w:r>
        <w:rPr>
          <w:rFonts w:ascii="Times New Roman" w:hAnsi="Times New Roman" w:cs="Times New Roman"/>
          <w:sz w:val="24"/>
          <w:szCs w:val="24"/>
        </w:rPr>
        <w:t xml:space="preserve">equivalent between the frequency (26.75), JOL (20.98), and no-JOL groups (25.45; </w:t>
      </w:r>
      <w:proofErr w:type="spellStart"/>
      <w:r w:rsidRPr="00D90A4E">
        <w:rPr>
          <w:rFonts w:ascii="Times New Roman" w:hAnsi="Times New Roman" w:cs="Times New Roman"/>
          <w:i/>
          <w:iCs/>
          <w:sz w:val="24"/>
          <w:szCs w:val="24"/>
        </w:rPr>
        <w:lastRenderedPageBreak/>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3A9B1834"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 xml:space="preserve">subject ANOVA tested whether reactivity occurred for </w:t>
      </w:r>
      <w:del w:id="340" w:author="Mark Huff" w:date="2022-09-25T15:11:00Z">
        <w:r w:rsidDel="00495C1F">
          <w:rPr>
            <w:rFonts w:ascii="Times New Roman" w:hAnsi="Times New Roman" w:cs="Times New Roman"/>
            <w:sz w:val="24"/>
            <w:szCs w:val="24"/>
          </w:rPr>
          <w:delText xml:space="preserve">pairs presented within </w:delText>
        </w:r>
        <w:r w:rsidDel="00B83C55">
          <w:rPr>
            <w:rFonts w:ascii="Times New Roman" w:hAnsi="Times New Roman" w:cs="Times New Roman"/>
            <w:sz w:val="24"/>
            <w:szCs w:val="24"/>
          </w:rPr>
          <w:delText xml:space="preserve">pure </w:delText>
        </w:r>
      </w:del>
      <w:ins w:id="341" w:author="Mark Huff" w:date="2022-09-25T15:11:00Z">
        <w:r w:rsidR="00B83C55">
          <w:rPr>
            <w:rFonts w:ascii="Times New Roman" w:hAnsi="Times New Roman" w:cs="Times New Roman"/>
            <w:sz w:val="24"/>
            <w:szCs w:val="24"/>
          </w:rPr>
          <w:t>pure-</w:t>
        </w:r>
      </w:ins>
      <w:r>
        <w:rPr>
          <w:rFonts w:ascii="Times New Roman" w:hAnsi="Times New Roman" w:cs="Times New Roman"/>
          <w:sz w:val="24"/>
          <w:szCs w:val="24"/>
        </w:rPr>
        <w:t>list</w:t>
      </w:r>
      <w:ins w:id="342" w:author="Mark Huff" w:date="2022-09-25T15:11:00Z">
        <w:r w:rsidR="00B83C55">
          <w:rPr>
            <w:rFonts w:ascii="Times New Roman" w:hAnsi="Times New Roman" w:cs="Times New Roman"/>
            <w:sz w:val="24"/>
            <w:szCs w:val="24"/>
          </w:rPr>
          <w:t xml:space="preserve"> pairs</w:t>
        </w:r>
      </w:ins>
      <w:del w:id="343" w:author="Mark Huff" w:date="2022-09-25T15:11:00Z">
        <w:r w:rsidDel="00B83C55">
          <w:rPr>
            <w:rFonts w:ascii="Times New Roman" w:hAnsi="Times New Roman" w:cs="Times New Roman"/>
            <w:sz w:val="24"/>
            <w:szCs w:val="24"/>
          </w:rPr>
          <w:delText>s</w:delText>
        </w:r>
      </w:del>
      <w:r w:rsidRPr="008004F3">
        <w:rPr>
          <w:rFonts w:ascii="Times New Roman" w:hAnsi="Times New Roman" w:cs="Times New Roman"/>
          <w:sz w:val="24"/>
          <w:szCs w:val="24"/>
        </w:rPr>
        <w:t xml:space="preserve">. Consistent with </w:t>
      </w:r>
      <w:del w:id="344" w:author="Mark Huff" w:date="2022-09-25T15:11:00Z">
        <w:r w:rsidRPr="008004F3" w:rsidDel="00495C1F">
          <w:rPr>
            <w:rFonts w:ascii="Times New Roman" w:hAnsi="Times New Roman" w:cs="Times New Roman"/>
            <w:sz w:val="24"/>
            <w:szCs w:val="24"/>
          </w:rPr>
          <w:delText xml:space="preserve">the </w:delText>
        </w:r>
      </w:del>
      <w:r w:rsidRPr="008004F3">
        <w:rPr>
          <w:rFonts w:ascii="Times New Roman" w:hAnsi="Times New Roman" w:cs="Times New Roman"/>
          <w:sz w:val="24"/>
          <w:szCs w:val="24"/>
        </w:rPr>
        <w:t xml:space="preserve">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345"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345"/>
      <w:r>
        <w:rPr>
          <w:rFonts w:ascii="Times New Roman" w:hAnsi="Times New Roman" w:cs="Times New Roman"/>
          <w:sz w:val="24"/>
          <w:szCs w:val="24"/>
        </w:rPr>
        <w:t>, such that recall of backward pairs (41.95) exceeded recall of unrelated pairs (26.25)</w:t>
      </w:r>
      <w:ins w:id="346" w:author="Mark Huff" w:date="2022-09-25T15:12:00Z">
        <w:r w:rsidR="00495C1F">
          <w:rPr>
            <w:rFonts w:ascii="Times New Roman" w:hAnsi="Times New Roman" w:cs="Times New Roman"/>
            <w:sz w:val="24"/>
            <w:szCs w:val="24"/>
          </w:rPr>
          <w:t>.</w:t>
        </w:r>
      </w:ins>
      <w:del w:id="347" w:author="Mark Huff" w:date="2022-09-25T15:12:00Z">
        <w:r w:rsidDel="00495C1F">
          <w:rPr>
            <w:rFonts w:ascii="Times New Roman" w:hAnsi="Times New Roman" w:cs="Times New Roman"/>
            <w:sz w:val="24"/>
            <w:szCs w:val="24"/>
          </w:rPr>
          <w:delText xml:space="preserve"> when collapsing across encoding groups</w:delText>
        </w:r>
        <w:r w:rsidRPr="00982370" w:rsidDel="00495C1F">
          <w:rPr>
            <w:rFonts w:ascii="Times New Roman" w:hAnsi="Times New Roman" w:cs="Times New Roman"/>
            <w:sz w:val="24"/>
            <w:szCs w:val="24"/>
          </w:rPr>
          <w:delText>.</w:delText>
        </w:r>
        <w:r w:rsidRPr="00982370" w:rsidDel="00086C51">
          <w:rPr>
            <w:rFonts w:ascii="Times New Roman" w:hAnsi="Times New Roman" w:cs="Times New Roman"/>
            <w:sz w:val="24"/>
            <w:szCs w:val="24"/>
          </w:rPr>
          <w:delText xml:space="preserve"> </w:delText>
        </w:r>
        <w:r w:rsidDel="00086C51">
          <w:rPr>
            <w:rFonts w:ascii="Times New Roman" w:hAnsi="Times New Roman" w:cs="Times New Roman"/>
            <w:sz w:val="24"/>
            <w:szCs w:val="24"/>
          </w:rPr>
          <w:delText>However, t</w:delText>
        </w:r>
        <w:r w:rsidRPr="00982370" w:rsidDel="00086C51">
          <w:rPr>
            <w:rFonts w:ascii="Times New Roman" w:hAnsi="Times New Roman" w:cs="Times New Roman"/>
            <w:sz w:val="24"/>
            <w:szCs w:val="24"/>
          </w:rPr>
          <w:delText xml:space="preserve">he </w:delText>
        </w:r>
      </w:del>
      <w:ins w:id="348" w:author="Mark Huff" w:date="2022-09-25T15:12:00Z">
        <w:r w:rsidR="00086C51">
          <w:rPr>
            <w:rFonts w:ascii="Times New Roman" w:hAnsi="Times New Roman" w:cs="Times New Roman"/>
            <w:sz w:val="24"/>
            <w:szCs w:val="24"/>
          </w:rPr>
          <w:t>The</w:t>
        </w:r>
        <w:r w:rsidR="00086C51" w:rsidRPr="00982370">
          <w:rPr>
            <w:rFonts w:ascii="Times New Roman" w:hAnsi="Times New Roman" w:cs="Times New Roman"/>
            <w:sz w:val="24"/>
            <w:szCs w:val="24"/>
          </w:rPr>
          <w:t xml:space="preserve"> </w:t>
        </w:r>
      </w:ins>
      <w:r w:rsidRPr="00982370">
        <w:rPr>
          <w:rFonts w:ascii="Times New Roman" w:hAnsi="Times New Roman" w:cs="Times New Roman"/>
          <w:sz w:val="24"/>
          <w:szCs w:val="24"/>
        </w:rPr>
        <w:t xml:space="preserve">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w:t>
      </w:r>
      <w:ins w:id="349" w:author="Mark Huff" w:date="2022-09-25T15:12:00Z">
        <w:r w:rsidR="00086C51">
          <w:rPr>
            <w:rFonts w:ascii="Times New Roman" w:hAnsi="Times New Roman" w:cs="Times New Roman"/>
            <w:sz w:val="24"/>
            <w:szCs w:val="24"/>
          </w:rPr>
          <w:t>, but</w:t>
        </w:r>
        <w:r w:rsidR="00826C4A">
          <w:rPr>
            <w:rFonts w:ascii="Times New Roman" w:hAnsi="Times New Roman" w:cs="Times New Roman"/>
            <w:sz w:val="24"/>
            <w:szCs w:val="24"/>
          </w:rPr>
          <w:t xml:space="preserve"> </w:t>
        </w:r>
      </w:ins>
      <w:del w:id="350" w:author="Mark Huff" w:date="2022-09-25T15:12:00Z">
        <w:r w:rsidRPr="00982370" w:rsidDel="00826C4A">
          <w:rPr>
            <w:rFonts w:ascii="Times New Roman" w:hAnsi="Times New Roman" w:cs="Times New Roman"/>
            <w:sz w:val="24"/>
            <w:szCs w:val="24"/>
          </w:rPr>
          <w:delText xml:space="preserve">. </w:delText>
        </w:r>
        <w:r w:rsidDel="00826C4A">
          <w:rPr>
            <w:rFonts w:ascii="Times New Roman" w:hAnsi="Times New Roman" w:cs="Times New Roman"/>
            <w:sz w:val="24"/>
            <w:szCs w:val="24"/>
          </w:rPr>
          <w:delText xml:space="preserve">Finally, </w:delText>
        </w:r>
      </w:del>
      <w:r>
        <w:rPr>
          <w:rFonts w:ascii="Times New Roman" w:hAnsi="Times New Roman" w:cs="Times New Roman"/>
          <w:sz w:val="24"/>
          <w:szCs w:val="24"/>
        </w:rPr>
        <w:t xml:space="preserve">the interaction between Pair Type and Encoding Group was </w:t>
      </w:r>
      <w:del w:id="351" w:author="Mark Huff" w:date="2022-09-25T15:13:00Z">
        <w:r w:rsidDel="00826C4A">
          <w:rPr>
            <w:rFonts w:ascii="Times New Roman" w:hAnsi="Times New Roman" w:cs="Times New Roman"/>
            <w:sz w:val="24"/>
            <w:szCs w:val="24"/>
          </w:rPr>
          <w:delText xml:space="preserve">right </w:delText>
        </w:r>
      </w:del>
      <w:r>
        <w:rPr>
          <w:rFonts w:ascii="Times New Roman" w:hAnsi="Times New Roman" w:cs="Times New Roman"/>
          <w:sz w:val="24"/>
          <w:szCs w:val="24"/>
        </w:rPr>
        <w:t xml:space="preserve">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03</w:t>
      </w:r>
      <w:ins w:id="352" w:author="Mark Huff" w:date="2022-09-25T15:13:00Z">
        <w:r w:rsidR="00826C4A">
          <w:rPr>
            <w:rFonts w:ascii="Times New Roman" w:hAnsi="Times New Roman" w:cs="Times New Roman"/>
            <w:sz w:val="24"/>
            <w:szCs w:val="24"/>
          </w:rPr>
          <w:t>.</w:t>
        </w:r>
      </w:ins>
      <w:del w:id="353" w:author="Mark Huff" w:date="2022-09-25T15:13:00Z">
        <w:r w:rsidDel="00826C4A">
          <w:rPr>
            <w:rFonts w:ascii="Times New Roman" w:hAnsi="Times New Roman" w:cs="Times New Roman"/>
            <w:sz w:val="24"/>
            <w:szCs w:val="24"/>
          </w:rPr>
          <w:delText>,</w:delText>
        </w:r>
      </w:del>
      <w:r>
        <w:rPr>
          <w:rFonts w:ascii="Times New Roman" w:hAnsi="Times New Roman" w:cs="Times New Roman"/>
          <w:sz w:val="24"/>
          <w:szCs w:val="24"/>
        </w:rPr>
        <w:t xml:space="preserve"> </w:t>
      </w:r>
      <w:del w:id="354" w:author="Mark Huff" w:date="2022-09-25T15:13:00Z">
        <w:r w:rsidDel="00826C4A">
          <w:rPr>
            <w:rFonts w:ascii="Times New Roman" w:hAnsi="Times New Roman" w:cs="Times New Roman"/>
            <w:sz w:val="24"/>
            <w:szCs w:val="24"/>
          </w:rPr>
          <w:delText>and p</w:delText>
        </w:r>
      </w:del>
      <w:ins w:id="355" w:author="Mark Huff" w:date="2022-09-25T15:13:00Z">
        <w:r w:rsidR="00826C4A">
          <w:rPr>
            <w:rFonts w:ascii="Times New Roman" w:hAnsi="Times New Roman" w:cs="Times New Roman"/>
            <w:sz w:val="24"/>
            <w:szCs w:val="24"/>
          </w:rPr>
          <w:t>P</w:t>
        </w:r>
      </w:ins>
      <w:r>
        <w:rPr>
          <w:rFonts w:ascii="Times New Roman" w:hAnsi="Times New Roman" w:cs="Times New Roman"/>
          <w:sz w:val="24"/>
          <w:szCs w:val="24"/>
        </w:rPr>
        <w:t xml:space="preserve">ost-hoc comparisons were carried out as originally planned. Starting with backward pairs, correct recall was highest for participants in the </w:t>
      </w:r>
      <w:del w:id="356" w:author="Mark Huff" w:date="2022-09-25T15:14:00Z">
        <w:r w:rsidDel="00E801A1">
          <w:rPr>
            <w:rFonts w:ascii="Times New Roman" w:hAnsi="Times New Roman" w:cs="Times New Roman"/>
            <w:sz w:val="24"/>
            <w:szCs w:val="24"/>
          </w:rPr>
          <w:delText xml:space="preserve">frequency </w:delText>
        </w:r>
      </w:del>
      <w:ins w:id="357" w:author="Mark Huff" w:date="2022-09-25T15:14:00Z">
        <w:r w:rsidR="00E801A1">
          <w:rPr>
            <w:rFonts w:ascii="Times New Roman" w:hAnsi="Times New Roman" w:cs="Times New Roman"/>
            <w:sz w:val="24"/>
            <w:szCs w:val="24"/>
          </w:rPr>
          <w:t>frequency-</w:t>
        </w:r>
      </w:ins>
      <w:r>
        <w:rPr>
          <w:rFonts w:ascii="Times New Roman" w:hAnsi="Times New Roman" w:cs="Times New Roman"/>
          <w:sz w:val="24"/>
          <w:szCs w:val="24"/>
        </w:rPr>
        <w:t xml:space="preserve">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358" w:name="_Hlk103842276"/>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w:t>
      </w:r>
      <w:del w:id="359" w:author="Mark Huff" w:date="2022-09-25T15:14:00Z">
        <w:r w:rsidR="007075FB" w:rsidDel="006761F7">
          <w:rPr>
            <w:rFonts w:ascii="Times New Roman" w:hAnsi="Times New Roman" w:cs="Times New Roman"/>
            <w:sz w:val="24"/>
            <w:szCs w:val="24"/>
          </w:rPr>
          <w:delText xml:space="preserve"> (</w:delText>
        </w:r>
        <w:r w:rsidDel="006761F7">
          <w:rPr>
            <w:rFonts w:ascii="Times New Roman" w:hAnsi="Times New Roman" w:cs="Times New Roman"/>
            <w:sz w:val="24"/>
            <w:szCs w:val="24"/>
          </w:rPr>
          <w:delText xml:space="preserve">see Experiment </w:delText>
        </w:r>
        <w:r w:rsidR="003C0C2F" w:rsidDel="006761F7">
          <w:rPr>
            <w:rFonts w:ascii="Times New Roman" w:hAnsi="Times New Roman" w:cs="Times New Roman"/>
            <w:sz w:val="24"/>
            <w:szCs w:val="24"/>
          </w:rPr>
          <w:delText>1</w:delText>
        </w:r>
        <w:bookmarkEnd w:id="358"/>
        <w:r w:rsidDel="006761F7">
          <w:rPr>
            <w:rFonts w:ascii="Times New Roman" w:hAnsi="Times New Roman" w:cs="Times New Roman"/>
            <w:sz w:val="24"/>
            <w:szCs w:val="24"/>
          </w:rPr>
          <w:delText>)</w:delText>
        </w:r>
      </w:del>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42C42806"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w:t>
      </w:r>
      <w:r w:rsidR="00BD03F1">
        <w:rPr>
          <w:rFonts w:ascii="Times New Roman" w:eastAsia="Calibri" w:hAnsi="Times New Roman" w:cs="Times New Roman"/>
          <w:bCs/>
          <w:sz w:val="24"/>
          <w:szCs w:val="24"/>
        </w:rPr>
        <w:t>on</w:t>
      </w:r>
      <w:r>
        <w:rPr>
          <w:rFonts w:ascii="Times New Roman" w:eastAsia="Calibri" w:hAnsi="Times New Roman" w:cs="Times New Roman"/>
          <w:bCs/>
          <w:sz w:val="24"/>
          <w:szCs w:val="24"/>
        </w:rPr>
        <w:t xml:space="preserve">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the cue at test. In doing so, this experiment provided an additional test of the cue-strengthening account of </w:t>
      </w:r>
      <w:r>
        <w:rPr>
          <w:rFonts w:ascii="Times New Roman" w:eastAsia="Calibri" w:hAnsi="Times New Roman" w:cs="Times New Roman"/>
          <w:bCs/>
          <w:sz w:val="24"/>
          <w:szCs w:val="24"/>
        </w:rPr>
        <w:lastRenderedPageBreak/>
        <w:t>reactivity, as backward pairs provide a situation in which cues used to inform JOL</w:t>
      </w:r>
      <w:r w:rsidR="00BD03F1">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w:t>
      </w:r>
      <w:ins w:id="360" w:author="Mark Huff" w:date="2022-09-25T15:14:00Z">
        <w:r w:rsidR="006761F7">
          <w:rPr>
            <w:rFonts w:ascii="Times New Roman" w:eastAsia="Calibri" w:hAnsi="Times New Roman" w:cs="Times New Roman"/>
            <w:bCs/>
            <w:sz w:val="24"/>
            <w:szCs w:val="24"/>
          </w:rPr>
          <w:t xml:space="preserve">both </w:t>
        </w:r>
      </w:ins>
      <w:r>
        <w:rPr>
          <w:rFonts w:ascii="Times New Roman" w:eastAsia="Calibri" w:hAnsi="Times New Roman" w:cs="Times New Roman"/>
          <w:bCs/>
          <w:sz w:val="24"/>
          <w:szCs w:val="24"/>
        </w:rPr>
        <w:t xml:space="preserve">JOLs and frequency judgments </w:t>
      </w:r>
      <w:del w:id="361" w:author="Mark Huff" w:date="2022-09-25T15:14:00Z">
        <w:r w:rsidDel="00CD6D74">
          <w:rPr>
            <w:rFonts w:ascii="Times New Roman" w:eastAsia="Calibri" w:hAnsi="Times New Roman" w:cs="Times New Roman"/>
            <w:bCs/>
            <w:sz w:val="24"/>
            <w:szCs w:val="24"/>
          </w:rPr>
          <w:delText xml:space="preserve">each </w:delText>
        </w:r>
      </w:del>
      <w:r>
        <w:rPr>
          <w:rFonts w:ascii="Times New Roman" w:eastAsia="Calibri" w:hAnsi="Times New Roman" w:cs="Times New Roman"/>
          <w:bCs/>
          <w:sz w:val="24"/>
          <w:szCs w:val="24"/>
        </w:rPr>
        <w:t xml:space="preserve">produced reactivity on backward pairs, regardless of list type. For unrelated pairs, however, no reactivity occurred. </w:t>
      </w:r>
      <w:r w:rsidRPr="008516F7">
        <w:rPr>
          <w:rFonts w:ascii="Times New Roman" w:eastAsia="Calibri" w:hAnsi="Times New Roman" w:cs="Times New Roman"/>
          <w:bCs/>
          <w:sz w:val="24"/>
          <w:szCs w:val="24"/>
        </w:rPr>
        <w:t xml:space="preserve">These findings are consistent with </w:t>
      </w:r>
      <w:r w:rsidR="009B110C">
        <w:rPr>
          <w:rFonts w:ascii="Times New Roman" w:eastAsia="Calibri" w:hAnsi="Times New Roman" w:cs="Times New Roman"/>
          <w:bCs/>
          <w:sz w:val="24"/>
          <w:szCs w:val="24"/>
        </w:rPr>
        <w:t>Experiment 1</w:t>
      </w:r>
      <w:r w:rsidRPr="008516F7">
        <w:rPr>
          <w:rFonts w:ascii="Times New Roman" w:eastAsia="Calibri" w:hAnsi="Times New Roman" w:cs="Times New Roman"/>
          <w:bCs/>
          <w:sz w:val="24"/>
          <w:szCs w:val="24"/>
        </w:rPr>
        <w:t xml:space="preserve"> and provide additional support for the cue-strengthening account, as reactivity was again not limited to </w:t>
      </w:r>
      <w:r w:rsidR="000D736F">
        <w:rPr>
          <w:rFonts w:ascii="Times New Roman" w:eastAsia="Calibri" w:hAnsi="Times New Roman" w:cs="Times New Roman"/>
          <w:bCs/>
          <w:sz w:val="24"/>
          <w:szCs w:val="24"/>
        </w:rPr>
        <w:t xml:space="preserve">only </w:t>
      </w:r>
      <w:r w:rsidRPr="008516F7">
        <w:rPr>
          <w:rFonts w:ascii="Times New Roman" w:eastAsia="Calibri" w:hAnsi="Times New Roman" w:cs="Times New Roman"/>
          <w:bCs/>
          <w:sz w:val="24"/>
          <w:szCs w:val="24"/>
        </w:rPr>
        <w:t xml:space="preserve">mixed lists </w:t>
      </w:r>
      <w:r w:rsidR="0021788C">
        <w:rPr>
          <w:rFonts w:ascii="Times New Roman" w:eastAsia="Calibri" w:hAnsi="Times New Roman" w:cs="Times New Roman"/>
          <w:bCs/>
          <w:sz w:val="24"/>
          <w:szCs w:val="24"/>
        </w:rPr>
        <w:t>where</w:t>
      </w:r>
      <w:r w:rsidRPr="008516F7">
        <w:rPr>
          <w:rFonts w:ascii="Times New Roman" w:eastAsia="Calibri" w:hAnsi="Times New Roman" w:cs="Times New Roman"/>
          <w:bCs/>
          <w:sz w:val="24"/>
          <w:szCs w:val="24"/>
        </w:rPr>
        <w:t xml:space="preserve"> participants could distinguish between related and unrelated pairs.</w:t>
      </w:r>
    </w:p>
    <w:p w14:paraId="09EC3B32" w14:textId="19B08401" w:rsidR="00D10EED"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5A652D">
        <w:rPr>
          <w:rFonts w:ascii="Times New Roman" w:eastAsia="Calibri" w:hAnsi="Times New Roman" w:cs="Times New Roman"/>
          <w:bCs/>
          <w:color w:val="0070C0"/>
          <w:sz w:val="24"/>
          <w:szCs w:val="24"/>
        </w:rPr>
        <w:t xml:space="preserve">In addition to </w:t>
      </w:r>
      <w:r w:rsidR="006256D3" w:rsidRPr="005A652D">
        <w:rPr>
          <w:rFonts w:ascii="Times New Roman" w:eastAsia="Calibri" w:hAnsi="Times New Roman" w:cs="Times New Roman"/>
          <w:bCs/>
          <w:color w:val="0070C0"/>
          <w:sz w:val="24"/>
          <w:szCs w:val="24"/>
        </w:rPr>
        <w:t>testing</w:t>
      </w:r>
      <w:r w:rsidR="00057010">
        <w:rPr>
          <w:rFonts w:ascii="Times New Roman" w:eastAsia="Calibri" w:hAnsi="Times New Roman" w:cs="Times New Roman"/>
          <w:bCs/>
          <w:color w:val="0070C0"/>
          <w:sz w:val="24"/>
          <w:szCs w:val="24"/>
        </w:rPr>
        <w:t xml:space="preserve"> </w:t>
      </w:r>
      <w:r w:rsidR="00D60A85">
        <w:rPr>
          <w:rFonts w:ascii="Times New Roman" w:eastAsia="Calibri" w:hAnsi="Times New Roman" w:cs="Times New Roman"/>
          <w:bCs/>
          <w:color w:val="0070C0"/>
          <w:sz w:val="24"/>
          <w:szCs w:val="24"/>
        </w:rPr>
        <w:t xml:space="preserve">the </w:t>
      </w:r>
      <w:r w:rsidRPr="005A652D">
        <w:rPr>
          <w:rFonts w:ascii="Times New Roman" w:eastAsia="Calibri" w:hAnsi="Times New Roman" w:cs="Times New Roman"/>
          <w:bCs/>
          <w:color w:val="0070C0"/>
          <w:sz w:val="24"/>
          <w:szCs w:val="24"/>
        </w:rPr>
        <w:t>changed-goal and cue-strengthening accounts of</w:t>
      </w:r>
      <w:r w:rsidR="006F0A70">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 xml:space="preserve">reactivity, Experiment </w:t>
      </w:r>
      <w:r w:rsidR="00BD0A73" w:rsidRPr="005A652D">
        <w:rPr>
          <w:rFonts w:ascii="Times New Roman" w:eastAsia="Calibri" w:hAnsi="Times New Roman" w:cs="Times New Roman"/>
          <w:bCs/>
          <w:color w:val="0070C0"/>
          <w:sz w:val="24"/>
          <w:szCs w:val="24"/>
        </w:rPr>
        <w:t>2</w:t>
      </w:r>
      <w:r w:rsidRPr="005A652D">
        <w:rPr>
          <w:rFonts w:ascii="Times New Roman" w:eastAsia="Calibri" w:hAnsi="Times New Roman" w:cs="Times New Roman"/>
          <w:bCs/>
          <w:color w:val="0070C0"/>
          <w:sz w:val="24"/>
          <w:szCs w:val="24"/>
        </w:rPr>
        <w:t xml:space="preserve"> provided a novel c</w:t>
      </w:r>
      <w:r w:rsidR="00A220EC">
        <w:rPr>
          <w:rFonts w:ascii="Times New Roman" w:eastAsia="Calibri" w:hAnsi="Times New Roman" w:cs="Times New Roman"/>
          <w:bCs/>
          <w:color w:val="0070C0"/>
          <w:sz w:val="24"/>
          <w:szCs w:val="24"/>
        </w:rPr>
        <w:t>omparison</w:t>
      </w:r>
      <w:r w:rsidRPr="005A652D">
        <w:rPr>
          <w:rFonts w:ascii="Times New Roman" w:eastAsia="Calibri" w:hAnsi="Times New Roman" w:cs="Times New Roman"/>
          <w:bCs/>
          <w:color w:val="0070C0"/>
          <w:sz w:val="24"/>
          <w:szCs w:val="24"/>
        </w:rPr>
        <w:t xml:space="preserve"> by </w:t>
      </w:r>
      <w:r w:rsidR="006F0A70">
        <w:rPr>
          <w:rFonts w:ascii="Times New Roman" w:eastAsia="Calibri" w:hAnsi="Times New Roman" w:cs="Times New Roman"/>
          <w:bCs/>
          <w:color w:val="0070C0"/>
          <w:sz w:val="24"/>
          <w:szCs w:val="24"/>
        </w:rPr>
        <w:t xml:space="preserve">replacing </w:t>
      </w:r>
      <w:r w:rsidR="00994458">
        <w:rPr>
          <w:rFonts w:ascii="Times New Roman" w:eastAsia="Calibri" w:hAnsi="Times New Roman" w:cs="Times New Roman"/>
          <w:bCs/>
          <w:color w:val="0070C0"/>
          <w:sz w:val="24"/>
          <w:szCs w:val="24"/>
        </w:rPr>
        <w:t>forward pairs</w:t>
      </w:r>
      <w:r w:rsidRPr="005A652D">
        <w:rPr>
          <w:rFonts w:ascii="Times New Roman" w:eastAsia="Calibri" w:hAnsi="Times New Roman" w:cs="Times New Roman"/>
          <w:bCs/>
          <w:color w:val="0070C0"/>
          <w:sz w:val="24"/>
          <w:szCs w:val="24"/>
        </w:rPr>
        <w:t xml:space="preserve"> </w:t>
      </w:r>
      <w:r w:rsidR="006F0A70">
        <w:rPr>
          <w:rFonts w:ascii="Times New Roman" w:eastAsia="Calibri" w:hAnsi="Times New Roman" w:cs="Times New Roman"/>
          <w:bCs/>
          <w:color w:val="0070C0"/>
          <w:sz w:val="24"/>
          <w:szCs w:val="24"/>
        </w:rPr>
        <w:t>with</w:t>
      </w:r>
      <w:r w:rsidRPr="005A652D">
        <w:rPr>
          <w:rFonts w:ascii="Times New Roman" w:eastAsia="Calibri" w:hAnsi="Times New Roman" w:cs="Times New Roman"/>
          <w:bCs/>
          <w:color w:val="0070C0"/>
          <w:sz w:val="24"/>
          <w:szCs w:val="24"/>
        </w:rPr>
        <w:t xml:space="preserve"> backward pairs</w:t>
      </w:r>
      <w:ins w:id="362" w:author="Mark Huff" w:date="2022-09-25T15:14:00Z">
        <w:r w:rsidR="00CD6D74">
          <w:rPr>
            <w:rFonts w:ascii="Times New Roman" w:eastAsia="Calibri" w:hAnsi="Times New Roman" w:cs="Times New Roman"/>
            <w:bCs/>
            <w:color w:val="0070C0"/>
            <w:sz w:val="24"/>
            <w:szCs w:val="24"/>
          </w:rPr>
          <w:t xml:space="preserve"> and comparing them in both mixed</w:t>
        </w:r>
      </w:ins>
      <w:ins w:id="363" w:author="Mark Huff" w:date="2022-09-25T15:15:00Z">
        <w:r w:rsidR="00CD6D74">
          <w:rPr>
            <w:rFonts w:ascii="Times New Roman" w:eastAsia="Calibri" w:hAnsi="Times New Roman" w:cs="Times New Roman"/>
            <w:bCs/>
            <w:color w:val="0070C0"/>
            <w:sz w:val="24"/>
            <w:szCs w:val="24"/>
          </w:rPr>
          <w:t>- and pure-list designs.</w:t>
        </w:r>
      </w:ins>
      <w:del w:id="364" w:author="Mark Huff" w:date="2022-09-25T15:14:00Z">
        <w:r w:rsidRPr="005A652D" w:rsidDel="00CD6D74">
          <w:rPr>
            <w:rFonts w:ascii="Times New Roman" w:eastAsia="Calibri" w:hAnsi="Times New Roman" w:cs="Times New Roman"/>
            <w:bCs/>
            <w:color w:val="0070C0"/>
            <w:sz w:val="24"/>
            <w:szCs w:val="24"/>
          </w:rPr>
          <w:delText>.</w:delText>
        </w:r>
      </w:del>
      <w:r w:rsidRPr="005A652D">
        <w:rPr>
          <w:rFonts w:ascii="Times New Roman" w:eastAsia="Calibri" w:hAnsi="Times New Roman" w:cs="Times New Roman"/>
          <w:bCs/>
          <w:color w:val="0070C0"/>
          <w:sz w:val="24"/>
          <w:szCs w:val="24"/>
        </w:rPr>
        <w:t xml:space="preserve"> </w:t>
      </w:r>
      <w:r w:rsidR="00E06B41">
        <w:rPr>
          <w:rFonts w:ascii="Times New Roman" w:eastAsia="Calibri" w:hAnsi="Times New Roman" w:cs="Times New Roman"/>
          <w:bCs/>
          <w:color w:val="0070C0"/>
          <w:sz w:val="24"/>
          <w:szCs w:val="24"/>
        </w:rPr>
        <w:t xml:space="preserve">Previous </w:t>
      </w:r>
      <w:r w:rsidR="001A7629">
        <w:rPr>
          <w:rFonts w:ascii="Times New Roman" w:eastAsia="Calibri" w:hAnsi="Times New Roman" w:cs="Times New Roman"/>
          <w:bCs/>
          <w:color w:val="0070C0"/>
          <w:sz w:val="24"/>
          <w:szCs w:val="24"/>
        </w:rPr>
        <w:t xml:space="preserve">reactivity </w:t>
      </w:r>
      <w:r w:rsidR="00E06B41">
        <w:rPr>
          <w:rFonts w:ascii="Times New Roman" w:eastAsia="Calibri" w:hAnsi="Times New Roman" w:cs="Times New Roman"/>
          <w:bCs/>
          <w:color w:val="0070C0"/>
          <w:sz w:val="24"/>
          <w:szCs w:val="24"/>
        </w:rPr>
        <w:t xml:space="preserve">studies have </w:t>
      </w:r>
      <w:r w:rsidR="001A7629">
        <w:rPr>
          <w:rFonts w:ascii="Times New Roman" w:eastAsia="Calibri" w:hAnsi="Times New Roman" w:cs="Times New Roman"/>
          <w:bCs/>
          <w:color w:val="0070C0"/>
          <w:sz w:val="24"/>
          <w:szCs w:val="24"/>
        </w:rPr>
        <w:t>primarily made comparisons between</w:t>
      </w:r>
      <w:r w:rsidR="00E06B41">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forward</w:t>
      </w:r>
      <w:r w:rsidR="00E06B41">
        <w:rPr>
          <w:rFonts w:ascii="Times New Roman" w:eastAsia="Calibri" w:hAnsi="Times New Roman" w:cs="Times New Roman"/>
          <w:bCs/>
          <w:color w:val="0070C0"/>
          <w:sz w:val="24"/>
          <w:szCs w:val="24"/>
        </w:rPr>
        <w:t xml:space="preserve"> a</w:t>
      </w:r>
      <w:r w:rsidRPr="005A652D">
        <w:rPr>
          <w:rFonts w:ascii="Times New Roman" w:eastAsia="Calibri" w:hAnsi="Times New Roman" w:cs="Times New Roman"/>
          <w:bCs/>
          <w:color w:val="0070C0"/>
          <w:sz w:val="24"/>
          <w:szCs w:val="24"/>
        </w:rPr>
        <w:t>nd unrelated pairs</w:t>
      </w:r>
      <w:r w:rsidR="00AD45ED">
        <w:rPr>
          <w:rFonts w:ascii="Times New Roman" w:eastAsia="Calibri" w:hAnsi="Times New Roman" w:cs="Times New Roman"/>
          <w:bCs/>
          <w:color w:val="0070C0"/>
          <w:sz w:val="24"/>
          <w:szCs w:val="24"/>
        </w:rPr>
        <w:t>, though we note two exceptions</w:t>
      </w:r>
      <w:r w:rsidR="000F4B02">
        <w:rPr>
          <w:rFonts w:ascii="Times New Roman" w:eastAsia="Calibri" w:hAnsi="Times New Roman" w:cs="Times New Roman"/>
          <w:bCs/>
          <w:color w:val="0070C0"/>
          <w:sz w:val="24"/>
          <w:szCs w:val="24"/>
        </w:rPr>
        <w:t xml:space="preserve"> in which backward pairs were presented in mixed lists alongside </w:t>
      </w:r>
      <w:r w:rsidR="00DB003B">
        <w:rPr>
          <w:rFonts w:ascii="Times New Roman" w:eastAsia="Calibri" w:hAnsi="Times New Roman" w:cs="Times New Roman"/>
          <w:bCs/>
          <w:color w:val="0070C0"/>
          <w:sz w:val="24"/>
          <w:szCs w:val="24"/>
        </w:rPr>
        <w:t>other related</w:t>
      </w:r>
      <w:r w:rsidR="000F4B02">
        <w:rPr>
          <w:rFonts w:ascii="Times New Roman" w:eastAsia="Calibri" w:hAnsi="Times New Roman" w:cs="Times New Roman"/>
          <w:bCs/>
          <w:color w:val="0070C0"/>
          <w:sz w:val="24"/>
          <w:szCs w:val="24"/>
        </w:rPr>
        <w:t xml:space="preserve"> and unrelated pairs.</w:t>
      </w:r>
      <w:r w:rsidR="00F61CFA">
        <w:rPr>
          <w:rFonts w:ascii="Times New Roman" w:eastAsia="Calibri" w:hAnsi="Times New Roman" w:cs="Times New Roman"/>
          <w:bCs/>
          <w:color w:val="0070C0"/>
          <w:sz w:val="24"/>
          <w:szCs w:val="24"/>
        </w:rPr>
        <w:t xml:space="preserve"> </w:t>
      </w:r>
      <w:r w:rsidR="00AD45ED">
        <w:rPr>
          <w:rFonts w:ascii="Times New Roman" w:eastAsia="Calibri" w:hAnsi="Times New Roman" w:cs="Times New Roman"/>
          <w:bCs/>
          <w:color w:val="0070C0"/>
          <w:sz w:val="24"/>
          <w:szCs w:val="24"/>
        </w:rPr>
        <w:t>First</w:t>
      </w:r>
      <w:r w:rsidR="00E06B41">
        <w:rPr>
          <w:rFonts w:ascii="Times New Roman" w:eastAsia="Calibri" w:hAnsi="Times New Roman" w:cs="Times New Roman"/>
          <w:bCs/>
          <w:color w:val="0070C0"/>
          <w:sz w:val="24"/>
          <w:szCs w:val="24"/>
        </w:rPr>
        <w:t xml:space="preserve">, </w:t>
      </w:r>
      <w:r w:rsidR="0086145F" w:rsidRPr="005A652D">
        <w:rPr>
          <w:rFonts w:ascii="Times New Roman" w:eastAsia="Calibri" w:hAnsi="Times New Roman" w:cs="Times New Roman"/>
          <w:bCs/>
          <w:color w:val="0070C0"/>
          <w:sz w:val="24"/>
          <w:szCs w:val="24"/>
        </w:rPr>
        <w:t xml:space="preserve">Mitchum et al. </w:t>
      </w:r>
      <w:r w:rsidR="00E70123">
        <w:rPr>
          <w:rFonts w:ascii="Times New Roman" w:eastAsia="Calibri" w:hAnsi="Times New Roman" w:cs="Times New Roman"/>
          <w:bCs/>
          <w:color w:val="0070C0"/>
          <w:sz w:val="24"/>
          <w:szCs w:val="24"/>
        </w:rPr>
        <w:t xml:space="preserve">(2016) </w:t>
      </w:r>
      <w:r w:rsidR="0086145F" w:rsidRPr="005A652D">
        <w:rPr>
          <w:rFonts w:ascii="Times New Roman" w:eastAsia="Calibri" w:hAnsi="Times New Roman" w:cs="Times New Roman"/>
          <w:bCs/>
          <w:color w:val="0070C0"/>
          <w:sz w:val="24"/>
          <w:szCs w:val="24"/>
        </w:rPr>
        <w:t xml:space="preserve">showed </w:t>
      </w:r>
      <w:r w:rsidR="00E70123">
        <w:rPr>
          <w:rFonts w:ascii="Times New Roman" w:eastAsia="Calibri" w:hAnsi="Times New Roman" w:cs="Times New Roman"/>
          <w:bCs/>
          <w:color w:val="0070C0"/>
          <w:sz w:val="24"/>
          <w:szCs w:val="24"/>
        </w:rPr>
        <w:t>no differences in reactivity between forward or backward related pairs, as</w:t>
      </w:r>
      <w:r w:rsidR="00632527">
        <w:rPr>
          <w:rFonts w:ascii="Times New Roman" w:eastAsia="Calibri" w:hAnsi="Times New Roman" w:cs="Times New Roman"/>
          <w:bCs/>
          <w:color w:val="0070C0"/>
          <w:sz w:val="24"/>
          <w:szCs w:val="24"/>
        </w:rPr>
        <w:t xml:space="preserve"> JOLs did not produce a reactive effect on either pair type. </w:t>
      </w:r>
      <w:commentRangeStart w:id="365"/>
      <w:r w:rsidR="00632527">
        <w:rPr>
          <w:rFonts w:ascii="Times New Roman" w:eastAsia="Calibri" w:hAnsi="Times New Roman" w:cs="Times New Roman"/>
          <w:bCs/>
          <w:color w:val="0070C0"/>
          <w:sz w:val="24"/>
          <w:szCs w:val="24"/>
        </w:rPr>
        <w:t xml:space="preserve">However, </w:t>
      </w:r>
      <w:r w:rsidR="001B59D8" w:rsidRPr="005A652D">
        <w:rPr>
          <w:rFonts w:ascii="Times New Roman" w:eastAsia="Calibri" w:hAnsi="Times New Roman" w:cs="Times New Roman"/>
          <w:bCs/>
          <w:color w:val="0070C0"/>
          <w:sz w:val="24"/>
          <w:szCs w:val="24"/>
        </w:rPr>
        <w:t>Maxwell and Huff</w:t>
      </w:r>
      <w:r w:rsidR="00632527">
        <w:rPr>
          <w:rFonts w:ascii="Times New Roman" w:eastAsia="Calibri" w:hAnsi="Times New Roman" w:cs="Times New Roman"/>
          <w:bCs/>
          <w:color w:val="0070C0"/>
          <w:sz w:val="24"/>
          <w:szCs w:val="24"/>
        </w:rPr>
        <w:t xml:space="preserve"> (2022)</w:t>
      </w:r>
      <w:r w:rsidR="001B59D8" w:rsidRPr="005A652D">
        <w:rPr>
          <w:rFonts w:ascii="Times New Roman" w:eastAsia="Calibri" w:hAnsi="Times New Roman" w:cs="Times New Roman"/>
          <w:bCs/>
          <w:color w:val="0070C0"/>
          <w:sz w:val="24"/>
          <w:szCs w:val="24"/>
        </w:rPr>
        <w:t xml:space="preserve">, showed that </w:t>
      </w:r>
      <w:r w:rsidR="00632527">
        <w:rPr>
          <w:rFonts w:ascii="Times New Roman" w:eastAsia="Calibri" w:hAnsi="Times New Roman" w:cs="Times New Roman"/>
          <w:bCs/>
          <w:color w:val="0070C0"/>
          <w:sz w:val="24"/>
          <w:szCs w:val="24"/>
        </w:rPr>
        <w:t xml:space="preserve">positive reactivity patterns on </w:t>
      </w:r>
      <w:r w:rsidR="007F3277">
        <w:rPr>
          <w:rFonts w:ascii="Times New Roman" w:eastAsia="Calibri" w:hAnsi="Times New Roman" w:cs="Times New Roman"/>
          <w:bCs/>
          <w:color w:val="0070C0"/>
          <w:sz w:val="24"/>
          <w:szCs w:val="24"/>
        </w:rPr>
        <w:t>forward</w:t>
      </w:r>
      <w:r w:rsidR="00632527">
        <w:rPr>
          <w:rFonts w:ascii="Times New Roman" w:eastAsia="Calibri" w:hAnsi="Times New Roman" w:cs="Times New Roman"/>
          <w:bCs/>
          <w:color w:val="0070C0"/>
          <w:sz w:val="24"/>
          <w:szCs w:val="24"/>
        </w:rPr>
        <w:t xml:space="preserve"> pairs </w:t>
      </w:r>
      <w:r w:rsidR="00D27433">
        <w:rPr>
          <w:rFonts w:ascii="Times New Roman" w:eastAsia="Calibri" w:hAnsi="Times New Roman" w:cs="Times New Roman"/>
          <w:bCs/>
          <w:color w:val="0070C0"/>
          <w:sz w:val="24"/>
          <w:szCs w:val="24"/>
        </w:rPr>
        <w:t xml:space="preserve">extended </w:t>
      </w:r>
      <w:r w:rsidR="00632527">
        <w:rPr>
          <w:rFonts w:ascii="Times New Roman" w:eastAsia="Calibri" w:hAnsi="Times New Roman" w:cs="Times New Roman"/>
          <w:bCs/>
          <w:color w:val="0070C0"/>
          <w:sz w:val="24"/>
          <w:szCs w:val="24"/>
        </w:rPr>
        <w:t>to</w:t>
      </w:r>
      <w:r w:rsidR="007F3277">
        <w:rPr>
          <w:rFonts w:ascii="Times New Roman" w:eastAsia="Calibri" w:hAnsi="Times New Roman" w:cs="Times New Roman"/>
          <w:bCs/>
          <w:color w:val="0070C0"/>
          <w:sz w:val="24"/>
          <w:szCs w:val="24"/>
        </w:rPr>
        <w:t xml:space="preserve"> </w:t>
      </w:r>
      <w:r w:rsidR="001B59D8" w:rsidRPr="005A652D">
        <w:rPr>
          <w:rFonts w:ascii="Times New Roman" w:eastAsia="Calibri" w:hAnsi="Times New Roman" w:cs="Times New Roman"/>
          <w:bCs/>
          <w:color w:val="0070C0"/>
          <w:sz w:val="24"/>
          <w:szCs w:val="24"/>
        </w:rPr>
        <w:t>backward pairs</w:t>
      </w:r>
      <w:r w:rsidR="00660FE9">
        <w:rPr>
          <w:rFonts w:ascii="Times New Roman" w:eastAsia="Calibri" w:hAnsi="Times New Roman" w:cs="Times New Roman"/>
          <w:bCs/>
          <w:color w:val="0070C0"/>
          <w:sz w:val="24"/>
          <w:szCs w:val="24"/>
        </w:rPr>
        <w:t>, and f</w:t>
      </w:r>
      <w:r w:rsidR="005A652D" w:rsidRPr="005A652D">
        <w:rPr>
          <w:rFonts w:ascii="Times New Roman" w:eastAsia="Calibri" w:hAnsi="Times New Roman" w:cs="Times New Roman"/>
          <w:bCs/>
          <w:color w:val="0070C0"/>
          <w:sz w:val="24"/>
          <w:szCs w:val="24"/>
        </w:rPr>
        <w:t xml:space="preserve">urther, </w:t>
      </w:r>
      <w:r w:rsidR="00660FE9">
        <w:rPr>
          <w:rFonts w:ascii="Times New Roman" w:eastAsia="Calibri" w:hAnsi="Times New Roman" w:cs="Times New Roman"/>
          <w:bCs/>
          <w:color w:val="0070C0"/>
          <w:sz w:val="24"/>
          <w:szCs w:val="24"/>
        </w:rPr>
        <w:t xml:space="preserve">these patterns </w:t>
      </w:r>
      <w:r w:rsidR="00D27433">
        <w:rPr>
          <w:rFonts w:ascii="Times New Roman" w:eastAsia="Calibri" w:hAnsi="Times New Roman" w:cs="Times New Roman"/>
          <w:bCs/>
          <w:color w:val="0070C0"/>
          <w:sz w:val="24"/>
          <w:szCs w:val="24"/>
        </w:rPr>
        <w:t>occurred</w:t>
      </w:r>
      <w:r w:rsidR="00660FE9">
        <w:rPr>
          <w:rFonts w:ascii="Times New Roman" w:eastAsia="Calibri" w:hAnsi="Times New Roman" w:cs="Times New Roman"/>
          <w:bCs/>
          <w:color w:val="0070C0"/>
          <w:sz w:val="24"/>
          <w:szCs w:val="24"/>
        </w:rPr>
        <w:t xml:space="preserve"> when participants ma</w:t>
      </w:r>
      <w:r w:rsidR="00D27433">
        <w:rPr>
          <w:rFonts w:ascii="Times New Roman" w:eastAsia="Calibri" w:hAnsi="Times New Roman" w:cs="Times New Roman"/>
          <w:bCs/>
          <w:color w:val="0070C0"/>
          <w:sz w:val="24"/>
          <w:szCs w:val="24"/>
        </w:rPr>
        <w:t xml:space="preserve">de </w:t>
      </w:r>
      <w:r w:rsidR="00660FE9">
        <w:rPr>
          <w:rFonts w:ascii="Times New Roman" w:eastAsia="Calibri" w:hAnsi="Times New Roman" w:cs="Times New Roman"/>
          <w:bCs/>
          <w:color w:val="0070C0"/>
          <w:sz w:val="24"/>
          <w:szCs w:val="24"/>
        </w:rPr>
        <w:t>other judgment types that similarly emphasize</w:t>
      </w:r>
      <w:r w:rsidR="00D27433">
        <w:rPr>
          <w:rFonts w:ascii="Times New Roman" w:eastAsia="Calibri" w:hAnsi="Times New Roman" w:cs="Times New Roman"/>
          <w:bCs/>
          <w:color w:val="0070C0"/>
          <w:sz w:val="24"/>
          <w:szCs w:val="24"/>
        </w:rPr>
        <w:t>d</w:t>
      </w:r>
      <w:r w:rsidR="00660FE9">
        <w:rPr>
          <w:rFonts w:ascii="Times New Roman" w:eastAsia="Calibri" w:hAnsi="Times New Roman" w:cs="Times New Roman"/>
          <w:bCs/>
          <w:color w:val="0070C0"/>
          <w:sz w:val="24"/>
          <w:szCs w:val="24"/>
        </w:rPr>
        <w:t xml:space="preserve"> pair relatedness (e.g., frequency judgments). </w:t>
      </w:r>
      <w:r w:rsidR="005A652D" w:rsidRPr="005A652D">
        <w:rPr>
          <w:rFonts w:ascii="Times New Roman" w:eastAsia="Calibri" w:hAnsi="Times New Roman" w:cs="Times New Roman"/>
          <w:bCs/>
          <w:color w:val="0070C0"/>
          <w:sz w:val="24"/>
          <w:szCs w:val="24"/>
        </w:rPr>
        <w:t xml:space="preserve">Thus, our findings in Experiment 2 are in-line with Maxwell and Huff while demonstrating that </w:t>
      </w:r>
      <w:r w:rsidR="00A17940">
        <w:rPr>
          <w:rFonts w:ascii="Times New Roman" w:eastAsia="Calibri" w:hAnsi="Times New Roman" w:cs="Times New Roman"/>
          <w:bCs/>
          <w:color w:val="0070C0"/>
          <w:sz w:val="24"/>
          <w:szCs w:val="24"/>
        </w:rPr>
        <w:t xml:space="preserve">positive </w:t>
      </w:r>
      <w:r w:rsidR="005A652D" w:rsidRPr="005A652D">
        <w:rPr>
          <w:rFonts w:ascii="Times New Roman" w:eastAsia="Calibri" w:hAnsi="Times New Roman" w:cs="Times New Roman"/>
          <w:bCs/>
          <w:color w:val="0070C0"/>
          <w:sz w:val="24"/>
          <w:szCs w:val="24"/>
        </w:rPr>
        <w:t xml:space="preserve">reactivity </w:t>
      </w:r>
      <w:r w:rsidR="00A17940">
        <w:rPr>
          <w:rFonts w:ascii="Times New Roman" w:eastAsia="Calibri" w:hAnsi="Times New Roman" w:cs="Times New Roman"/>
          <w:bCs/>
          <w:color w:val="0070C0"/>
          <w:sz w:val="24"/>
          <w:szCs w:val="24"/>
        </w:rPr>
        <w:t xml:space="preserve">on backward pairs still </w:t>
      </w:r>
      <w:r w:rsidR="005A652D" w:rsidRPr="005A652D">
        <w:rPr>
          <w:rFonts w:ascii="Times New Roman" w:eastAsia="Calibri" w:hAnsi="Times New Roman" w:cs="Times New Roman"/>
          <w:bCs/>
          <w:color w:val="0070C0"/>
          <w:sz w:val="24"/>
          <w:szCs w:val="24"/>
        </w:rPr>
        <w:t>occur</w:t>
      </w:r>
      <w:r w:rsidR="00A17940">
        <w:rPr>
          <w:rFonts w:ascii="Times New Roman" w:eastAsia="Calibri" w:hAnsi="Times New Roman" w:cs="Times New Roman"/>
          <w:bCs/>
          <w:color w:val="0070C0"/>
          <w:sz w:val="24"/>
          <w:szCs w:val="24"/>
        </w:rPr>
        <w:t>s</w:t>
      </w:r>
      <w:r w:rsidR="005A652D" w:rsidRPr="005A652D">
        <w:rPr>
          <w:rFonts w:ascii="Times New Roman" w:eastAsia="Calibri" w:hAnsi="Times New Roman" w:cs="Times New Roman"/>
          <w:bCs/>
          <w:color w:val="0070C0"/>
          <w:sz w:val="24"/>
          <w:szCs w:val="24"/>
        </w:rPr>
        <w:t xml:space="preserve"> in the absence of</w:t>
      </w:r>
      <w:r w:rsidR="00836653">
        <w:rPr>
          <w:rFonts w:ascii="Times New Roman" w:eastAsia="Calibri" w:hAnsi="Times New Roman" w:cs="Times New Roman"/>
          <w:bCs/>
          <w:color w:val="0070C0"/>
          <w:sz w:val="24"/>
          <w:szCs w:val="24"/>
        </w:rPr>
        <w:t xml:space="preserve"> </w:t>
      </w:r>
      <w:r w:rsidR="005A652D" w:rsidRPr="005A652D">
        <w:rPr>
          <w:rFonts w:ascii="Times New Roman" w:eastAsia="Calibri" w:hAnsi="Times New Roman" w:cs="Times New Roman"/>
          <w:bCs/>
          <w:color w:val="0070C0"/>
          <w:sz w:val="24"/>
          <w:szCs w:val="24"/>
        </w:rPr>
        <w:t>forward associates.</w:t>
      </w:r>
      <w:commentRangeEnd w:id="365"/>
      <w:r w:rsidR="002945DA">
        <w:rPr>
          <w:rStyle w:val="CommentReference"/>
        </w:rPr>
        <w:commentReference w:id="365"/>
      </w:r>
    </w:p>
    <w:p w14:paraId="0234CC6D" w14:textId="6605C837" w:rsidR="00063AE7" w:rsidRPr="00B2182E" w:rsidRDefault="00063AE7" w:rsidP="00FD7BBA">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ins w:id="366" w:author="Mark Huff" w:date="2022-09-25T15:17:00Z">
        <w:r w:rsidR="008512E5">
          <w:rPr>
            <w:rFonts w:ascii="Times New Roman" w:eastAsia="Calibri" w:hAnsi="Times New Roman" w:cs="Times New Roman"/>
            <w:bCs/>
            <w:sz w:val="24"/>
            <w:szCs w:val="24"/>
          </w:rPr>
          <w:t xml:space="preserve">further </w:t>
        </w:r>
      </w:ins>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w:t>
      </w:r>
      <w:r>
        <w:rPr>
          <w:rFonts w:ascii="Times New Roman" w:eastAsia="Calibri" w:hAnsi="Times New Roman" w:cs="Times New Roman"/>
          <w:bCs/>
          <w:sz w:val="24"/>
          <w:szCs w:val="24"/>
        </w:rPr>
        <w:lastRenderedPageBreak/>
        <w:t xml:space="preserve">2021). Furthermore, apart from </w:t>
      </w:r>
      <w:r w:rsidR="00BD0A73">
        <w:rPr>
          <w:rFonts w:ascii="Times New Roman" w:eastAsia="Calibri" w:hAnsi="Times New Roman" w:cs="Times New Roman"/>
          <w:bCs/>
          <w:sz w:val="24"/>
          <w:szCs w:val="24"/>
        </w:rPr>
        <w:t>Maxwell and Huff (</w:t>
      </w:r>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no study has investigated JOL reactivity effects using symmetrical paired </w:t>
      </w:r>
      <w:commentRangeStart w:id="367"/>
      <w:r>
        <w:rPr>
          <w:rFonts w:ascii="Times New Roman" w:eastAsia="Calibri" w:hAnsi="Times New Roman" w:cs="Times New Roman"/>
          <w:bCs/>
          <w:sz w:val="24"/>
          <w:szCs w:val="24"/>
        </w:rPr>
        <w:t>associates</w:t>
      </w:r>
      <w:commentRangeEnd w:id="367"/>
      <w:r w:rsidR="00573D7C">
        <w:rPr>
          <w:rStyle w:val="CommentReference"/>
        </w:rPr>
        <w:commentReference w:id="367"/>
      </w:r>
      <w:r>
        <w:rPr>
          <w:rFonts w:ascii="Times New Roman" w:eastAsia="Calibri" w:hAnsi="Times New Roman" w:cs="Times New Roman"/>
          <w:bCs/>
          <w:sz w:val="24"/>
          <w:szCs w:val="24"/>
        </w:rPr>
        <w:t xml:space="preserve">. </w:t>
      </w:r>
      <w:r w:rsidR="00BD0A73">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03E2F">
        <w:rPr>
          <w:rFonts w:ascii="Times New Roman" w:eastAsia="Calibri" w:hAnsi="Times New Roman" w:cs="Times New Roman"/>
          <w:bCs/>
          <w:sz w:val="24"/>
          <w:szCs w:val="24"/>
        </w:rPr>
        <w:t>therefore examined</w:t>
      </w:r>
      <w:r>
        <w:rPr>
          <w:rFonts w:ascii="Times New Roman" w:eastAsia="Calibri" w:hAnsi="Times New Roman" w:cs="Times New Roman"/>
          <w:bCs/>
          <w:sz w:val="24"/>
          <w:szCs w:val="24"/>
        </w:rPr>
        <w:t xml:space="preserve"> reactivity effects </w:t>
      </w:r>
      <w:r w:rsidR="00A03E2F">
        <w:rPr>
          <w:rFonts w:ascii="Times New Roman" w:eastAsia="Calibri" w:hAnsi="Times New Roman" w:cs="Times New Roman"/>
          <w:bCs/>
          <w:sz w:val="24"/>
          <w:szCs w:val="24"/>
        </w:rPr>
        <w:t xml:space="preserve">in </w:t>
      </w:r>
      <w:r>
        <w:rPr>
          <w:rFonts w:ascii="Times New Roman" w:eastAsia="Calibri" w:hAnsi="Times New Roman" w:cs="Times New Roman"/>
          <w:bCs/>
          <w:sz w:val="24"/>
          <w:szCs w:val="24"/>
        </w:rPr>
        <w:t xml:space="preserve">mixed and pure lists using symmetrical pairs. In doing so, this experiment provided an additional opportunity to test whether reactivity effects would </w:t>
      </w:r>
      <w:r w:rsidR="00A03E2F">
        <w:rPr>
          <w:rFonts w:ascii="Times New Roman" w:eastAsia="Calibri" w:hAnsi="Times New Roman" w:cs="Times New Roman"/>
          <w:bCs/>
          <w:sz w:val="24"/>
          <w:szCs w:val="24"/>
        </w:rPr>
        <w:t xml:space="preserve">emerge </w:t>
      </w:r>
      <w:r>
        <w:rPr>
          <w:rFonts w:ascii="Times New Roman" w:eastAsia="Calibri" w:hAnsi="Times New Roman" w:cs="Times New Roman"/>
          <w:bCs/>
          <w:sz w:val="24"/>
          <w:szCs w:val="24"/>
        </w:rPr>
        <w:t xml:space="preserve">on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059237DC"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w:t>
      </w:r>
      <w:del w:id="368" w:author="Mark Huff" w:date="2022-09-25T15:18:00Z">
        <w:r w:rsidR="00BD0A73" w:rsidDel="00573D7C">
          <w:rPr>
            <w:rFonts w:ascii="Times New Roman" w:hAnsi="Times New Roman" w:cs="Times New Roman"/>
            <w:sz w:val="24"/>
            <w:szCs w:val="24"/>
          </w:rPr>
          <w:delText xml:space="preserve">or </w:delText>
        </w:r>
      </w:del>
      <w:ins w:id="369" w:author="Mark Huff" w:date="2022-09-25T15:18:00Z">
        <w:r w:rsidR="00573D7C">
          <w:rPr>
            <w:rFonts w:ascii="Times New Roman" w:hAnsi="Times New Roman" w:cs="Times New Roman"/>
            <w:sz w:val="24"/>
            <w:szCs w:val="24"/>
          </w:rPr>
          <w:t xml:space="preserve">and </w:t>
        </w:r>
      </w:ins>
      <w:r w:rsidR="00BD0A73">
        <w:rPr>
          <w:rFonts w:ascii="Times New Roman" w:hAnsi="Times New Roman" w:cs="Times New Roman"/>
          <w:sz w:val="24"/>
          <w:szCs w:val="24"/>
        </w:rPr>
        <w:t>when presented in isolation via pure lists.</w:t>
      </w:r>
      <w:r w:rsidR="00BD0A73" w:rsidRPr="00DA7450">
        <w:rPr>
          <w:rFonts w:ascii="Times New Roman" w:hAnsi="Times New Roman" w:cs="Times New Roman"/>
          <w:sz w:val="24"/>
          <w:szCs w:val="24"/>
        </w:rPr>
        <w:t xml:space="preserve"> Like backward pairs, symmetrical pairs can be </w:t>
      </w:r>
      <w:commentRangeStart w:id="370"/>
      <w:commentRangeStart w:id="371"/>
      <w:r w:rsidR="00BD0A73" w:rsidRPr="00DA7450">
        <w:rPr>
          <w:rFonts w:ascii="Times New Roman" w:hAnsi="Times New Roman" w:cs="Times New Roman"/>
          <w:sz w:val="24"/>
          <w:szCs w:val="24"/>
        </w:rPr>
        <w:t xml:space="preserve">deceptive </w:t>
      </w:r>
      <w:commentRangeEnd w:id="370"/>
      <w:r w:rsidR="00ED5F6A">
        <w:rPr>
          <w:rStyle w:val="CommentReference"/>
        </w:rPr>
        <w:commentReference w:id="370"/>
      </w:r>
      <w:commentRangeEnd w:id="371"/>
      <w:r w:rsidR="00E95812">
        <w:rPr>
          <w:rStyle w:val="CommentReference"/>
        </w:rPr>
        <w:commentReference w:id="371"/>
      </w:r>
      <w:r w:rsidR="00BD0A73" w:rsidRPr="00DA7450">
        <w:rPr>
          <w:rFonts w:ascii="Times New Roman" w:hAnsi="Times New Roman" w:cs="Times New Roman"/>
          <w:sz w:val="24"/>
          <w:szCs w:val="24"/>
        </w:rPr>
        <w:t>as</w:t>
      </w:r>
      <w:r w:rsidR="00BD0A73" w:rsidRPr="00934C13">
        <w:rPr>
          <w:rFonts w:ascii="Times New Roman" w:hAnsi="Times New Roman" w:cs="Times New Roman"/>
          <w:color w:val="4472C4" w:themeColor="accent1"/>
          <w:sz w:val="24"/>
          <w:szCs w:val="24"/>
        </w:rPr>
        <w:t xml:space="preserve"> they </w:t>
      </w:r>
      <w:r w:rsidR="00095239" w:rsidRPr="00934C13">
        <w:rPr>
          <w:rFonts w:ascii="Times New Roman" w:hAnsi="Times New Roman" w:cs="Times New Roman"/>
          <w:color w:val="4472C4" w:themeColor="accent1"/>
          <w:sz w:val="24"/>
          <w:szCs w:val="24"/>
        </w:rPr>
        <w:t>contain cues that are less likely to be available at test.</w:t>
      </w:r>
      <w:r w:rsidR="00095239">
        <w:rPr>
          <w:rFonts w:ascii="Times New Roman" w:hAnsi="Times New Roman" w:cs="Times New Roman"/>
          <w:sz w:val="24"/>
          <w:szCs w:val="24"/>
        </w:rPr>
        <w:t xml:space="preserve"> </w:t>
      </w:r>
      <w:r w:rsidR="00BD0A73" w:rsidRPr="00DA7450">
        <w:rPr>
          <w:rFonts w:ascii="Times New Roman" w:hAnsi="Times New Roman" w:cs="Times New Roman"/>
          <w:sz w:val="24"/>
          <w:szCs w:val="24"/>
        </w:rPr>
        <w:t xml:space="preserve">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w:t>
      </w:r>
      <w:r w:rsidR="00A55BC6">
        <w:rPr>
          <w:rFonts w:ascii="Times New Roman" w:hAnsi="Times New Roman" w:cs="Times New Roman"/>
          <w:sz w:val="24"/>
          <w:szCs w:val="24"/>
        </w:rPr>
        <w:t xml:space="preserve"> </w:t>
      </w:r>
      <w:r w:rsidR="00BD0A73">
        <w:rPr>
          <w:rFonts w:ascii="Times New Roman" w:hAnsi="Times New Roman" w:cs="Times New Roman"/>
          <w:sz w:val="24"/>
          <w:szCs w:val="24"/>
        </w:rPr>
        <w:t>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w:t>
      </w:r>
      <w:r w:rsidR="00AF6DDA">
        <w:rPr>
          <w:rFonts w:ascii="Times New Roman" w:hAnsi="Times New Roman" w:cs="Times New Roman"/>
          <w:color w:val="4472C4" w:themeColor="accent1"/>
          <w:sz w:val="24"/>
          <w:szCs w:val="24"/>
        </w:rPr>
        <w:t>Finally</w:t>
      </w:r>
      <w:r w:rsidR="003E505E" w:rsidRPr="003E505E">
        <w:rPr>
          <w:rFonts w:ascii="Times New Roman" w:hAnsi="Times New Roman" w:cs="Times New Roman"/>
          <w:color w:val="4472C4" w:themeColor="accent1"/>
          <w:sz w:val="24"/>
          <w:szCs w:val="24"/>
        </w:rPr>
        <w:t xml:space="preserve">, like </w:t>
      </w:r>
      <w:r w:rsidR="00AF6DDA">
        <w:rPr>
          <w:rFonts w:ascii="Times New Roman" w:hAnsi="Times New Roman" w:cs="Times New Roman"/>
          <w:color w:val="4472C4" w:themeColor="accent1"/>
          <w:sz w:val="24"/>
          <w:szCs w:val="24"/>
        </w:rPr>
        <w:t xml:space="preserve">the </w:t>
      </w:r>
      <w:r w:rsidR="003E505E" w:rsidRPr="003E505E">
        <w:rPr>
          <w:rFonts w:ascii="Times New Roman" w:hAnsi="Times New Roman" w:cs="Times New Roman"/>
          <w:color w:val="4472C4" w:themeColor="accent1"/>
          <w:sz w:val="24"/>
          <w:szCs w:val="24"/>
        </w:rPr>
        <w:t>backward associates used in Experiment 2, the deceptive nature of symmetrical associates test</w:t>
      </w:r>
      <w:r w:rsidR="004628DB">
        <w:rPr>
          <w:rFonts w:ascii="Times New Roman" w:hAnsi="Times New Roman" w:cs="Times New Roman"/>
          <w:color w:val="4472C4" w:themeColor="accent1"/>
          <w:sz w:val="24"/>
          <w:szCs w:val="24"/>
        </w:rPr>
        <w:t>ed</w:t>
      </w:r>
      <w:r w:rsidR="003E505E" w:rsidRPr="003E505E">
        <w:rPr>
          <w:rFonts w:ascii="Times New Roman" w:hAnsi="Times New Roman" w:cs="Times New Roman"/>
          <w:color w:val="4472C4" w:themeColor="accent1"/>
          <w:sz w:val="24"/>
          <w:szCs w:val="24"/>
        </w:rPr>
        <w:t xml:space="preserve"> the relational encoding account (e.g., Maxwell &amp; Huff, 2022).</w:t>
      </w:r>
      <w:r w:rsidR="003E505E">
        <w:rPr>
          <w:rFonts w:ascii="Times New Roman" w:hAnsi="Times New Roman" w:cs="Times New Roman"/>
          <w:sz w:val="24"/>
          <w:szCs w:val="24"/>
        </w:rPr>
        <w:t xml:space="preserve"> </w:t>
      </w:r>
      <w:r w:rsidR="00BD0A73">
        <w:rPr>
          <w:rFonts w:ascii="Times New Roman" w:hAnsi="Times New Roman" w:cs="Times New Roman"/>
          <w:sz w:val="24"/>
          <w:szCs w:val="24"/>
        </w:rPr>
        <w:t xml:space="preserve">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 xml:space="preserve">cue-strengthening </w:t>
      </w:r>
      <w:r w:rsidR="00AF6DDA">
        <w:rPr>
          <w:rFonts w:ascii="Times New Roman" w:hAnsi="Times New Roman" w:cs="Times New Roman"/>
          <w:sz w:val="24"/>
          <w:szCs w:val="24"/>
        </w:rPr>
        <w:t>pattern</w:t>
      </w:r>
      <w:r w:rsidR="00BD0A73">
        <w:rPr>
          <w:rFonts w:ascii="Times New Roman" w:hAnsi="Times New Roman" w:cs="Times New Roman"/>
          <w:sz w:val="24"/>
          <w:szCs w:val="24"/>
        </w:rPr>
        <w:t>, with positive reactivity occurring for symmetrical pairs and no reactivity for unrelated pairs. Furthermore, this pattern was expected to occur regardless of whether participants studied mixed or pure lists</w:t>
      </w:r>
      <w:r w:rsidR="00F15C9B">
        <w:rPr>
          <w:rFonts w:ascii="Times New Roman" w:hAnsi="Times New Roman" w:cs="Times New Roman"/>
          <w:sz w:val="24"/>
          <w:szCs w:val="24"/>
        </w:rPr>
        <w:t xml:space="preserve"> or</w:t>
      </w:r>
      <w:r w:rsidR="00AE3781">
        <w:rPr>
          <w:rFonts w:ascii="Times New Roman" w:hAnsi="Times New Roman" w:cs="Times New Roman"/>
          <w:sz w:val="24"/>
          <w:szCs w:val="24"/>
        </w:rPr>
        <w:t xml:space="preserve"> whether participants made frequency judgments or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6E2810D9"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 xml:space="preserve">to complete Experiment 3. Like the previous experiments, </w:t>
      </w:r>
      <w:del w:id="372" w:author="Mark Huff" w:date="2022-09-25T15:22:00Z">
        <w:r w:rsidR="00BD0A73" w:rsidDel="006F2E99">
          <w:rPr>
            <w:rFonts w:ascii="Times New Roman" w:hAnsi="Times New Roman" w:cs="Times New Roman"/>
            <w:sz w:val="24"/>
            <w:szCs w:val="24"/>
          </w:rPr>
          <w:delText>participants were either undergraduates recruited from</w:delText>
        </w:r>
        <w:r w:rsidR="00BD0A73" w:rsidRPr="00DA7450" w:rsidDel="006F2E99">
          <w:rPr>
            <w:rFonts w:ascii="Times New Roman" w:hAnsi="Times New Roman" w:cs="Times New Roman"/>
            <w:sz w:val="24"/>
            <w:szCs w:val="24"/>
          </w:rPr>
          <w:delText xml:space="preserve"> the </w:delText>
        </w:r>
      </w:del>
      <w:r w:rsidR="00BD0A73" w:rsidRPr="00DA7450">
        <w:rPr>
          <w:rFonts w:ascii="Times New Roman" w:hAnsi="Times New Roman" w:cs="Times New Roman"/>
          <w:sz w:val="24"/>
          <w:szCs w:val="24"/>
        </w:rPr>
        <w:t>University of Southern Mississippi</w:t>
      </w:r>
      <w:ins w:id="373" w:author="Mark Huff" w:date="2022-09-25T15:22:00Z">
        <w:r w:rsidR="00290AEF">
          <w:rPr>
            <w:rFonts w:ascii="Times New Roman" w:hAnsi="Times New Roman" w:cs="Times New Roman"/>
            <w:sz w:val="24"/>
            <w:szCs w:val="24"/>
          </w:rPr>
          <w:t xml:space="preserve"> undergraduates</w:t>
        </w:r>
      </w:ins>
      <w:del w:id="374" w:author="Mark Huff" w:date="2022-09-25T15:22:00Z">
        <w:r w:rsidR="00BD0A73" w:rsidDel="00290AEF">
          <w:rPr>
            <w:rFonts w:ascii="Times New Roman" w:hAnsi="Times New Roman" w:cs="Times New Roman"/>
            <w:sz w:val="24"/>
            <w:szCs w:val="24"/>
          </w:rPr>
          <w:delText xml:space="preserve">’s </w:delText>
        </w:r>
        <w:r w:rsidR="00BD0A73" w:rsidRPr="00DA7450" w:rsidDel="00290AEF">
          <w:rPr>
            <w:rFonts w:ascii="Times New Roman" w:hAnsi="Times New Roman" w:cs="Times New Roman"/>
            <w:sz w:val="24"/>
            <w:szCs w:val="24"/>
          </w:rPr>
          <w:delText>psychology research poo</w:delText>
        </w:r>
      </w:del>
      <w:del w:id="375" w:author="Mark Huff" w:date="2022-09-25T15:23:00Z">
        <w:r w:rsidR="00BD0A73" w:rsidRPr="00DA7450" w:rsidDel="00290AEF">
          <w:rPr>
            <w:rFonts w:ascii="Times New Roman" w:hAnsi="Times New Roman" w:cs="Times New Roman"/>
            <w:sz w:val="24"/>
            <w:szCs w:val="24"/>
          </w:rPr>
          <w:delText>l</w:delText>
        </w:r>
      </w:del>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t>
      </w:r>
      <w:del w:id="376" w:author="Mark Huff" w:date="2022-09-25T15:23:00Z">
        <w:r w:rsidR="00BD0A73" w:rsidDel="00290AEF">
          <w:rPr>
            <w:rFonts w:ascii="Times New Roman" w:hAnsi="Times New Roman" w:cs="Times New Roman"/>
            <w:sz w:val="24"/>
            <w:szCs w:val="24"/>
          </w:rPr>
          <w:delText xml:space="preserve">who </w:delText>
        </w:r>
      </w:del>
      <w:r w:rsidR="00BD0A73">
        <w:rPr>
          <w:rFonts w:ascii="Times New Roman" w:hAnsi="Times New Roman" w:cs="Times New Roman"/>
          <w:sz w:val="24"/>
          <w:szCs w:val="24"/>
        </w:rPr>
        <w:t xml:space="preserve">completed the study online in exchange for course credit or </w:t>
      </w:r>
      <w:del w:id="377" w:author="Mark Huff" w:date="2022-09-25T15:23:00Z">
        <w:r w:rsidR="00BD0A73" w:rsidDel="00724AB6">
          <w:rPr>
            <w:rFonts w:ascii="Times New Roman" w:hAnsi="Times New Roman" w:cs="Times New Roman"/>
            <w:sz w:val="24"/>
            <w:szCs w:val="24"/>
          </w:rPr>
          <w:delText xml:space="preserve">individuals </w:delText>
        </w:r>
      </w:del>
      <w:ins w:id="378" w:author="Mark Huff" w:date="2022-09-25T15:23:00Z">
        <w:r w:rsidR="00724AB6">
          <w:rPr>
            <w:rFonts w:ascii="Times New Roman" w:hAnsi="Times New Roman" w:cs="Times New Roman"/>
            <w:sz w:val="24"/>
            <w:szCs w:val="24"/>
          </w:rPr>
          <w:t xml:space="preserve">were participants </w:t>
        </w:r>
      </w:ins>
      <w:r w:rsidR="00BD0A73">
        <w:rPr>
          <w:rFonts w:ascii="Times New Roman" w:hAnsi="Times New Roman" w:cs="Times New Roman"/>
          <w:sz w:val="24"/>
          <w:szCs w:val="24"/>
        </w:rPr>
        <w:t xml:space="preserve">recruited through Prolific </w:t>
      </w:r>
      <w:del w:id="379" w:author="Mark Huff" w:date="2022-09-25T15:23:00Z">
        <w:r w:rsidR="00BD0A73" w:rsidDel="00290AEF">
          <w:rPr>
            <w:rFonts w:ascii="Times New Roman" w:hAnsi="Times New Roman" w:cs="Times New Roman"/>
            <w:sz w:val="24"/>
            <w:szCs w:val="24"/>
          </w:rPr>
          <w:delText xml:space="preserve">Academic </w:delText>
        </w:r>
        <w:r w:rsidR="00BD0A73" w:rsidDel="00724AB6">
          <w:rPr>
            <w:rFonts w:ascii="Times New Roman" w:hAnsi="Times New Roman" w:cs="Times New Roman"/>
            <w:sz w:val="24"/>
            <w:szCs w:val="24"/>
          </w:rPr>
          <w:delText xml:space="preserve">who completed the study online </w:delText>
        </w:r>
      </w:del>
      <w:r w:rsidR="00BD0A73">
        <w:rPr>
          <w:rFonts w:ascii="Times New Roman" w:hAnsi="Times New Roman" w:cs="Times New Roman"/>
          <w:sz w:val="24"/>
          <w:szCs w:val="24"/>
        </w:rPr>
        <w:t>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w:t>
      </w:r>
      <w:del w:id="380" w:author="Mark Huff" w:date="2022-09-25T15:24:00Z">
        <w:r w:rsidR="00BD0A73" w:rsidDel="00047154">
          <w:rPr>
            <w:rFonts w:ascii="Times New Roman" w:hAnsi="Times New Roman" w:cs="Times New Roman"/>
            <w:sz w:val="24"/>
            <w:szCs w:val="24"/>
          </w:rPr>
          <w:delText xml:space="preserve">Like Experiment 2, the </w:delText>
        </w:r>
      </w:del>
      <w:ins w:id="381" w:author="Mark Huff" w:date="2022-09-25T15:24:00Z">
        <w:r w:rsidR="00047154">
          <w:rPr>
            <w:rFonts w:ascii="Times New Roman" w:hAnsi="Times New Roman" w:cs="Times New Roman"/>
            <w:sz w:val="24"/>
            <w:szCs w:val="24"/>
          </w:rPr>
          <w:t xml:space="preserve">The </w:t>
        </w:r>
      </w:ins>
      <w:r w:rsidR="00BD0A73">
        <w:rPr>
          <w:rFonts w:ascii="Times New Roman" w:hAnsi="Times New Roman" w:cs="Times New Roman"/>
          <w:sz w:val="24"/>
          <w:szCs w:val="24"/>
        </w:rPr>
        <w:t>106 participants who studied pure unrelated lists in Experiment 1 again served as the pure unrelated comparison group. Therefore, the pure-list group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 xml:space="preserve">Like the preceding experiments, participants within both list groups were </w:t>
      </w:r>
      <w:del w:id="382" w:author="Mark Huff" w:date="2022-09-25T15:24:00Z">
        <w:r w:rsidR="00BD0A73" w:rsidDel="00D82E40">
          <w:rPr>
            <w:rFonts w:ascii="Times New Roman" w:hAnsi="Times New Roman" w:cs="Times New Roman"/>
            <w:sz w:val="24"/>
            <w:szCs w:val="24"/>
          </w:rPr>
          <w:delText>further</w:delText>
        </w:r>
        <w:r w:rsidDel="00D82E40">
          <w:rPr>
            <w:rFonts w:ascii="Times New Roman" w:hAnsi="Times New Roman" w:cs="Times New Roman"/>
            <w:sz w:val="24"/>
            <w:szCs w:val="24"/>
          </w:rPr>
          <w:delText xml:space="preserve"> </w:delText>
        </w:r>
      </w:del>
      <w:r>
        <w:rPr>
          <w:rFonts w:ascii="Times New Roman" w:hAnsi="Times New Roman" w:cs="Times New Roman"/>
          <w:sz w:val="24"/>
          <w:szCs w:val="24"/>
        </w:rPr>
        <w:t>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3429C6A4"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w:t>
      </w:r>
      <w:proofErr w:type="gramStart"/>
      <w:r w:rsidR="00BD0A73">
        <w:rPr>
          <w:rFonts w:ascii="Times New Roman" w:hAnsi="Times New Roman" w:cs="Times New Roman"/>
          <w:sz w:val="24"/>
          <w:szCs w:val="24"/>
        </w:rPr>
        <w:t>lists</w:t>
      </w:r>
      <w:proofErr w:type="gramEnd"/>
      <w:r w:rsidR="00BD0A73">
        <w:rPr>
          <w:rFonts w:ascii="Times New Roman" w:hAnsi="Times New Roman" w:cs="Times New Roman"/>
          <w:sz w:val="24"/>
          <w:szCs w:val="24"/>
        </w:rPr>
        <w:t xml:space="preserve"> </w:t>
      </w:r>
      <w:r w:rsidR="006A0DBE">
        <w:rPr>
          <w:rFonts w:ascii="Times New Roman" w:hAnsi="Times New Roman" w:cs="Times New Roman"/>
          <w:sz w:val="24"/>
          <w:szCs w:val="24"/>
        </w:rPr>
        <w:lastRenderedPageBreak/>
        <w:t>as well as</w:t>
      </w:r>
      <w:r w:rsidR="00BD0A73">
        <w:rPr>
          <w:rFonts w:ascii="Times New Roman" w:hAnsi="Times New Roman" w:cs="Times New Roman"/>
          <w:sz w:val="24"/>
          <w:szCs w:val="24"/>
        </w:rPr>
        <w:t xml:space="preserve">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12F1575D"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xml:space="preserve">) shows recall rates for participants who studied mixed lists as a function of encoding task, while the bottom panel displays mean recall rates for each encoding task across </w:t>
      </w:r>
      <w:del w:id="383" w:author="Mark Huff" w:date="2022-09-25T15:25:00Z">
        <w:r w:rsidDel="00D82E40">
          <w:rPr>
            <w:rFonts w:ascii="Times New Roman" w:hAnsi="Times New Roman" w:cs="Times New Roman"/>
            <w:sz w:val="24"/>
            <w:szCs w:val="24"/>
          </w:rPr>
          <w:delText xml:space="preserve">pure </w:delText>
        </w:r>
      </w:del>
      <w:ins w:id="384" w:author="Mark Huff" w:date="2022-09-25T15:25:00Z">
        <w:r w:rsidR="00D82E40">
          <w:rPr>
            <w:rFonts w:ascii="Times New Roman" w:hAnsi="Times New Roman" w:cs="Times New Roman"/>
            <w:sz w:val="24"/>
            <w:szCs w:val="24"/>
          </w:rPr>
          <w:t>pure-</w:t>
        </w:r>
      </w:ins>
      <w:r>
        <w:rPr>
          <w:rFonts w:ascii="Times New Roman" w:hAnsi="Times New Roman" w:cs="Times New Roman"/>
          <w:sz w:val="24"/>
          <w:szCs w:val="24"/>
        </w:rPr>
        <w:t xml:space="preserve">list groups. For completeness, </w:t>
      </w:r>
      <w:del w:id="385" w:author="Mark Huff" w:date="2022-09-25T15:25:00Z">
        <w:r w:rsidDel="008775CA">
          <w:rPr>
            <w:rFonts w:ascii="Times New Roman" w:hAnsi="Times New Roman" w:cs="Times New Roman"/>
            <w:sz w:val="24"/>
            <w:szCs w:val="24"/>
          </w:rPr>
          <w:delText xml:space="preserve">all </w:delText>
        </w:r>
      </w:del>
      <w:r>
        <w:rPr>
          <w:rFonts w:ascii="Times New Roman" w:hAnsi="Times New Roman" w:cs="Times New Roman"/>
          <w:sz w:val="24"/>
          <w:szCs w:val="24"/>
        </w:rPr>
        <w:t>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03B2C9DF"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previous experiments, a 2 (Pair Type</w:t>
      </w:r>
      <w:del w:id="386" w:author="Mark Huff" w:date="2022-09-25T15:25:00Z">
        <w:r w:rsidDel="008775CA">
          <w:rPr>
            <w:rFonts w:ascii="Times New Roman" w:hAnsi="Times New Roman" w:cs="Times New Roman"/>
            <w:sz w:val="24"/>
            <w:szCs w:val="24"/>
          </w:rPr>
          <w:delText>: Symmetrical vs. Unrelated</w:delText>
        </w:r>
      </w:del>
      <w:r>
        <w:rPr>
          <w:rFonts w:ascii="Times New Roman" w:hAnsi="Times New Roman" w:cs="Times New Roman"/>
          <w:sz w:val="24"/>
          <w:szCs w:val="24"/>
        </w:rPr>
        <w:t xml:space="preserv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w:t>
      </w:r>
      <w:del w:id="387" w:author="Mark Huff" w:date="2022-09-25T15:25:00Z">
        <w:r w:rsidDel="008775CA">
          <w:rPr>
            <w:rFonts w:ascii="Times New Roman" w:hAnsi="Times New Roman" w:cs="Times New Roman"/>
            <w:sz w:val="24"/>
            <w:szCs w:val="24"/>
          </w:rPr>
          <w:delText>: JOL vs. Frequency vs. No-JOL</w:delText>
        </w:r>
      </w:del>
      <w:r>
        <w:rPr>
          <w:rFonts w:ascii="Times New Roman" w:hAnsi="Times New Roman" w:cs="Times New Roman"/>
          <w:sz w:val="24"/>
          <w:szCs w:val="24"/>
        </w:rPr>
        <w:t xml:space="preserve">)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388"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388"/>
      <w:r>
        <w:rPr>
          <w:rFonts w:ascii="Times New Roman" w:hAnsi="Times New Roman" w:cs="Times New Roman"/>
          <w:sz w:val="24"/>
          <w:szCs w:val="24"/>
        </w:rPr>
        <w:t xml:space="preserve">. For symmetrical pairs, </w:t>
      </w:r>
      <w:del w:id="389" w:author="Mark Huff" w:date="2022-09-25T15:25:00Z">
        <w:r w:rsidDel="008775CA">
          <w:rPr>
            <w:rFonts w:ascii="Times New Roman" w:hAnsi="Times New Roman" w:cs="Times New Roman"/>
            <w:sz w:val="24"/>
            <w:szCs w:val="24"/>
          </w:rPr>
          <w:delText xml:space="preserve">mean </w:delText>
        </w:r>
      </w:del>
      <w:r>
        <w:rPr>
          <w:rFonts w:ascii="Times New Roman" w:hAnsi="Times New Roman" w:cs="Times New Roman"/>
          <w:sz w:val="24"/>
          <w:szCs w:val="24"/>
        </w:rPr>
        <w:t xml:space="preserve">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r w:rsidR="00ED62F1">
        <w:rPr>
          <w:rFonts w:ascii="Times New Roman" w:hAnsi="Times New Roman" w:cs="Times New Roman"/>
          <w:sz w:val="24"/>
          <w:szCs w:val="24"/>
        </w:rPr>
        <w:t>then</w:t>
      </w:r>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lastRenderedPageBreak/>
        <w:t>Pure Lists</w:t>
      </w:r>
    </w:p>
    <w:p w14:paraId="1052671E" w14:textId="00ACE3B0"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390"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ins w:id="391" w:author="Mark Huff" w:date="2022-09-25T15:25:00Z">
        <w:r w:rsidR="00B3237B">
          <w:rPr>
            <w:rFonts w:ascii="Times New Roman" w:hAnsi="Times New Roman" w:cs="Times New Roman"/>
            <w:sz w:val="24"/>
            <w:szCs w:val="24"/>
          </w:rPr>
          <w:t>, in which</w:t>
        </w:r>
      </w:ins>
      <w:ins w:id="392" w:author="Mark Huff" w:date="2022-09-25T15:26:00Z">
        <w:r w:rsidR="00B3237B">
          <w:rPr>
            <w:rFonts w:ascii="Times New Roman" w:hAnsi="Times New Roman" w:cs="Times New Roman"/>
            <w:sz w:val="24"/>
            <w:szCs w:val="24"/>
          </w:rPr>
          <w:t xml:space="preserve"> </w:t>
        </w:r>
      </w:ins>
      <w:del w:id="393" w:author="Mark Huff" w:date="2022-09-25T15:25:00Z">
        <w:r w:rsidDel="00B3237B">
          <w:rPr>
            <w:rFonts w:ascii="Times New Roman" w:hAnsi="Times New Roman" w:cs="Times New Roman"/>
            <w:sz w:val="24"/>
            <w:szCs w:val="24"/>
          </w:rPr>
          <w:delText>.</w:delText>
        </w:r>
        <w:bookmarkEnd w:id="390"/>
        <w:r w:rsidDel="00B3237B">
          <w:rPr>
            <w:rFonts w:ascii="Times New Roman" w:hAnsi="Times New Roman" w:cs="Times New Roman"/>
            <w:sz w:val="24"/>
            <w:szCs w:val="24"/>
          </w:rPr>
          <w:delText xml:space="preserve"> Across encoding groups, </w:delText>
        </w:r>
      </w:del>
      <w:r>
        <w:rPr>
          <w:rFonts w:ascii="Times New Roman" w:hAnsi="Times New Roman" w:cs="Times New Roman"/>
          <w:sz w:val="24"/>
          <w:szCs w:val="24"/>
        </w:rPr>
        <w:t xml:space="preserve">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w:t>
      </w:r>
      <w:del w:id="394" w:author="Mark Huff" w:date="2022-09-25T15:26:00Z">
        <w:r w:rsidDel="00B3237B">
          <w:rPr>
            <w:rFonts w:ascii="Times New Roman" w:hAnsi="Times New Roman" w:cs="Times New Roman"/>
            <w:sz w:val="24"/>
            <w:szCs w:val="24"/>
          </w:rPr>
          <w:delText xml:space="preserve">frequency </w:delText>
        </w:r>
      </w:del>
      <w:ins w:id="395" w:author="Mark Huff" w:date="2022-09-25T15:26:00Z">
        <w:r w:rsidR="00B3237B">
          <w:rPr>
            <w:rFonts w:ascii="Times New Roman" w:hAnsi="Times New Roman" w:cs="Times New Roman"/>
            <w:sz w:val="24"/>
            <w:szCs w:val="24"/>
          </w:rPr>
          <w:t>frequency-</w:t>
        </w:r>
      </w:ins>
      <w:r>
        <w:rPr>
          <w:rFonts w:ascii="Times New Roman" w:hAnsi="Times New Roman" w:cs="Times New Roman"/>
          <w:sz w:val="24"/>
          <w:szCs w:val="24"/>
        </w:rPr>
        <w:t xml:space="preserve">judgment group (52.57), followed by the JOL (47.31) and no-JOL groups (43.39). Post-hoc tests, however, indicated that this effect was driven by difference between the </w:t>
      </w:r>
      <w:del w:id="396" w:author="Mark Huff" w:date="2022-09-25T15:26:00Z">
        <w:r w:rsidDel="00B3237B">
          <w:rPr>
            <w:rFonts w:ascii="Times New Roman" w:hAnsi="Times New Roman" w:cs="Times New Roman"/>
            <w:sz w:val="24"/>
            <w:szCs w:val="24"/>
          </w:rPr>
          <w:delText xml:space="preserve">frequency </w:delText>
        </w:r>
      </w:del>
      <w:ins w:id="397" w:author="Mark Huff" w:date="2022-09-25T15:26:00Z">
        <w:r w:rsidR="00B3237B">
          <w:rPr>
            <w:rFonts w:ascii="Times New Roman" w:hAnsi="Times New Roman" w:cs="Times New Roman"/>
            <w:sz w:val="24"/>
            <w:szCs w:val="24"/>
          </w:rPr>
          <w:t>frequency-</w:t>
        </w:r>
      </w:ins>
      <w:r>
        <w:rPr>
          <w:rFonts w:ascii="Times New Roman" w:hAnsi="Times New Roman" w:cs="Times New Roman"/>
          <w:sz w:val="24"/>
          <w:szCs w:val="24"/>
        </w:rPr>
        <w:t xml:space="preserve">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w:t>
      </w:r>
      <w:del w:id="398" w:author="Mark Huff" w:date="2022-09-25T15:26:00Z">
        <w:r w:rsidDel="00DB652A">
          <w:rPr>
            <w:rFonts w:ascii="Times New Roman" w:hAnsi="Times New Roman" w:cs="Times New Roman"/>
            <w:sz w:val="24"/>
            <w:szCs w:val="24"/>
          </w:rPr>
          <w:delText xml:space="preserve">again </w:delText>
        </w:r>
      </w:del>
      <w:r>
        <w:rPr>
          <w:rFonts w:ascii="Times New Roman" w:hAnsi="Times New Roman" w:cs="Times New Roman"/>
          <w:sz w:val="24"/>
          <w:szCs w:val="24"/>
        </w:rPr>
        <w:t xml:space="preserve">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w:t>
      </w:r>
      <w:del w:id="399" w:author="Mark Huff" w:date="2022-09-25T15:26:00Z">
        <w:r w:rsidDel="00DB652A">
          <w:rPr>
            <w:rFonts w:ascii="Times New Roman" w:hAnsi="Times New Roman" w:cs="Times New Roman"/>
            <w:sz w:val="24"/>
            <w:szCs w:val="24"/>
          </w:rPr>
          <w:delText xml:space="preserve">frequency </w:delText>
        </w:r>
      </w:del>
      <w:ins w:id="400" w:author="Mark Huff" w:date="2022-09-25T15:26:00Z">
        <w:r w:rsidR="00DB652A">
          <w:rPr>
            <w:rFonts w:ascii="Times New Roman" w:hAnsi="Times New Roman" w:cs="Times New Roman"/>
            <w:sz w:val="24"/>
            <w:szCs w:val="24"/>
          </w:rPr>
          <w:t>frequency-</w:t>
        </w:r>
      </w:ins>
      <w:r>
        <w:rPr>
          <w:rFonts w:ascii="Times New Roman" w:hAnsi="Times New Roman" w:cs="Times New Roman"/>
          <w:sz w:val="24"/>
          <w:szCs w:val="24"/>
        </w:rPr>
        <w:t xml:space="preserve">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w:t>
      </w:r>
      <w:r w:rsidR="000E52B0">
        <w:rPr>
          <w:rFonts w:ascii="Times New Roman" w:hAnsi="Times New Roman" w:cs="Times New Roman"/>
          <w:sz w:val="24"/>
          <w:szCs w:val="24"/>
        </w:rPr>
        <w:t xml:space="preserve">, </w:t>
      </w:r>
      <w:r w:rsidR="000E52B0" w:rsidRPr="005B6DAF">
        <w:rPr>
          <w:rFonts w:ascii="Times New Roman" w:hAnsi="Times New Roman" w:cs="Times New Roman"/>
          <w:sz w:val="24"/>
          <w:szCs w:val="24"/>
          <w:highlight w:val="yellow"/>
          <w:rPrChange w:id="401" w:author="Nick Maxwell" w:date="2022-09-25T21:03:00Z">
            <w:rPr>
              <w:rFonts w:ascii="Times New Roman" w:hAnsi="Times New Roman" w:cs="Times New Roman"/>
              <w:sz w:val="24"/>
              <w:szCs w:val="24"/>
            </w:rPr>
          </w:rPrChange>
        </w:rPr>
        <w:t xml:space="preserve">regardless of </w:t>
      </w:r>
      <w:r w:rsidR="009F783B" w:rsidRPr="005B6DAF">
        <w:rPr>
          <w:rFonts w:ascii="Times New Roman" w:hAnsi="Times New Roman" w:cs="Times New Roman"/>
          <w:sz w:val="24"/>
          <w:szCs w:val="24"/>
          <w:highlight w:val="yellow"/>
          <w:rPrChange w:id="402" w:author="Nick Maxwell" w:date="2022-09-25T21:03:00Z">
            <w:rPr>
              <w:rFonts w:ascii="Times New Roman" w:hAnsi="Times New Roman" w:cs="Times New Roman"/>
              <w:sz w:val="24"/>
              <w:szCs w:val="24"/>
            </w:rPr>
          </w:rPrChange>
        </w:rPr>
        <w:t>list</w:t>
      </w:r>
      <w:r w:rsidR="009F783B">
        <w:rPr>
          <w:rFonts w:ascii="Times New Roman" w:hAnsi="Times New Roman" w:cs="Times New Roman"/>
          <w:sz w:val="24"/>
          <w:szCs w:val="24"/>
        </w:rPr>
        <w:t xml:space="preserve"> </w:t>
      </w:r>
      <w:commentRangeStart w:id="403"/>
      <w:commentRangeStart w:id="404"/>
      <w:r w:rsidR="009F783B">
        <w:rPr>
          <w:rFonts w:ascii="Times New Roman" w:hAnsi="Times New Roman" w:cs="Times New Roman"/>
          <w:sz w:val="24"/>
          <w:szCs w:val="24"/>
        </w:rPr>
        <w:t>type.</w:t>
      </w:r>
      <w:r w:rsidR="009F783B">
        <w:rPr>
          <w:rStyle w:val="FootnoteReference"/>
          <w:rFonts w:ascii="Times New Roman" w:hAnsi="Times New Roman" w:cs="Times New Roman"/>
          <w:sz w:val="24"/>
          <w:szCs w:val="24"/>
        </w:rPr>
        <w:footnoteReference w:id="1"/>
      </w:r>
      <w:commentRangeEnd w:id="403"/>
      <w:r w:rsidR="00BC0030">
        <w:rPr>
          <w:rStyle w:val="CommentReference"/>
        </w:rPr>
        <w:commentReference w:id="403"/>
      </w:r>
      <w:commentRangeEnd w:id="404"/>
      <w:r w:rsidR="005B6DAF">
        <w:rPr>
          <w:rStyle w:val="CommentReference"/>
        </w:rPr>
        <w:commentReference w:id="404"/>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70FE199C"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w:t>
      </w:r>
      <w:del w:id="405" w:author="Mark Huff" w:date="2022-09-25T15:28:00Z">
        <w:r w:rsidDel="00981AAB">
          <w:rPr>
            <w:rFonts w:ascii="Times New Roman" w:eastAsia="Calibri" w:hAnsi="Times New Roman" w:cs="Times New Roman"/>
            <w:bCs/>
            <w:sz w:val="24"/>
            <w:szCs w:val="24"/>
          </w:rPr>
          <w:delText xml:space="preserve">Overall, both </w:delText>
        </w:r>
      </w:del>
      <w:ins w:id="406" w:author="Mark Huff" w:date="2022-09-25T15:28:00Z">
        <w:r w:rsidR="00981AAB">
          <w:rPr>
            <w:rFonts w:ascii="Times New Roman" w:eastAsia="Calibri" w:hAnsi="Times New Roman" w:cs="Times New Roman"/>
            <w:bCs/>
            <w:sz w:val="24"/>
            <w:szCs w:val="24"/>
          </w:rPr>
          <w:t xml:space="preserve">Both </w:t>
        </w:r>
      </w:ins>
      <w:r>
        <w:rPr>
          <w:rFonts w:ascii="Times New Roman" w:eastAsia="Calibri" w:hAnsi="Times New Roman" w:cs="Times New Roman"/>
          <w:bCs/>
          <w:sz w:val="24"/>
          <w:szCs w:val="24"/>
        </w:rPr>
        <w:t xml:space="preserve">JOLs and frequency judgments </w:t>
      </w:r>
      <w:ins w:id="407" w:author="Mark Huff" w:date="2022-09-25T15:29:00Z">
        <w:r w:rsidR="00981AAB">
          <w:rPr>
            <w:rFonts w:ascii="Times New Roman" w:eastAsia="Calibri" w:hAnsi="Times New Roman" w:cs="Times New Roman"/>
            <w:bCs/>
            <w:sz w:val="24"/>
            <w:szCs w:val="24"/>
          </w:rPr>
          <w:t xml:space="preserve">again </w:t>
        </w:r>
      </w:ins>
      <w:r>
        <w:rPr>
          <w:rFonts w:ascii="Times New Roman" w:eastAsia="Calibri" w:hAnsi="Times New Roman" w:cs="Times New Roman"/>
          <w:bCs/>
          <w:sz w:val="24"/>
          <w:szCs w:val="24"/>
        </w:rPr>
        <w:t xml:space="preserve">produced positive reactivity effects on </w:t>
      </w:r>
      <w:ins w:id="408" w:author="Mark Huff" w:date="2022-09-25T15:29:00Z">
        <w:r w:rsidR="00981AAB">
          <w:rPr>
            <w:rFonts w:ascii="Times New Roman" w:eastAsia="Calibri" w:hAnsi="Times New Roman" w:cs="Times New Roman"/>
            <w:bCs/>
            <w:sz w:val="24"/>
            <w:szCs w:val="24"/>
          </w:rPr>
          <w:t xml:space="preserve">related </w:t>
        </w:r>
      </w:ins>
      <w:r>
        <w:rPr>
          <w:rFonts w:ascii="Times New Roman" w:eastAsia="Calibri" w:hAnsi="Times New Roman" w:cs="Times New Roman"/>
          <w:bCs/>
          <w:sz w:val="24"/>
          <w:szCs w:val="24"/>
        </w:rPr>
        <w:t xml:space="preserve">symmetrical pairs, </w:t>
      </w:r>
      <w:del w:id="409" w:author="Mark Huff" w:date="2022-09-25T15:29:00Z">
        <w:r w:rsidDel="00754EB7">
          <w:rPr>
            <w:rFonts w:ascii="Times New Roman" w:eastAsia="Calibri" w:hAnsi="Times New Roman" w:cs="Times New Roman"/>
            <w:bCs/>
            <w:sz w:val="24"/>
            <w:szCs w:val="24"/>
          </w:rPr>
          <w:delText xml:space="preserve">and </w:delText>
        </w:r>
        <w:r w:rsidR="00D605D4" w:rsidDel="00754EB7">
          <w:rPr>
            <w:rFonts w:ascii="Times New Roman" w:eastAsia="Calibri" w:hAnsi="Times New Roman" w:cs="Times New Roman"/>
            <w:bCs/>
            <w:sz w:val="24"/>
            <w:szCs w:val="24"/>
          </w:rPr>
          <w:delText xml:space="preserve">consistent with </w:delText>
        </w:r>
        <w:r w:rsidDel="00754EB7">
          <w:rPr>
            <w:rFonts w:ascii="Times New Roman" w:eastAsia="Calibri" w:hAnsi="Times New Roman" w:cs="Times New Roman"/>
            <w:bCs/>
            <w:sz w:val="24"/>
            <w:szCs w:val="24"/>
          </w:rPr>
          <w:delText>the previous experiments,</w:delText>
        </w:r>
      </w:del>
      <w:ins w:id="410" w:author="Mark Huff" w:date="2022-09-25T15:29:00Z">
        <w:r w:rsidR="00754EB7">
          <w:rPr>
            <w:rFonts w:ascii="Times New Roman" w:eastAsia="Calibri" w:hAnsi="Times New Roman" w:cs="Times New Roman"/>
            <w:bCs/>
            <w:sz w:val="24"/>
            <w:szCs w:val="24"/>
          </w:rPr>
          <w:t>but</w:t>
        </w:r>
      </w:ins>
      <w:r>
        <w:rPr>
          <w:rFonts w:ascii="Times New Roman" w:eastAsia="Calibri" w:hAnsi="Times New Roman" w:cs="Times New Roman"/>
          <w:bCs/>
          <w:sz w:val="24"/>
          <w:szCs w:val="24"/>
        </w:rPr>
        <w:t xml:space="preserve"> neither judgment type </w:t>
      </w:r>
      <w:r w:rsidR="00862593">
        <w:rPr>
          <w:rFonts w:ascii="Times New Roman" w:eastAsia="Calibri" w:hAnsi="Times New Roman" w:cs="Times New Roman"/>
          <w:bCs/>
          <w:sz w:val="24"/>
          <w:szCs w:val="24"/>
        </w:rPr>
        <w:t>was reactive</w:t>
      </w:r>
      <w:r>
        <w:rPr>
          <w:rFonts w:ascii="Times New Roman" w:eastAsia="Calibri" w:hAnsi="Times New Roman" w:cs="Times New Roman"/>
          <w:bCs/>
          <w:sz w:val="24"/>
          <w:szCs w:val="24"/>
        </w:rPr>
        <w:t xml:space="preserve"> on unrelated pairs. Importantly, reactivity on symmetrical pairs occurred regardless of whether participants studied mixed or pure lists, further suggesting that reactivity is not </w:t>
      </w:r>
      <w:r w:rsidR="00950DB3">
        <w:rPr>
          <w:rFonts w:ascii="Times New Roman" w:eastAsia="Calibri" w:hAnsi="Times New Roman" w:cs="Times New Roman"/>
          <w:bCs/>
          <w:sz w:val="24"/>
          <w:szCs w:val="24"/>
        </w:rPr>
        <w:t>contingent on</w:t>
      </w:r>
      <w:r w:rsidR="005320E5">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context in which items are studied</w:t>
      </w:r>
      <w:r w:rsidR="00A63584">
        <w:rPr>
          <w:rFonts w:ascii="Times New Roman" w:eastAsia="Calibri" w:hAnsi="Times New Roman" w:cs="Times New Roman"/>
          <w:bCs/>
          <w:sz w:val="24"/>
          <w:szCs w:val="24"/>
        </w:rPr>
        <w:t xml:space="preserve">. Thus, findings from Experiment 3 align with our previous experiments while providing additional support for a cue-strengthening account. </w:t>
      </w:r>
      <w:r w:rsidR="00A63584">
        <w:rPr>
          <w:rFonts w:ascii="Times New Roman" w:eastAsia="Calibri" w:hAnsi="Times New Roman" w:cs="Times New Roman"/>
          <w:bCs/>
          <w:color w:val="4472C4" w:themeColor="accent1"/>
          <w:sz w:val="24"/>
          <w:szCs w:val="24"/>
        </w:rPr>
        <w:t>Finally</w:t>
      </w:r>
      <w:r w:rsidR="003C0077" w:rsidRPr="00A63584">
        <w:rPr>
          <w:rFonts w:ascii="Times New Roman" w:eastAsia="Calibri" w:hAnsi="Times New Roman" w:cs="Times New Roman"/>
          <w:bCs/>
          <w:color w:val="4472C4" w:themeColor="accent1"/>
          <w:sz w:val="24"/>
          <w:szCs w:val="24"/>
        </w:rPr>
        <w:t xml:space="preserve">, </w:t>
      </w:r>
      <w:r w:rsidR="000007B1" w:rsidRPr="00A63584">
        <w:rPr>
          <w:rFonts w:ascii="Times New Roman" w:eastAsia="Calibri" w:hAnsi="Times New Roman" w:cs="Times New Roman"/>
          <w:bCs/>
          <w:color w:val="4472C4" w:themeColor="accent1"/>
          <w:sz w:val="24"/>
          <w:szCs w:val="24"/>
        </w:rPr>
        <w:t xml:space="preserve">our </w:t>
      </w:r>
      <w:r w:rsidR="00A63584">
        <w:rPr>
          <w:rFonts w:ascii="Times New Roman" w:eastAsia="Calibri" w:hAnsi="Times New Roman" w:cs="Times New Roman"/>
          <w:bCs/>
          <w:color w:val="4472C4" w:themeColor="accent1"/>
          <w:sz w:val="24"/>
          <w:szCs w:val="24"/>
        </w:rPr>
        <w:t>extension of</w:t>
      </w:r>
      <w:r w:rsidR="003C0077" w:rsidRPr="00A63584">
        <w:rPr>
          <w:rFonts w:ascii="Times New Roman" w:eastAsia="Calibri" w:hAnsi="Times New Roman" w:cs="Times New Roman"/>
          <w:bCs/>
          <w:color w:val="4472C4" w:themeColor="accent1"/>
          <w:sz w:val="24"/>
          <w:szCs w:val="24"/>
        </w:rPr>
        <w:t xml:space="preserve"> </w:t>
      </w:r>
      <w:r w:rsidR="00070C77" w:rsidRPr="00A63584">
        <w:rPr>
          <w:rFonts w:ascii="Times New Roman" w:eastAsia="Calibri" w:hAnsi="Times New Roman" w:cs="Times New Roman"/>
          <w:bCs/>
          <w:color w:val="4472C4" w:themeColor="accent1"/>
          <w:sz w:val="24"/>
          <w:szCs w:val="24"/>
        </w:rPr>
        <w:t xml:space="preserve">positive </w:t>
      </w:r>
      <w:r w:rsidR="003C0077" w:rsidRPr="00A63584">
        <w:rPr>
          <w:rFonts w:ascii="Times New Roman" w:eastAsia="Calibri" w:hAnsi="Times New Roman" w:cs="Times New Roman"/>
          <w:bCs/>
          <w:color w:val="4472C4" w:themeColor="accent1"/>
          <w:sz w:val="24"/>
          <w:szCs w:val="24"/>
        </w:rPr>
        <w:t xml:space="preserve">reactivity to symmetrical associates </w:t>
      </w:r>
      <w:r w:rsidR="00A1770B" w:rsidRPr="00A63584">
        <w:rPr>
          <w:rFonts w:ascii="Times New Roman" w:eastAsia="Calibri" w:hAnsi="Times New Roman" w:cs="Times New Roman"/>
          <w:bCs/>
          <w:color w:val="4472C4" w:themeColor="accent1"/>
          <w:sz w:val="24"/>
          <w:szCs w:val="24"/>
        </w:rPr>
        <w:t xml:space="preserve">is consistent </w:t>
      </w:r>
      <w:r w:rsidR="000007B1" w:rsidRPr="00A63584">
        <w:rPr>
          <w:rFonts w:ascii="Times New Roman" w:eastAsia="Calibri" w:hAnsi="Times New Roman" w:cs="Times New Roman"/>
          <w:bCs/>
          <w:color w:val="4472C4" w:themeColor="accent1"/>
          <w:sz w:val="24"/>
          <w:szCs w:val="24"/>
        </w:rPr>
        <w:t>with</w:t>
      </w:r>
      <w:r w:rsidR="008E4530" w:rsidRPr="00A63584">
        <w:rPr>
          <w:rFonts w:ascii="Times New Roman" w:eastAsia="Calibri" w:hAnsi="Times New Roman" w:cs="Times New Roman"/>
          <w:bCs/>
          <w:color w:val="4472C4" w:themeColor="accent1"/>
          <w:sz w:val="24"/>
          <w:szCs w:val="24"/>
        </w:rPr>
        <w:t xml:space="preserve"> Maxwell and Huff (2022)</w:t>
      </w:r>
      <w:r w:rsidR="0055040A" w:rsidRPr="00A63584">
        <w:rPr>
          <w:rFonts w:ascii="Times New Roman" w:eastAsia="Calibri" w:hAnsi="Times New Roman" w:cs="Times New Roman"/>
          <w:bCs/>
          <w:color w:val="4472C4" w:themeColor="accent1"/>
          <w:sz w:val="24"/>
          <w:szCs w:val="24"/>
        </w:rPr>
        <w:t xml:space="preserve"> and</w:t>
      </w:r>
      <w:r w:rsidR="00233351" w:rsidRPr="00A63584">
        <w:rPr>
          <w:rFonts w:ascii="Times New Roman" w:eastAsia="Calibri" w:hAnsi="Times New Roman" w:cs="Times New Roman"/>
          <w:bCs/>
          <w:color w:val="4472C4" w:themeColor="accent1"/>
          <w:sz w:val="24"/>
          <w:szCs w:val="24"/>
        </w:rPr>
        <w:t xml:space="preserve"> </w:t>
      </w:r>
      <w:r w:rsidR="00A63584">
        <w:rPr>
          <w:rFonts w:ascii="Times New Roman" w:eastAsia="Calibri" w:hAnsi="Times New Roman" w:cs="Times New Roman"/>
          <w:bCs/>
          <w:color w:val="4472C4" w:themeColor="accent1"/>
          <w:sz w:val="24"/>
          <w:szCs w:val="24"/>
        </w:rPr>
        <w:t xml:space="preserve">further </w:t>
      </w:r>
      <w:r w:rsidR="004746E9" w:rsidRPr="00A63584">
        <w:rPr>
          <w:rFonts w:ascii="Times New Roman" w:eastAsia="Calibri" w:hAnsi="Times New Roman" w:cs="Times New Roman"/>
          <w:bCs/>
          <w:color w:val="4472C4" w:themeColor="accent1"/>
          <w:sz w:val="24"/>
          <w:szCs w:val="24"/>
        </w:rPr>
        <w:t xml:space="preserve">suggests that reactivity on more </w:t>
      </w:r>
      <w:commentRangeStart w:id="411"/>
      <w:commentRangeStart w:id="412"/>
      <w:r w:rsidR="004746E9" w:rsidRPr="00A63584">
        <w:rPr>
          <w:rFonts w:ascii="Times New Roman" w:eastAsia="Calibri" w:hAnsi="Times New Roman" w:cs="Times New Roman"/>
          <w:bCs/>
          <w:color w:val="4472C4" w:themeColor="accent1"/>
          <w:sz w:val="24"/>
          <w:szCs w:val="24"/>
        </w:rPr>
        <w:t xml:space="preserve">deceptive </w:t>
      </w:r>
      <w:commentRangeEnd w:id="411"/>
      <w:r w:rsidR="00587AE9">
        <w:rPr>
          <w:rStyle w:val="CommentReference"/>
        </w:rPr>
        <w:commentReference w:id="411"/>
      </w:r>
      <w:commentRangeEnd w:id="412"/>
      <w:r w:rsidR="00B168D9">
        <w:rPr>
          <w:rStyle w:val="CommentReference"/>
        </w:rPr>
        <w:commentReference w:id="412"/>
      </w:r>
      <w:r w:rsidR="004746E9" w:rsidRPr="00A63584">
        <w:rPr>
          <w:rFonts w:ascii="Times New Roman" w:eastAsia="Calibri" w:hAnsi="Times New Roman" w:cs="Times New Roman"/>
          <w:bCs/>
          <w:color w:val="4472C4" w:themeColor="accent1"/>
          <w:sz w:val="24"/>
          <w:szCs w:val="24"/>
        </w:rPr>
        <w:t xml:space="preserve">pair types </w:t>
      </w:r>
      <w:r w:rsidR="00A63584">
        <w:rPr>
          <w:rFonts w:ascii="Times New Roman" w:eastAsia="Calibri" w:hAnsi="Times New Roman" w:cs="Times New Roman"/>
          <w:bCs/>
          <w:color w:val="4472C4" w:themeColor="accent1"/>
          <w:sz w:val="24"/>
          <w:szCs w:val="24"/>
        </w:rPr>
        <w:t xml:space="preserve">(e.g., </w:t>
      </w:r>
      <w:proofErr w:type="gramStart"/>
      <w:r w:rsidR="00A63584">
        <w:rPr>
          <w:rFonts w:ascii="Times New Roman" w:eastAsia="Calibri" w:hAnsi="Times New Roman" w:cs="Times New Roman"/>
          <w:bCs/>
          <w:color w:val="4472C4" w:themeColor="accent1"/>
          <w:sz w:val="24"/>
          <w:szCs w:val="24"/>
        </w:rPr>
        <w:t>backward</w:t>
      </w:r>
      <w:proofErr w:type="gramEnd"/>
      <w:r w:rsidR="00A63584">
        <w:rPr>
          <w:rFonts w:ascii="Times New Roman" w:eastAsia="Calibri" w:hAnsi="Times New Roman" w:cs="Times New Roman"/>
          <w:bCs/>
          <w:color w:val="4472C4" w:themeColor="accent1"/>
          <w:sz w:val="24"/>
          <w:szCs w:val="24"/>
        </w:rPr>
        <w:t xml:space="preserve"> and symmetrical associates) </w:t>
      </w:r>
      <w:r w:rsidR="004746E9" w:rsidRPr="00A63584">
        <w:rPr>
          <w:rFonts w:ascii="Times New Roman" w:eastAsia="Calibri" w:hAnsi="Times New Roman" w:cs="Times New Roman"/>
          <w:bCs/>
          <w:color w:val="4472C4" w:themeColor="accent1"/>
          <w:sz w:val="24"/>
          <w:szCs w:val="24"/>
        </w:rPr>
        <w:t>may</w:t>
      </w:r>
      <w:r w:rsidR="00A63584">
        <w:rPr>
          <w:rFonts w:ascii="Times New Roman" w:eastAsia="Calibri" w:hAnsi="Times New Roman" w:cs="Times New Roman"/>
          <w:bCs/>
          <w:color w:val="4472C4" w:themeColor="accent1"/>
          <w:sz w:val="24"/>
          <w:szCs w:val="24"/>
        </w:rPr>
        <w:t xml:space="preserve"> additionally</w:t>
      </w:r>
      <w:r w:rsidR="004746E9" w:rsidRPr="00A63584">
        <w:rPr>
          <w:rFonts w:ascii="Times New Roman" w:eastAsia="Calibri" w:hAnsi="Times New Roman" w:cs="Times New Roman"/>
          <w:bCs/>
          <w:color w:val="4472C4" w:themeColor="accent1"/>
          <w:sz w:val="24"/>
          <w:szCs w:val="24"/>
        </w:rPr>
        <w:t xml:space="preserve"> reflect the use of a relational strategy.</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3162C6C9"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w:t>
      </w:r>
      <w:del w:id="413" w:author="Mark Huff" w:date="2022-09-25T15:30:00Z">
        <w:r w:rsidR="007D72CD" w:rsidRPr="007D72CD" w:rsidDel="00587AE9">
          <w:rPr>
            <w:rFonts w:ascii="Times New Roman" w:hAnsi="Times New Roman" w:cs="Times New Roman"/>
            <w:sz w:val="24"/>
            <w:szCs w:val="24"/>
          </w:rPr>
          <w:delText xml:space="preserve">frequency </w:delText>
        </w:r>
      </w:del>
      <w:ins w:id="414" w:author="Mark Huff" w:date="2022-09-25T15:30:00Z">
        <w:r w:rsidR="00587AE9" w:rsidRPr="007D72CD">
          <w:rPr>
            <w:rFonts w:ascii="Times New Roman" w:hAnsi="Times New Roman" w:cs="Times New Roman"/>
            <w:sz w:val="24"/>
            <w:szCs w:val="24"/>
          </w:rPr>
          <w:t>frequency</w:t>
        </w:r>
        <w:r w:rsidR="00587AE9">
          <w:rPr>
            <w:rFonts w:ascii="Times New Roman" w:hAnsi="Times New Roman" w:cs="Times New Roman"/>
            <w:sz w:val="24"/>
            <w:szCs w:val="24"/>
          </w:rPr>
          <w:t>-</w:t>
        </w:r>
      </w:ins>
      <w:r w:rsidR="007D72CD" w:rsidRPr="007D72CD">
        <w:rPr>
          <w:rFonts w:ascii="Times New Roman" w:hAnsi="Times New Roman" w:cs="Times New Roman"/>
          <w:sz w:val="24"/>
          <w:szCs w:val="24"/>
        </w:rPr>
        <w:t xml:space="preserve">judgment task in lieu of providing JOLs. </w:t>
      </w:r>
      <w:r w:rsidR="00925654">
        <w:rPr>
          <w:rFonts w:ascii="Times New Roman" w:hAnsi="Times New Roman" w:cs="Times New Roman"/>
          <w:sz w:val="24"/>
          <w:szCs w:val="24"/>
        </w:rPr>
        <w:t xml:space="preserve">This additional </w:t>
      </w:r>
      <w:r w:rsidR="00925654">
        <w:rPr>
          <w:rFonts w:ascii="Times New Roman" w:hAnsi="Times New Roman" w:cs="Times New Roman"/>
          <w:sz w:val="24"/>
          <w:szCs w:val="24"/>
        </w:rPr>
        <w:lastRenderedPageBreak/>
        <w:t>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7B1DDBF8"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del w:id="415" w:author="Mark Huff" w:date="2022-09-25T15:30:00Z">
        <w:r w:rsidR="00A433B4" w:rsidDel="00074ACD">
          <w:rPr>
            <w:rFonts w:ascii="Times New Roman" w:hAnsi="Times New Roman" w:cs="Times New Roman"/>
            <w:sz w:val="24"/>
            <w:szCs w:val="24"/>
          </w:rPr>
          <w:delText xml:space="preserve"> in all three experiments</w:delText>
        </w:r>
      </w:del>
      <w:r w:rsidR="00BB5220">
        <w:rPr>
          <w:rFonts w:ascii="Times New Roman" w:hAnsi="Times New Roman" w:cs="Times New Roman"/>
          <w:sz w:val="24"/>
          <w:szCs w:val="24"/>
        </w:rPr>
        <w:t xml:space="preserve">, </w:t>
      </w:r>
      <w:del w:id="416" w:author="Mark Huff" w:date="2022-09-25T15:30:00Z">
        <w:r w:rsidR="00455A5D" w:rsidDel="00074ACD">
          <w:rPr>
            <w:rFonts w:ascii="Times New Roman" w:hAnsi="Times New Roman" w:cs="Times New Roman"/>
            <w:sz w:val="24"/>
            <w:szCs w:val="24"/>
          </w:rPr>
          <w:delText xml:space="preserve">suggesting </w:delText>
        </w:r>
      </w:del>
      <w:ins w:id="417" w:author="Mark Huff" w:date="2022-09-25T15:30:00Z">
        <w:r w:rsidR="00074ACD">
          <w:rPr>
            <w:rFonts w:ascii="Times New Roman" w:hAnsi="Times New Roman" w:cs="Times New Roman"/>
            <w:sz w:val="24"/>
            <w:szCs w:val="24"/>
          </w:rPr>
          <w:t xml:space="preserve">indicating </w:t>
        </w:r>
      </w:ins>
      <w:r w:rsidR="00455A5D">
        <w:rPr>
          <w:rFonts w:ascii="Times New Roman" w:hAnsi="Times New Roman" w:cs="Times New Roman"/>
          <w:sz w:val="24"/>
          <w:szCs w:val="24"/>
        </w:rPr>
        <w:t>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w:t>
      </w:r>
      <w:r w:rsidR="003A226E">
        <w:rPr>
          <w:rFonts w:ascii="Times New Roman" w:hAnsi="Times New Roman" w:cs="Times New Roman"/>
          <w:color w:val="4472C4" w:themeColor="accent1"/>
          <w:sz w:val="24"/>
          <w:szCs w:val="24"/>
        </w:rPr>
        <w:t>This</w:t>
      </w:r>
      <w:r w:rsidR="00756A5E" w:rsidRPr="003E20A8">
        <w:rPr>
          <w:rFonts w:ascii="Times New Roman" w:hAnsi="Times New Roman" w:cs="Times New Roman"/>
          <w:color w:val="4472C4" w:themeColor="accent1"/>
          <w:sz w:val="24"/>
          <w:szCs w:val="24"/>
        </w:rPr>
        <w:t xml:space="preserve"> replication</w:t>
      </w:r>
      <w:r w:rsidR="00756A5E">
        <w:rPr>
          <w:rFonts w:ascii="Times New Roman" w:hAnsi="Times New Roman" w:cs="Times New Roman"/>
          <w:color w:val="4472C4" w:themeColor="accent1"/>
          <w:sz w:val="24"/>
          <w:szCs w:val="24"/>
        </w:rPr>
        <w:t xml:space="preserve"> of reactivity patterns with mixed lists and extension</w:t>
      </w:r>
      <w:r w:rsidR="00756A5E" w:rsidRPr="003E20A8">
        <w:rPr>
          <w:rFonts w:ascii="Times New Roman" w:hAnsi="Times New Roman" w:cs="Times New Roman"/>
          <w:color w:val="4472C4" w:themeColor="accent1"/>
          <w:sz w:val="24"/>
          <w:szCs w:val="24"/>
        </w:rPr>
        <w:t xml:space="preserve"> of previously reported reactivity patterns </w:t>
      </w:r>
      <w:r w:rsidR="00756A5E">
        <w:rPr>
          <w:rFonts w:ascii="Times New Roman" w:hAnsi="Times New Roman" w:cs="Times New Roman"/>
          <w:color w:val="4472C4" w:themeColor="accent1"/>
          <w:sz w:val="24"/>
          <w:szCs w:val="24"/>
        </w:rPr>
        <w:t xml:space="preserve">to pure lists </w:t>
      </w:r>
      <w:r w:rsidR="00756A5E" w:rsidRPr="003E20A8">
        <w:rPr>
          <w:rFonts w:ascii="Times New Roman" w:hAnsi="Times New Roman" w:cs="Times New Roman"/>
          <w:color w:val="4472C4" w:themeColor="accent1"/>
          <w:sz w:val="24"/>
          <w:szCs w:val="24"/>
        </w:rPr>
        <w:t xml:space="preserve">adds to a growing body of literature indicating that JOLs are reactive on forward pairs, while also demonstrating </w:t>
      </w:r>
      <w:r w:rsidR="00756A5E">
        <w:rPr>
          <w:rFonts w:ascii="Times New Roman" w:hAnsi="Times New Roman" w:cs="Times New Roman"/>
          <w:color w:val="4472C4" w:themeColor="accent1"/>
          <w:sz w:val="24"/>
          <w:szCs w:val="24"/>
        </w:rPr>
        <w:t xml:space="preserve">that </w:t>
      </w:r>
      <w:r w:rsidR="00756A5E" w:rsidRPr="003E20A8">
        <w:rPr>
          <w:rFonts w:ascii="Times New Roman" w:hAnsi="Times New Roman" w:cs="Times New Roman"/>
          <w:color w:val="4472C4" w:themeColor="accent1"/>
          <w:sz w:val="24"/>
          <w:szCs w:val="24"/>
        </w:rPr>
        <w:t>this reactivity is not contingent on list composition.</w:t>
      </w:r>
      <w:r w:rsidR="00756A5E">
        <w:rPr>
          <w:rFonts w:ascii="Times New Roman" w:hAnsi="Times New Roman" w:cs="Times New Roman"/>
          <w:color w:val="4472C4" w:themeColor="accent1"/>
          <w:sz w:val="24"/>
          <w:szCs w:val="24"/>
        </w:rPr>
        <w:t xml:space="preserve"> </w:t>
      </w:r>
      <w:r w:rsidR="00BB5220">
        <w:rPr>
          <w:rFonts w:ascii="Times New Roman" w:hAnsi="Times New Roman" w:cs="Times New Roman"/>
          <w:sz w:val="24"/>
          <w:szCs w:val="24"/>
        </w:rPr>
        <w:t xml:space="preserve">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 xml:space="preserve">the </w:t>
      </w:r>
      <w:del w:id="418" w:author="Mark Huff" w:date="2022-09-25T15:30:00Z">
        <w:r w:rsidR="003D7C82" w:rsidDel="00074ACD">
          <w:rPr>
            <w:rFonts w:ascii="Times New Roman" w:hAnsi="Times New Roman" w:cs="Times New Roman"/>
            <w:sz w:val="24"/>
            <w:szCs w:val="24"/>
          </w:rPr>
          <w:delText xml:space="preserve">context </w:delText>
        </w:r>
      </w:del>
      <w:ins w:id="419" w:author="Mark Huff" w:date="2022-09-25T15:30:00Z">
        <w:r w:rsidR="00074ACD">
          <w:rPr>
            <w:rFonts w:ascii="Times New Roman" w:hAnsi="Times New Roman" w:cs="Times New Roman"/>
            <w:sz w:val="24"/>
            <w:szCs w:val="24"/>
          </w:rPr>
          <w:t xml:space="preserve">experimental design </w:t>
        </w:r>
      </w:ins>
      <w:r w:rsidR="003D7C82">
        <w:rPr>
          <w:rFonts w:ascii="Times New Roman" w:hAnsi="Times New Roman" w:cs="Times New Roman"/>
          <w:sz w:val="24"/>
          <w:szCs w:val="24"/>
        </w:rPr>
        <w:t>in which pairs are presented.</w:t>
      </w:r>
    </w:p>
    <w:p w14:paraId="555CB953" w14:textId="65541D64" w:rsidR="00256A37" w:rsidRDefault="006071DC" w:rsidP="002B43D7">
      <w:pPr>
        <w:shd w:val="clear" w:color="auto" w:fill="FFFFFF" w:themeFill="background1"/>
        <w:spacing w:after="0" w:line="480" w:lineRule="auto"/>
        <w:ind w:firstLine="720"/>
        <w:rPr>
          <w:rFonts w:ascii="Times New Roman" w:hAnsi="Times New Roman" w:cs="Times New Roman"/>
          <w:sz w:val="24"/>
          <w:szCs w:val="24"/>
          <w:shd w:val="clear" w:color="auto" w:fill="FFFF00"/>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w:t>
      </w:r>
      <w:r w:rsidR="00DC23A0">
        <w:rPr>
          <w:rFonts w:ascii="Times New Roman" w:hAnsi="Times New Roman" w:cs="Times New Roman"/>
          <w:sz w:val="24"/>
          <w:szCs w:val="24"/>
        </w:rPr>
        <w:t xml:space="preserve">whenever </w:t>
      </w:r>
      <w:r w:rsidR="00A53E98" w:rsidRPr="00867740">
        <w:rPr>
          <w:rFonts w:ascii="Times New Roman" w:hAnsi="Times New Roman" w:cs="Times New Roman"/>
          <w:color w:val="4472C4" w:themeColor="accent1"/>
          <w:sz w:val="24"/>
          <w:szCs w:val="24"/>
        </w:rPr>
        <w:t>metacognitive evaluation</w:t>
      </w:r>
      <w:r w:rsidR="00DC23A0">
        <w:rPr>
          <w:rFonts w:ascii="Times New Roman" w:hAnsi="Times New Roman" w:cs="Times New Roman"/>
          <w:color w:val="4472C4" w:themeColor="accent1"/>
          <w:sz w:val="24"/>
          <w:szCs w:val="24"/>
        </w:rPr>
        <w:t>s</w:t>
      </w:r>
      <w:r w:rsidR="00A53E98" w:rsidRPr="00867740">
        <w:rPr>
          <w:rFonts w:ascii="Times New Roman" w:hAnsi="Times New Roman" w:cs="Times New Roman"/>
          <w:color w:val="4472C4" w:themeColor="accent1"/>
          <w:sz w:val="24"/>
          <w:szCs w:val="24"/>
        </w:rPr>
        <w:t xml:space="preserve"> of </w:t>
      </w:r>
      <w:r w:rsidR="0024290B" w:rsidRPr="00867740">
        <w:rPr>
          <w:rFonts w:ascii="Times New Roman" w:hAnsi="Times New Roman" w:cs="Times New Roman"/>
          <w:color w:val="4472C4" w:themeColor="accent1"/>
          <w:sz w:val="24"/>
          <w:szCs w:val="24"/>
        </w:rPr>
        <w:t>pair difficulty produce shift</w:t>
      </w:r>
      <w:r w:rsidR="006E787C">
        <w:rPr>
          <w:rFonts w:ascii="Times New Roman" w:hAnsi="Times New Roman" w:cs="Times New Roman"/>
          <w:color w:val="4472C4" w:themeColor="accent1"/>
          <w:sz w:val="24"/>
          <w:szCs w:val="24"/>
        </w:rPr>
        <w:t>s</w:t>
      </w:r>
      <w:r w:rsidR="0024290B" w:rsidRPr="00867740">
        <w:rPr>
          <w:rFonts w:ascii="Times New Roman" w:hAnsi="Times New Roman" w:cs="Times New Roman"/>
          <w:color w:val="4472C4" w:themeColor="accent1"/>
          <w:sz w:val="24"/>
          <w:szCs w:val="24"/>
        </w:rPr>
        <w:t xml:space="preserve"> in study goals</w:t>
      </w:r>
      <w:r w:rsidRPr="00DC23A0">
        <w:rPr>
          <w:rFonts w:ascii="Times New Roman" w:hAnsi="Times New Roman" w:cs="Times New Roman"/>
          <w:color w:val="4472C4" w:themeColor="accent1"/>
          <w:sz w:val="24"/>
          <w:szCs w:val="24"/>
        </w:rPr>
        <w:t>.</w:t>
      </w:r>
      <w:r>
        <w:rPr>
          <w:rFonts w:ascii="Times New Roman" w:hAnsi="Times New Roman" w:cs="Times New Roman"/>
          <w:sz w:val="24"/>
          <w:szCs w:val="24"/>
        </w:rPr>
        <w:t xml:space="preserve"> However, this account cannot explain reactivity </w:t>
      </w:r>
      <w:r>
        <w:rPr>
          <w:rFonts w:ascii="Times New Roman" w:hAnsi="Times New Roman" w:cs="Times New Roman"/>
          <w:sz w:val="24"/>
          <w:szCs w:val="24"/>
        </w:rPr>
        <w:lastRenderedPageBreak/>
        <w:t>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w:t>
      </w:r>
      <w:del w:id="420" w:author="Mark Huff" w:date="2022-09-25T15:31:00Z">
        <w:r w:rsidDel="00074ACD">
          <w:rPr>
            <w:rFonts w:ascii="Times New Roman" w:hAnsi="Times New Roman" w:cs="Times New Roman"/>
            <w:sz w:val="24"/>
            <w:szCs w:val="24"/>
          </w:rPr>
          <w:delText xml:space="preserve">As such, pure </w:delText>
        </w:r>
      </w:del>
      <w:ins w:id="421" w:author="Mark Huff" w:date="2022-09-25T15:31:00Z">
        <w:r w:rsidR="00074ACD">
          <w:rPr>
            <w:rFonts w:ascii="Times New Roman" w:hAnsi="Times New Roman" w:cs="Times New Roman"/>
            <w:sz w:val="24"/>
            <w:szCs w:val="24"/>
          </w:rPr>
          <w:t>Pure-</w:t>
        </w:r>
      </w:ins>
      <w:r>
        <w:rPr>
          <w:rFonts w:ascii="Times New Roman" w:hAnsi="Times New Roman" w:cs="Times New Roman"/>
          <w:sz w:val="24"/>
          <w:szCs w:val="24"/>
        </w:rPr>
        <w:t xml:space="preserve">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 xml:space="preserve">are </w:t>
      </w:r>
      <w:del w:id="422" w:author="Mark Huff" w:date="2022-09-25T15:31:00Z">
        <w:r w:rsidDel="00E72B8F">
          <w:rPr>
            <w:rFonts w:ascii="Times New Roman" w:hAnsi="Times New Roman" w:cs="Times New Roman"/>
            <w:sz w:val="24"/>
            <w:szCs w:val="24"/>
          </w:rPr>
          <w:delText>in-line</w:delText>
        </w:r>
      </w:del>
      <w:ins w:id="423" w:author="Mark Huff" w:date="2022-09-25T15:31:00Z">
        <w:r w:rsidR="00E72B8F">
          <w:rPr>
            <w:rFonts w:ascii="Times New Roman" w:hAnsi="Times New Roman" w:cs="Times New Roman"/>
            <w:sz w:val="24"/>
            <w:szCs w:val="24"/>
          </w:rPr>
          <w:t>consistent</w:t>
        </w:r>
      </w:ins>
      <w:r>
        <w:rPr>
          <w:rFonts w:ascii="Times New Roman" w:hAnsi="Times New Roman" w:cs="Times New Roman"/>
          <w:sz w:val="24"/>
          <w:szCs w:val="24"/>
        </w:rPr>
        <w:t xml:space="preserve"> with this account.</w:t>
      </w:r>
      <w:r w:rsidR="002C4430" w:rsidRPr="002C4430">
        <w:rPr>
          <w:rFonts w:ascii="Times New Roman" w:hAnsi="Times New Roman" w:cs="Times New Roman"/>
          <w:sz w:val="24"/>
          <w:szCs w:val="24"/>
          <w:shd w:val="clear" w:color="auto" w:fill="FFFF00"/>
        </w:rPr>
        <w:t xml:space="preserve"> </w:t>
      </w:r>
    </w:p>
    <w:p w14:paraId="16F6763A" w14:textId="39DFDFD9" w:rsidR="00BC2E03" w:rsidRPr="003D5E74" w:rsidRDefault="00F72BCE" w:rsidP="002B43D7">
      <w:pPr>
        <w:shd w:val="clear" w:color="auto" w:fill="FFFFFF" w:themeFill="background1"/>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Beyond</w:t>
      </w:r>
      <w:r w:rsidR="002B43D7" w:rsidRPr="002B43D7">
        <w:rPr>
          <w:rFonts w:ascii="Times New Roman" w:hAnsi="Times New Roman" w:cs="Times New Roman"/>
          <w:color w:val="4472C4" w:themeColor="accent1"/>
          <w:sz w:val="24"/>
          <w:szCs w:val="24"/>
        </w:rPr>
        <w:t xml:space="preserve"> replicating reactivity patterns observed in Experiment 1</w:t>
      </w:r>
      <w:r w:rsidR="00DF14EA" w:rsidRPr="002B43D7">
        <w:rPr>
          <w:rFonts w:ascii="Times New Roman" w:hAnsi="Times New Roman" w:cs="Times New Roman"/>
          <w:color w:val="4472C4" w:themeColor="accent1"/>
          <w:sz w:val="24"/>
          <w:szCs w:val="24"/>
        </w:rPr>
        <w:t>,</w:t>
      </w:r>
      <w:r w:rsidR="00010C1B">
        <w:rPr>
          <w:rFonts w:ascii="Times New Roman" w:hAnsi="Times New Roman" w:cs="Times New Roman"/>
          <w:color w:val="4472C4" w:themeColor="accent1"/>
          <w:sz w:val="24"/>
          <w:szCs w:val="24"/>
        </w:rPr>
        <w:t xml:space="preserve"> </w:t>
      </w:r>
      <w:r w:rsidR="008F07F6" w:rsidRPr="002B43D7">
        <w:rPr>
          <w:rFonts w:ascii="Times New Roman" w:hAnsi="Times New Roman" w:cs="Times New Roman"/>
          <w:color w:val="4472C4" w:themeColor="accent1"/>
          <w:sz w:val="24"/>
          <w:szCs w:val="24"/>
        </w:rPr>
        <w:t xml:space="preserve">Experiments 2 and 3 provided </w:t>
      </w:r>
      <w:commentRangeStart w:id="424"/>
      <w:r w:rsidR="008F07F6" w:rsidRPr="002B43D7">
        <w:rPr>
          <w:rFonts w:ascii="Times New Roman" w:hAnsi="Times New Roman" w:cs="Times New Roman"/>
          <w:color w:val="4472C4" w:themeColor="accent1"/>
          <w:sz w:val="24"/>
          <w:szCs w:val="24"/>
        </w:rPr>
        <w:t xml:space="preserve">novel </w:t>
      </w:r>
      <w:r w:rsidR="007D1998" w:rsidRPr="002B43D7">
        <w:rPr>
          <w:rFonts w:ascii="Times New Roman" w:hAnsi="Times New Roman" w:cs="Times New Roman"/>
          <w:color w:val="4472C4" w:themeColor="accent1"/>
          <w:sz w:val="24"/>
          <w:szCs w:val="24"/>
        </w:rPr>
        <w:t>comparisons</w:t>
      </w:r>
      <w:r w:rsidR="002B43D7" w:rsidRPr="002B43D7">
        <w:rPr>
          <w:rFonts w:ascii="Times New Roman" w:hAnsi="Times New Roman" w:cs="Times New Roman"/>
          <w:color w:val="4472C4" w:themeColor="accent1"/>
          <w:sz w:val="24"/>
          <w:szCs w:val="24"/>
        </w:rPr>
        <w:t xml:space="preserve"> </w:t>
      </w:r>
      <w:commentRangeEnd w:id="424"/>
      <w:r w:rsidR="00E72B8F">
        <w:rPr>
          <w:rStyle w:val="CommentReference"/>
        </w:rPr>
        <w:commentReference w:id="424"/>
      </w:r>
      <w:r w:rsidR="002B43D7" w:rsidRPr="002B43D7">
        <w:rPr>
          <w:rFonts w:ascii="Times New Roman" w:hAnsi="Times New Roman" w:cs="Times New Roman"/>
          <w:color w:val="4472C4" w:themeColor="accent1"/>
          <w:sz w:val="24"/>
          <w:szCs w:val="24"/>
        </w:rPr>
        <w:t>by extending these findings to backward and symmetrical pairs, respectively</w:t>
      </w:r>
      <w:r w:rsidR="00D1591A">
        <w:rPr>
          <w:rFonts w:ascii="Times New Roman" w:hAnsi="Times New Roman" w:cs="Times New Roman"/>
          <w:color w:val="4472C4" w:themeColor="accent1"/>
          <w:sz w:val="24"/>
          <w:szCs w:val="24"/>
        </w:rPr>
        <w:t>.</w:t>
      </w:r>
      <w:r w:rsidR="007E75E6">
        <w:rPr>
          <w:rFonts w:ascii="Times New Roman" w:hAnsi="Times New Roman" w:cs="Times New Roman"/>
          <w:color w:val="4472C4" w:themeColor="accent1"/>
          <w:sz w:val="24"/>
          <w:szCs w:val="24"/>
        </w:rPr>
        <w:t xml:space="preserve"> The extension of positive reactivity patterns to each pair type </w:t>
      </w:r>
      <w:r w:rsidR="00976514" w:rsidRPr="003D5E74">
        <w:rPr>
          <w:rFonts w:ascii="Times New Roman" w:hAnsi="Times New Roman" w:cs="Times New Roman"/>
          <w:color w:val="4472C4" w:themeColor="accent1"/>
          <w:sz w:val="24"/>
          <w:szCs w:val="24"/>
        </w:rPr>
        <w:t xml:space="preserve">further </w:t>
      </w:r>
      <w:r w:rsidR="00126F48" w:rsidRPr="003D5E74">
        <w:rPr>
          <w:rFonts w:ascii="Times New Roman" w:hAnsi="Times New Roman" w:cs="Times New Roman"/>
          <w:color w:val="4472C4" w:themeColor="accent1"/>
          <w:sz w:val="24"/>
          <w:szCs w:val="24"/>
        </w:rPr>
        <w:t>demons</w:t>
      </w:r>
      <w:r w:rsidR="00976514" w:rsidRPr="003D5E74">
        <w:rPr>
          <w:rFonts w:ascii="Times New Roman" w:hAnsi="Times New Roman" w:cs="Times New Roman"/>
          <w:color w:val="4472C4" w:themeColor="accent1"/>
          <w:sz w:val="24"/>
          <w:szCs w:val="24"/>
        </w:rPr>
        <w:t>t</w:t>
      </w:r>
      <w:r w:rsidR="00126F48" w:rsidRPr="003D5E74">
        <w:rPr>
          <w:rFonts w:ascii="Times New Roman" w:hAnsi="Times New Roman" w:cs="Times New Roman"/>
          <w:color w:val="4472C4" w:themeColor="accent1"/>
          <w:sz w:val="24"/>
          <w:szCs w:val="24"/>
        </w:rPr>
        <w:t>rate</w:t>
      </w:r>
      <w:r w:rsidR="007E75E6">
        <w:rPr>
          <w:rFonts w:ascii="Times New Roman" w:hAnsi="Times New Roman" w:cs="Times New Roman"/>
          <w:color w:val="4472C4" w:themeColor="accent1"/>
          <w:sz w:val="24"/>
          <w:szCs w:val="24"/>
        </w:rPr>
        <w:t>s</w:t>
      </w:r>
      <w:r w:rsidR="00976514" w:rsidRPr="003D5E74">
        <w:rPr>
          <w:rFonts w:ascii="Times New Roman" w:hAnsi="Times New Roman" w:cs="Times New Roman"/>
          <w:color w:val="4472C4" w:themeColor="accent1"/>
          <w:sz w:val="24"/>
          <w:szCs w:val="24"/>
        </w:rPr>
        <w:t xml:space="preserve"> </w:t>
      </w:r>
      <w:r w:rsidR="00806637" w:rsidRPr="003D5E74">
        <w:rPr>
          <w:rFonts w:ascii="Times New Roman" w:hAnsi="Times New Roman" w:cs="Times New Roman"/>
          <w:color w:val="4472C4" w:themeColor="accent1"/>
          <w:sz w:val="24"/>
          <w:szCs w:val="24"/>
        </w:rPr>
        <w:t>the</w:t>
      </w:r>
      <w:r w:rsidR="00976514" w:rsidRPr="003D5E74">
        <w:rPr>
          <w:rFonts w:ascii="Times New Roman" w:hAnsi="Times New Roman" w:cs="Times New Roman"/>
          <w:color w:val="4472C4" w:themeColor="accent1"/>
          <w:sz w:val="24"/>
          <w:szCs w:val="24"/>
        </w:rPr>
        <w:t xml:space="preserve"> importance of pair relatedness </w:t>
      </w:r>
      <w:r w:rsidR="00D478D3" w:rsidRPr="003D5E74">
        <w:rPr>
          <w:rFonts w:ascii="Times New Roman" w:hAnsi="Times New Roman" w:cs="Times New Roman"/>
          <w:color w:val="4472C4" w:themeColor="accent1"/>
          <w:sz w:val="24"/>
          <w:szCs w:val="24"/>
        </w:rPr>
        <w:t>as a determin</w:t>
      </w:r>
      <w:r w:rsidR="00806637" w:rsidRPr="003D5E74">
        <w:rPr>
          <w:rFonts w:ascii="Times New Roman" w:hAnsi="Times New Roman" w:cs="Times New Roman"/>
          <w:color w:val="4472C4" w:themeColor="accent1"/>
          <w:sz w:val="24"/>
          <w:szCs w:val="24"/>
        </w:rPr>
        <w:t xml:space="preserve">ing factor </w:t>
      </w:r>
      <w:r w:rsidR="00D478D3" w:rsidRPr="003D5E74">
        <w:rPr>
          <w:rFonts w:ascii="Times New Roman" w:hAnsi="Times New Roman" w:cs="Times New Roman"/>
          <w:color w:val="4472C4" w:themeColor="accent1"/>
          <w:sz w:val="24"/>
          <w:szCs w:val="24"/>
        </w:rPr>
        <w:t>of reactivity</w:t>
      </w:r>
      <w:r w:rsidR="00A41F0F" w:rsidRPr="003D5E74">
        <w:rPr>
          <w:rFonts w:ascii="Times New Roman" w:hAnsi="Times New Roman" w:cs="Times New Roman"/>
          <w:color w:val="4472C4" w:themeColor="accent1"/>
          <w:sz w:val="24"/>
          <w:szCs w:val="24"/>
        </w:rPr>
        <w:t xml:space="preserve">. </w:t>
      </w:r>
      <w:r w:rsidR="007E75E6">
        <w:rPr>
          <w:rFonts w:ascii="Times New Roman" w:hAnsi="Times New Roman" w:cs="Times New Roman"/>
          <w:color w:val="4472C4" w:themeColor="accent1"/>
          <w:sz w:val="24"/>
          <w:szCs w:val="24"/>
        </w:rPr>
        <w:t>Furthermore</w:t>
      </w:r>
      <w:r w:rsidR="00A41F0F" w:rsidRPr="003D5E74">
        <w:rPr>
          <w:rFonts w:ascii="Times New Roman" w:hAnsi="Times New Roman" w:cs="Times New Roman"/>
          <w:color w:val="4472C4" w:themeColor="accent1"/>
          <w:sz w:val="24"/>
          <w:szCs w:val="24"/>
        </w:rPr>
        <w:t xml:space="preserve">, the extension of this pattern to backward </w:t>
      </w:r>
      <w:r w:rsidR="009D141C">
        <w:rPr>
          <w:rFonts w:ascii="Times New Roman" w:hAnsi="Times New Roman" w:cs="Times New Roman"/>
          <w:color w:val="4472C4" w:themeColor="accent1"/>
          <w:sz w:val="24"/>
          <w:szCs w:val="24"/>
        </w:rPr>
        <w:t xml:space="preserve">and symmetrical </w:t>
      </w:r>
      <w:r w:rsidR="00A41F0F" w:rsidRPr="003D5E74">
        <w:rPr>
          <w:rFonts w:ascii="Times New Roman" w:hAnsi="Times New Roman" w:cs="Times New Roman"/>
          <w:color w:val="4472C4" w:themeColor="accent1"/>
          <w:sz w:val="24"/>
          <w:szCs w:val="24"/>
        </w:rPr>
        <w:t>associates</w:t>
      </w:r>
      <w:r w:rsidR="00860E13" w:rsidRPr="003D5E74">
        <w:rPr>
          <w:rFonts w:ascii="Times New Roman" w:hAnsi="Times New Roman" w:cs="Times New Roman"/>
          <w:color w:val="4472C4" w:themeColor="accent1"/>
          <w:sz w:val="24"/>
          <w:szCs w:val="24"/>
        </w:rPr>
        <w:t>—deceptive pair type</w:t>
      </w:r>
      <w:r w:rsidR="009D141C">
        <w:rPr>
          <w:rFonts w:ascii="Times New Roman" w:hAnsi="Times New Roman" w:cs="Times New Roman"/>
          <w:color w:val="4472C4" w:themeColor="accent1"/>
          <w:sz w:val="24"/>
          <w:szCs w:val="24"/>
        </w:rPr>
        <w:t>s</w:t>
      </w:r>
      <w:r w:rsidR="00860E13" w:rsidRPr="003D5E74">
        <w:rPr>
          <w:rFonts w:ascii="Times New Roman" w:hAnsi="Times New Roman" w:cs="Times New Roman"/>
          <w:color w:val="4472C4" w:themeColor="accent1"/>
          <w:sz w:val="24"/>
          <w:szCs w:val="24"/>
        </w:rPr>
        <w:t xml:space="preserve"> in which relatedness cues are less likely to be available at test</w:t>
      </w:r>
      <w:r w:rsidR="008C35CE" w:rsidRPr="003D5E74">
        <w:rPr>
          <w:rFonts w:ascii="Times New Roman" w:hAnsi="Times New Roman" w:cs="Times New Roman"/>
          <w:color w:val="4472C4" w:themeColor="accent1"/>
          <w:sz w:val="24"/>
          <w:szCs w:val="24"/>
        </w:rPr>
        <w:t xml:space="preserve">—suggests that </w:t>
      </w:r>
      <w:r w:rsidR="00FE71D9">
        <w:rPr>
          <w:rFonts w:ascii="Times New Roman" w:hAnsi="Times New Roman" w:cs="Times New Roman"/>
          <w:color w:val="4472C4" w:themeColor="accent1"/>
          <w:sz w:val="24"/>
          <w:szCs w:val="24"/>
        </w:rPr>
        <w:t xml:space="preserve">reactivity on </w:t>
      </w:r>
      <w:r w:rsidR="008C35CE" w:rsidRPr="003D5E74">
        <w:rPr>
          <w:rFonts w:ascii="Times New Roman" w:hAnsi="Times New Roman" w:cs="Times New Roman"/>
          <w:color w:val="4472C4" w:themeColor="accent1"/>
          <w:sz w:val="24"/>
          <w:szCs w:val="24"/>
        </w:rPr>
        <w:t>related pair</w:t>
      </w:r>
      <w:r w:rsidR="00FE71D9">
        <w:rPr>
          <w:rFonts w:ascii="Times New Roman" w:hAnsi="Times New Roman" w:cs="Times New Roman"/>
          <w:color w:val="4472C4" w:themeColor="accent1"/>
          <w:sz w:val="24"/>
          <w:szCs w:val="24"/>
        </w:rPr>
        <w:t>s</w:t>
      </w:r>
      <w:r w:rsidR="008C35CE" w:rsidRPr="003D5E74">
        <w:rPr>
          <w:rFonts w:ascii="Times New Roman" w:hAnsi="Times New Roman" w:cs="Times New Roman"/>
          <w:color w:val="4472C4" w:themeColor="accent1"/>
          <w:sz w:val="24"/>
          <w:szCs w:val="24"/>
        </w:rPr>
        <w:t xml:space="preserve"> may also </w:t>
      </w:r>
      <w:r w:rsidR="00FE71D9">
        <w:rPr>
          <w:rFonts w:ascii="Times New Roman" w:hAnsi="Times New Roman" w:cs="Times New Roman"/>
          <w:color w:val="4472C4" w:themeColor="accent1"/>
          <w:sz w:val="24"/>
          <w:szCs w:val="24"/>
        </w:rPr>
        <w:t>occur</w:t>
      </w:r>
      <w:r w:rsidR="008C35CE" w:rsidRPr="003D5E74">
        <w:rPr>
          <w:rFonts w:ascii="Times New Roman" w:hAnsi="Times New Roman" w:cs="Times New Roman"/>
          <w:color w:val="4472C4" w:themeColor="accent1"/>
          <w:sz w:val="24"/>
          <w:szCs w:val="24"/>
        </w:rPr>
        <w:t xml:space="preserve"> due to </w:t>
      </w:r>
      <w:r w:rsidR="00FE71D9">
        <w:rPr>
          <w:rFonts w:ascii="Times New Roman" w:hAnsi="Times New Roman" w:cs="Times New Roman"/>
          <w:color w:val="4472C4" w:themeColor="accent1"/>
          <w:sz w:val="24"/>
          <w:szCs w:val="24"/>
        </w:rPr>
        <w:t xml:space="preserve">additional </w:t>
      </w:r>
      <w:r w:rsidR="008C35CE" w:rsidRPr="003D5E74">
        <w:rPr>
          <w:rFonts w:ascii="Times New Roman" w:hAnsi="Times New Roman" w:cs="Times New Roman"/>
          <w:color w:val="4472C4" w:themeColor="accent1"/>
          <w:sz w:val="24"/>
          <w:szCs w:val="24"/>
        </w:rPr>
        <w:t>rela</w:t>
      </w:r>
      <w:r w:rsidR="00FE71D9">
        <w:rPr>
          <w:rFonts w:ascii="Times New Roman" w:hAnsi="Times New Roman" w:cs="Times New Roman"/>
          <w:color w:val="4472C4" w:themeColor="accent1"/>
          <w:sz w:val="24"/>
          <w:szCs w:val="24"/>
        </w:rPr>
        <w:t xml:space="preserve">tional processing at encoding (see Maxwell </w:t>
      </w:r>
      <w:r w:rsidR="002B2F2E">
        <w:rPr>
          <w:rFonts w:ascii="Times New Roman" w:hAnsi="Times New Roman" w:cs="Times New Roman"/>
          <w:color w:val="4472C4" w:themeColor="accent1"/>
          <w:sz w:val="24"/>
          <w:szCs w:val="24"/>
        </w:rPr>
        <w:t>&amp; Huff, 2022)</w:t>
      </w:r>
      <w:r w:rsidR="008C35CE" w:rsidRPr="003D5E74">
        <w:rPr>
          <w:rFonts w:ascii="Times New Roman" w:hAnsi="Times New Roman" w:cs="Times New Roman"/>
          <w:color w:val="4472C4" w:themeColor="accent1"/>
          <w:sz w:val="24"/>
          <w:szCs w:val="24"/>
        </w:rPr>
        <w:t xml:space="preserve">. However, </w:t>
      </w:r>
      <w:r w:rsidR="00076AB3">
        <w:rPr>
          <w:rFonts w:ascii="Times New Roman" w:hAnsi="Times New Roman" w:cs="Times New Roman"/>
          <w:color w:val="4472C4" w:themeColor="accent1"/>
          <w:sz w:val="24"/>
          <w:szCs w:val="24"/>
        </w:rPr>
        <w:t>as</w:t>
      </w:r>
      <w:r w:rsidR="00DD77D4" w:rsidRPr="003D5E74">
        <w:rPr>
          <w:rFonts w:ascii="Times New Roman" w:hAnsi="Times New Roman" w:cs="Times New Roman"/>
          <w:color w:val="4472C4" w:themeColor="accent1"/>
          <w:sz w:val="24"/>
          <w:szCs w:val="24"/>
        </w:rPr>
        <w:t xml:space="preserve"> </w:t>
      </w:r>
      <w:r w:rsidR="008C35CE" w:rsidRPr="003D5E74">
        <w:rPr>
          <w:rFonts w:ascii="Times New Roman" w:hAnsi="Times New Roman" w:cs="Times New Roman"/>
          <w:color w:val="4472C4" w:themeColor="accent1"/>
          <w:sz w:val="24"/>
          <w:szCs w:val="24"/>
        </w:rPr>
        <w:t xml:space="preserve">the present study was not </w:t>
      </w:r>
      <w:r w:rsidR="00DD77D4" w:rsidRPr="003D5E74">
        <w:rPr>
          <w:rFonts w:ascii="Times New Roman" w:hAnsi="Times New Roman" w:cs="Times New Roman"/>
          <w:color w:val="4472C4" w:themeColor="accent1"/>
          <w:sz w:val="24"/>
          <w:szCs w:val="24"/>
        </w:rPr>
        <w:t xml:space="preserve">specifically </w:t>
      </w:r>
      <w:r w:rsidR="008C35CE" w:rsidRPr="003D5E74">
        <w:rPr>
          <w:rFonts w:ascii="Times New Roman" w:hAnsi="Times New Roman" w:cs="Times New Roman"/>
          <w:color w:val="4472C4" w:themeColor="accent1"/>
          <w:sz w:val="24"/>
          <w:szCs w:val="24"/>
        </w:rPr>
        <w:t xml:space="preserve">designed to </w:t>
      </w:r>
      <w:r w:rsidR="00DD77D4" w:rsidRPr="003D5E74">
        <w:rPr>
          <w:rFonts w:ascii="Times New Roman" w:hAnsi="Times New Roman" w:cs="Times New Roman"/>
          <w:color w:val="4472C4" w:themeColor="accent1"/>
          <w:sz w:val="24"/>
          <w:szCs w:val="24"/>
        </w:rPr>
        <w:t>assess the role of relational encoding on reactivity,</w:t>
      </w:r>
      <w:r w:rsidR="008C35CE" w:rsidRPr="003D5E74">
        <w:rPr>
          <w:rFonts w:ascii="Times New Roman" w:hAnsi="Times New Roman" w:cs="Times New Roman"/>
          <w:color w:val="4472C4" w:themeColor="accent1"/>
          <w:sz w:val="24"/>
          <w:szCs w:val="24"/>
        </w:rPr>
        <w:t xml:space="preserve"> more work </w:t>
      </w:r>
      <w:r w:rsidR="002B2F2E">
        <w:rPr>
          <w:rFonts w:ascii="Times New Roman" w:hAnsi="Times New Roman" w:cs="Times New Roman"/>
          <w:color w:val="4472C4" w:themeColor="accent1"/>
          <w:sz w:val="24"/>
          <w:szCs w:val="24"/>
        </w:rPr>
        <w:t>will be</w:t>
      </w:r>
      <w:r w:rsidR="008C35CE" w:rsidRPr="003D5E74">
        <w:rPr>
          <w:rFonts w:ascii="Times New Roman" w:hAnsi="Times New Roman" w:cs="Times New Roman"/>
          <w:color w:val="4472C4" w:themeColor="accent1"/>
          <w:sz w:val="24"/>
          <w:szCs w:val="24"/>
        </w:rPr>
        <w:t xml:space="preserve"> needed to fully test this account</w:t>
      </w:r>
      <w:r w:rsidR="00DD77D4" w:rsidRPr="003D5E74">
        <w:rPr>
          <w:rFonts w:ascii="Times New Roman" w:hAnsi="Times New Roman" w:cs="Times New Roman"/>
          <w:color w:val="4472C4" w:themeColor="accent1"/>
          <w:sz w:val="24"/>
          <w:szCs w:val="24"/>
        </w:rPr>
        <w:t>.</w:t>
      </w:r>
    </w:p>
    <w:p w14:paraId="63588902" w14:textId="21E7C7D8" w:rsidR="00BC2E03" w:rsidRDefault="00D478D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806637">
        <w:rPr>
          <w:rFonts w:ascii="Times New Roman" w:hAnsi="Times New Roman" w:cs="Times New Roman"/>
          <w:sz w:val="24"/>
          <w:szCs w:val="24"/>
        </w:rPr>
        <w:t>i</w:t>
      </w:r>
      <w:r w:rsidR="00BC2E03">
        <w:rPr>
          <w:rFonts w:ascii="Times New Roman" w:hAnsi="Times New Roman" w:cs="Times New Roman"/>
          <w:sz w:val="24"/>
          <w:szCs w:val="24"/>
        </w:rPr>
        <w:t xml:space="preserve">n addition to testing </w:t>
      </w:r>
      <w:r w:rsidR="000A0645">
        <w:rPr>
          <w:rFonts w:ascii="Times New Roman" w:hAnsi="Times New Roman" w:cs="Times New Roman"/>
          <w:sz w:val="24"/>
          <w:szCs w:val="24"/>
        </w:rPr>
        <w:t xml:space="preserve">for </w:t>
      </w:r>
      <w:r w:rsidR="00BC2E03">
        <w:rPr>
          <w:rFonts w:ascii="Times New Roman" w:hAnsi="Times New Roman" w:cs="Times New Roman"/>
          <w:sz w:val="24"/>
          <w:szCs w:val="24"/>
        </w:rPr>
        <w:t>r</w:t>
      </w:r>
      <w:r w:rsidR="000A0645">
        <w:rPr>
          <w:rFonts w:ascii="Times New Roman" w:hAnsi="Times New Roman" w:cs="Times New Roman"/>
          <w:sz w:val="24"/>
          <w:szCs w:val="24"/>
        </w:rPr>
        <w:t>e</w:t>
      </w:r>
      <w:r w:rsidR="00BC2E03">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sidR="00BC2E03">
        <w:rPr>
          <w:rFonts w:ascii="Times New Roman" w:hAnsi="Times New Roman" w:cs="Times New Roman"/>
          <w:sz w:val="24"/>
          <w:szCs w:val="24"/>
        </w:rPr>
        <w:t xml:space="preserve"> list type</w:t>
      </w:r>
      <w:r w:rsidR="00C9475F">
        <w:rPr>
          <w:rFonts w:ascii="Times New Roman" w:hAnsi="Times New Roman" w:cs="Times New Roman"/>
          <w:sz w:val="24"/>
          <w:szCs w:val="24"/>
        </w:rPr>
        <w:t>s</w:t>
      </w:r>
      <w:r w:rsidR="00BC2E03">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sidR="00BC2E03">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sidR="00BC2E03">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sidR="00BC2E03">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sidR="00BC2E03">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sidR="00BC2E03">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sidR="00BC2E03">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sidR="00BC2E03">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sidR="00BC2E03">
        <w:rPr>
          <w:rFonts w:ascii="Times New Roman" w:hAnsi="Times New Roman" w:cs="Times New Roman"/>
          <w:sz w:val="24"/>
          <w:szCs w:val="24"/>
        </w:rPr>
        <w:t xml:space="preserve"> </w:t>
      </w:r>
      <w:r w:rsidR="00A35188">
        <w:rPr>
          <w:rFonts w:ascii="Times New Roman" w:hAnsi="Times New Roman" w:cs="Times New Roman"/>
          <w:sz w:val="24"/>
          <w:szCs w:val="24"/>
        </w:rPr>
        <w:t xml:space="preserve">Thus, the </w:t>
      </w:r>
      <w:del w:id="425" w:author="Mark Huff" w:date="2022-09-25T15:35:00Z">
        <w:r w:rsidR="00A35188" w:rsidDel="00686607">
          <w:rPr>
            <w:rFonts w:ascii="Times New Roman" w:hAnsi="Times New Roman" w:cs="Times New Roman"/>
            <w:sz w:val="24"/>
            <w:szCs w:val="24"/>
          </w:rPr>
          <w:delText xml:space="preserve">frequency </w:delText>
        </w:r>
      </w:del>
      <w:ins w:id="426" w:author="Mark Huff" w:date="2022-09-25T15:35:00Z">
        <w:r w:rsidR="00686607">
          <w:rPr>
            <w:rFonts w:ascii="Times New Roman" w:hAnsi="Times New Roman" w:cs="Times New Roman"/>
            <w:sz w:val="24"/>
            <w:szCs w:val="24"/>
          </w:rPr>
          <w:t>frequency-</w:t>
        </w:r>
      </w:ins>
      <w:r w:rsidR="00A35188">
        <w:rPr>
          <w:rFonts w:ascii="Times New Roman" w:hAnsi="Times New Roman" w:cs="Times New Roman"/>
          <w:sz w:val="24"/>
          <w:szCs w:val="24"/>
        </w:rPr>
        <w:t xml:space="preserve">judgment task resembled </w:t>
      </w:r>
      <w:proofErr w:type="gramStart"/>
      <w:r w:rsidR="00A35188">
        <w:rPr>
          <w:rFonts w:ascii="Times New Roman" w:hAnsi="Times New Roman" w:cs="Times New Roman"/>
          <w:sz w:val="24"/>
          <w:szCs w:val="24"/>
        </w:rPr>
        <w:t>JOLs</w:t>
      </w:r>
      <w:r w:rsidR="001B2012">
        <w:rPr>
          <w:rFonts w:ascii="Times New Roman" w:hAnsi="Times New Roman" w:cs="Times New Roman"/>
          <w:sz w:val="24"/>
          <w:szCs w:val="24"/>
        </w:rPr>
        <w:t>,</w:t>
      </w:r>
      <w:r w:rsidR="00A35188">
        <w:rPr>
          <w:rFonts w:ascii="Times New Roman" w:hAnsi="Times New Roman" w:cs="Times New Roman"/>
          <w:sz w:val="24"/>
          <w:szCs w:val="24"/>
        </w:rPr>
        <w:t xml:space="preserve"> but</w:t>
      </w:r>
      <w:proofErr w:type="gramEnd"/>
      <w:r w:rsidR="00A35188">
        <w:rPr>
          <w:rFonts w:ascii="Times New Roman" w:hAnsi="Times New Roman" w:cs="Times New Roman"/>
          <w:sz w:val="24"/>
          <w:szCs w:val="24"/>
        </w:rPr>
        <w:t xml:space="preserve"> removed the</w:t>
      </w:r>
      <w:r w:rsidR="00BC2E03">
        <w:rPr>
          <w:rFonts w:ascii="Times New Roman" w:hAnsi="Times New Roman" w:cs="Times New Roman"/>
          <w:sz w:val="24"/>
          <w:szCs w:val="24"/>
        </w:rPr>
        <w:t xml:space="preserve"> require</w:t>
      </w:r>
      <w:r w:rsidR="00A35188">
        <w:rPr>
          <w:rFonts w:ascii="Times New Roman" w:hAnsi="Times New Roman" w:cs="Times New Roman"/>
          <w:sz w:val="24"/>
          <w:szCs w:val="24"/>
        </w:rPr>
        <w:t>ment</w:t>
      </w:r>
      <w:r w:rsidR="00BC2E03">
        <w:rPr>
          <w:rFonts w:ascii="Times New Roman" w:hAnsi="Times New Roman" w:cs="Times New Roman"/>
          <w:sz w:val="24"/>
          <w:szCs w:val="24"/>
        </w:rPr>
        <w:t xml:space="preserve"> that participants forecast </w:t>
      </w:r>
      <w:r w:rsidR="00BC2E03">
        <w:rPr>
          <w:rFonts w:ascii="Times New Roman" w:hAnsi="Times New Roman" w:cs="Times New Roman"/>
          <w:sz w:val="24"/>
          <w:szCs w:val="24"/>
        </w:rPr>
        <w:lastRenderedPageBreak/>
        <w:t>later recall.</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04CE6B3C"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 xml:space="preserve">gned to </w:t>
      </w:r>
      <w:del w:id="427" w:author="Mark Huff" w:date="2022-09-25T15:32:00Z">
        <w:r w:rsidR="006F39AB" w:rsidDel="00EB00B8">
          <w:rPr>
            <w:rFonts w:ascii="Times New Roman" w:hAnsi="Times New Roman" w:cs="Times New Roman"/>
            <w:sz w:val="24"/>
            <w:szCs w:val="24"/>
          </w:rPr>
          <w:delText xml:space="preserve">test </w:delText>
        </w:r>
      </w:del>
      <w:ins w:id="428" w:author="Mark Huff" w:date="2022-09-25T15:32:00Z">
        <w:r w:rsidR="00EB00B8">
          <w:rPr>
            <w:rFonts w:ascii="Times New Roman" w:hAnsi="Times New Roman" w:cs="Times New Roman"/>
            <w:sz w:val="24"/>
            <w:szCs w:val="24"/>
          </w:rPr>
          <w:t xml:space="preserve">evaluate </w:t>
        </w:r>
      </w:ins>
      <w:r w:rsidR="006F39AB">
        <w:rPr>
          <w:rFonts w:ascii="Times New Roman" w:hAnsi="Times New Roman" w:cs="Times New Roman"/>
          <w:sz w:val="24"/>
          <w:szCs w:val="24"/>
        </w:rPr>
        <w:t>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observation, Maxwell </w:t>
      </w:r>
      <w:del w:id="429" w:author="Mark Huff" w:date="2022-09-25T15:32:00Z">
        <w:r w:rsidR="00CA1423" w:rsidDel="00EB00B8">
          <w:rPr>
            <w:rFonts w:ascii="Times New Roman" w:hAnsi="Times New Roman" w:cs="Times New Roman"/>
            <w:sz w:val="24"/>
            <w:szCs w:val="24"/>
          </w:rPr>
          <w:delText xml:space="preserve">&amp; </w:delText>
        </w:r>
      </w:del>
      <w:commentRangeStart w:id="430"/>
      <w:commentRangeStart w:id="431"/>
      <w:ins w:id="432" w:author="Mark Huff" w:date="2022-09-25T15:32:00Z">
        <w:r w:rsidR="00EB00B8">
          <w:rPr>
            <w:rFonts w:ascii="Times New Roman" w:hAnsi="Times New Roman" w:cs="Times New Roman"/>
            <w:sz w:val="24"/>
            <w:szCs w:val="24"/>
          </w:rPr>
          <w:t>and</w:t>
        </w:r>
        <w:commentRangeEnd w:id="430"/>
        <w:r w:rsidR="00EB00B8">
          <w:rPr>
            <w:rStyle w:val="CommentReference"/>
          </w:rPr>
          <w:commentReference w:id="430"/>
        </w:r>
      </w:ins>
      <w:commentRangeEnd w:id="431"/>
      <w:r w:rsidR="00B910D9">
        <w:rPr>
          <w:rStyle w:val="CommentReference"/>
        </w:rPr>
        <w:commentReference w:id="431"/>
      </w:r>
      <w:ins w:id="433" w:author="Mark Huff" w:date="2022-09-25T15:32:00Z">
        <w:r w:rsidR="00EB00B8">
          <w:rPr>
            <w:rFonts w:ascii="Times New Roman" w:hAnsi="Times New Roman" w:cs="Times New Roman"/>
            <w:sz w:val="24"/>
            <w:szCs w:val="24"/>
          </w:rPr>
          <w:t xml:space="preserve"> </w:t>
        </w:r>
      </w:ins>
      <w:r w:rsidR="00CA1423">
        <w:rPr>
          <w:rFonts w:ascii="Times New Roman" w:hAnsi="Times New Roman" w:cs="Times New Roman"/>
          <w:sz w:val="24"/>
          <w:szCs w:val="24"/>
        </w:rPr>
        <w:t xml:space="preserve">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26D3272D"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xml:space="preserve">; see Maxwell &amp; Huff, </w:t>
      </w:r>
      <w:r w:rsidR="00184651">
        <w:rPr>
          <w:rFonts w:ascii="Times New Roman" w:hAnsi="Times New Roman" w:cs="Times New Roman"/>
          <w:color w:val="000000" w:themeColor="text1"/>
          <w:sz w:val="24"/>
          <w:szCs w:val="24"/>
        </w:rPr>
        <w:t>2022</w:t>
      </w:r>
      <w:r w:rsidR="000379B5">
        <w:rPr>
          <w:rFonts w:ascii="Times New Roman" w:hAnsi="Times New Roman" w:cs="Times New Roman"/>
          <w:color w:val="000000" w:themeColor="text1"/>
          <w:sz w:val="24"/>
          <w:szCs w:val="24"/>
        </w:rPr>
        <w:t>,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w:t>
      </w:r>
      <w:proofErr w:type="gramStart"/>
      <w:r w:rsidR="00E9030E">
        <w:rPr>
          <w:rFonts w:ascii="Times New Roman" w:hAnsi="Times New Roman" w:cs="Times New Roman"/>
          <w:color w:val="000000" w:themeColor="text1"/>
          <w:sz w:val="24"/>
          <w:szCs w:val="24"/>
        </w:rPr>
        <w:t>JOLs</w:t>
      </w:r>
      <w:proofErr w:type="gramEnd"/>
      <w:r w:rsidR="00E9030E">
        <w:rPr>
          <w:rFonts w:ascii="Times New Roman" w:hAnsi="Times New Roman" w:cs="Times New Roman"/>
          <w:color w:val="000000" w:themeColor="text1"/>
          <w:sz w:val="24"/>
          <w:szCs w:val="24"/>
        </w:rPr>
        <w:t xml:space="preserve">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5796C1F5" w14:textId="587321E8" w:rsidR="00AF6DDA" w:rsidRPr="00AA2F2D" w:rsidRDefault="00CE6FCB" w:rsidP="00AA2F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w:t>
      </w:r>
      <w:proofErr w:type="gramStart"/>
      <w:r w:rsidR="00034CAB">
        <w:rPr>
          <w:rFonts w:ascii="Times New Roman" w:hAnsi="Times New Roman" w:cs="Times New Roman"/>
          <w:sz w:val="24"/>
          <w:szCs w:val="24"/>
        </w:rPr>
        <w:t>related</w:t>
      </w:r>
      <w:proofErr w:type="gramEnd"/>
      <w:r w:rsidR="00034CAB">
        <w:rPr>
          <w:rFonts w:ascii="Times New Roman" w:hAnsi="Times New Roman" w:cs="Times New Roman"/>
          <w:sz w:val="24"/>
          <w:szCs w:val="24"/>
        </w:rPr>
        <w:t xml:space="preserve">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(e.g., only unrelated pairs). Across three experiments, we show that JOLs produce</w:t>
      </w:r>
      <w:r w:rsidR="001E4581">
        <w:rPr>
          <w:rFonts w:ascii="Times New Roman" w:hAnsi="Times New Roman" w:cs="Times New Roman"/>
          <w:sz w:val="24"/>
          <w:szCs w:val="24"/>
        </w:rPr>
        <w:t>d</w:t>
      </w:r>
      <w:r w:rsidR="00034CAB">
        <w:rPr>
          <w:rFonts w:ascii="Times New Roman" w:hAnsi="Times New Roman" w:cs="Times New Roman"/>
          <w:sz w:val="24"/>
          <w:szCs w:val="24"/>
        </w:rPr>
        <w:t xml:space="preserve"> positive reactivity on related pairs</w:t>
      </w:r>
      <w:r w:rsidR="00435F0C">
        <w:rPr>
          <w:rFonts w:ascii="Times New Roman" w:hAnsi="Times New Roman" w:cs="Times New Roman"/>
          <w:sz w:val="24"/>
          <w:szCs w:val="24"/>
        </w:rPr>
        <w:t xml:space="preserve"> (forward, backward, or symmetrical paired associates)</w:t>
      </w:r>
      <w:r w:rsidR="00034CAB">
        <w:rPr>
          <w:rFonts w:ascii="Times New Roman" w:hAnsi="Times New Roman" w:cs="Times New Roman"/>
          <w:sz w:val="24"/>
          <w:szCs w:val="24"/>
        </w:rPr>
        <w:t xml:space="preserve"> but </w:t>
      </w:r>
      <w:r w:rsidR="00435F0C">
        <w:rPr>
          <w:rFonts w:ascii="Times New Roman" w:hAnsi="Times New Roman" w:cs="Times New Roman"/>
          <w:sz w:val="24"/>
          <w:szCs w:val="24"/>
        </w:rPr>
        <w:t xml:space="preserve">were not reactive </w:t>
      </w:r>
      <w:r w:rsidR="00034CAB">
        <w:rPr>
          <w:rFonts w:ascii="Times New Roman" w:hAnsi="Times New Roman" w:cs="Times New Roman"/>
          <w:sz w:val="24"/>
          <w:szCs w:val="24"/>
        </w:rPr>
        <w:t>on unrelated pairs, regardless of whether participants stud</w:t>
      </w:r>
      <w:r w:rsidR="001F08D4">
        <w:rPr>
          <w:rFonts w:ascii="Times New Roman" w:hAnsi="Times New Roman" w:cs="Times New Roman"/>
          <w:sz w:val="24"/>
          <w:szCs w:val="24"/>
        </w:rPr>
        <w:t>ied</w:t>
      </w:r>
      <w:r w:rsidR="00034CAB">
        <w:rPr>
          <w:rFonts w:ascii="Times New Roman" w:hAnsi="Times New Roman" w:cs="Times New Roman"/>
          <w:sz w:val="24"/>
          <w:szCs w:val="24"/>
        </w:rPr>
        <w:t xml:space="preserve"> pairs within mixed or pure-list contexts. </w:t>
      </w:r>
      <w:r w:rsidR="00034CAB" w:rsidRPr="00F64BA1">
        <w:rPr>
          <w:rFonts w:ascii="Times New Roman" w:hAnsi="Times New Roman" w:cs="Times New Roman"/>
          <w:color w:val="0070C0"/>
          <w:sz w:val="24"/>
          <w:szCs w:val="24"/>
        </w:rPr>
        <w:t xml:space="preserve">Additionally, we replicate previous findings </w:t>
      </w:r>
      <w:r w:rsidR="00F64BA1" w:rsidRPr="00F64BA1">
        <w:rPr>
          <w:rFonts w:ascii="Times New Roman" w:hAnsi="Times New Roman" w:cs="Times New Roman"/>
          <w:color w:val="0070C0"/>
          <w:sz w:val="24"/>
          <w:szCs w:val="24"/>
        </w:rPr>
        <w:t xml:space="preserve">which suggest that the memory pattern found using JOLs is </w:t>
      </w:r>
      <w:proofErr w:type="gramStart"/>
      <w:r w:rsidR="00F64BA1" w:rsidRPr="00F64BA1">
        <w:rPr>
          <w:rFonts w:ascii="Times New Roman" w:hAnsi="Times New Roman" w:cs="Times New Roman"/>
          <w:color w:val="0070C0"/>
          <w:sz w:val="24"/>
          <w:szCs w:val="24"/>
        </w:rPr>
        <w:t>similar to</w:t>
      </w:r>
      <w:proofErr w:type="gramEnd"/>
      <w:r w:rsidR="00F64BA1" w:rsidRPr="00F64BA1">
        <w:rPr>
          <w:rFonts w:ascii="Times New Roman" w:hAnsi="Times New Roman" w:cs="Times New Roman"/>
          <w:color w:val="0070C0"/>
          <w:sz w:val="24"/>
          <w:szCs w:val="24"/>
        </w:rPr>
        <w:t xml:space="preserve"> </w:t>
      </w:r>
      <w:r w:rsidR="00505EEA">
        <w:rPr>
          <w:rFonts w:ascii="Times New Roman" w:hAnsi="Times New Roman" w:cs="Times New Roman"/>
          <w:color w:val="0070C0"/>
          <w:sz w:val="24"/>
          <w:szCs w:val="24"/>
        </w:rPr>
        <w:t>patterns</w:t>
      </w:r>
      <w:r w:rsidR="00F64BA1" w:rsidRPr="00F64BA1">
        <w:rPr>
          <w:rFonts w:ascii="Times New Roman" w:hAnsi="Times New Roman" w:cs="Times New Roman"/>
          <w:color w:val="0070C0"/>
          <w:sz w:val="24"/>
          <w:szCs w:val="24"/>
        </w:rPr>
        <w:t xml:space="preserve"> found using other, non-metacognitive judgment task that similarly emphasize cue-target relations.</w:t>
      </w:r>
      <w:r w:rsidR="00F64BA1">
        <w:rPr>
          <w:rFonts w:ascii="Times New Roman" w:hAnsi="Times New Roman" w:cs="Times New Roman"/>
          <w:sz w:val="24"/>
          <w:szCs w:val="24"/>
        </w:rPr>
        <w:t xml:space="preserve"> </w:t>
      </w:r>
      <w:r w:rsidR="00034CAB">
        <w:rPr>
          <w:rFonts w:ascii="Times New Roman" w:hAnsi="Times New Roman" w:cs="Times New Roman"/>
          <w:sz w:val="24"/>
          <w:szCs w:val="24"/>
        </w:rPr>
        <w:t>As a result, the present study provides further evidence for a cue-strengthening account of JOL reactivity</w:t>
      </w:r>
      <w:r w:rsidR="005A590D">
        <w:rPr>
          <w:rFonts w:ascii="Times New Roman" w:hAnsi="Times New Roman" w:cs="Times New Roman"/>
          <w:sz w:val="24"/>
          <w:szCs w:val="24"/>
        </w:rPr>
        <w:t xml:space="preserve"> rather than a goal-changing </w:t>
      </w:r>
      <w:commentRangeStart w:id="434"/>
      <w:r w:rsidR="005A590D">
        <w:rPr>
          <w:rFonts w:ascii="Times New Roman" w:hAnsi="Times New Roman" w:cs="Times New Roman"/>
          <w:sz w:val="24"/>
          <w:szCs w:val="24"/>
        </w:rPr>
        <w:t>account</w:t>
      </w:r>
      <w:commentRangeEnd w:id="434"/>
      <w:r w:rsidR="001414BA">
        <w:rPr>
          <w:rStyle w:val="CommentReference"/>
        </w:rPr>
        <w:commentReference w:id="434"/>
      </w:r>
      <w:r w:rsidR="005A590D">
        <w:rPr>
          <w:rFonts w:ascii="Times New Roman" w:hAnsi="Times New Roman" w:cs="Times New Roman"/>
          <w:sz w:val="24"/>
          <w:szCs w:val="24"/>
        </w:rPr>
        <w:t>.</w:t>
      </w:r>
      <w:ins w:id="435" w:author="Nick Maxwell" w:date="2022-09-25T21:05:00Z">
        <w:r w:rsidR="00D60CEF">
          <w:rPr>
            <w:rFonts w:ascii="Times New Roman" w:hAnsi="Times New Roman" w:cs="Times New Roman"/>
            <w:sz w:val="24"/>
            <w:szCs w:val="24"/>
          </w:rPr>
          <w:t xml:space="preserve"> </w:t>
        </w:r>
        <w:r w:rsidR="00D60CEF" w:rsidRPr="00D60CEF">
          <w:rPr>
            <w:rFonts w:ascii="Times New Roman" w:hAnsi="Times New Roman" w:cs="Times New Roman"/>
            <w:sz w:val="24"/>
            <w:szCs w:val="24"/>
            <w:highlight w:val="yellow"/>
            <w:rPrChange w:id="436" w:author="Nick Maxwell" w:date="2022-09-25T21:05:00Z">
              <w:rPr>
                <w:rFonts w:ascii="Times New Roman" w:hAnsi="Times New Roman" w:cs="Times New Roman"/>
                <w:sz w:val="24"/>
                <w:szCs w:val="24"/>
              </w:rPr>
            </w:rPrChange>
          </w:rPr>
          <w:t>[NOVELTY ASPECT]</w:t>
        </w:r>
      </w:ins>
    </w:p>
    <w:p w14:paraId="4E5F6198" w14:textId="77777777" w:rsidR="00201E31" w:rsidRDefault="00201E31" w:rsidP="009B3BE4">
      <w:pPr>
        <w:spacing w:after="0" w:line="480" w:lineRule="auto"/>
        <w:jc w:val="center"/>
        <w:rPr>
          <w:rFonts w:ascii="Times New Roman" w:hAnsi="Times New Roman" w:cs="Times New Roman"/>
          <w:b/>
          <w:bCs/>
          <w:sz w:val="24"/>
          <w:szCs w:val="24"/>
        </w:rPr>
      </w:pPr>
    </w:p>
    <w:p w14:paraId="16D64F8D" w14:textId="77777777" w:rsidR="00201E31" w:rsidRDefault="00201E31" w:rsidP="009B3BE4">
      <w:pPr>
        <w:spacing w:after="0" w:line="480" w:lineRule="auto"/>
        <w:jc w:val="center"/>
        <w:rPr>
          <w:rFonts w:ascii="Times New Roman" w:hAnsi="Times New Roman" w:cs="Times New Roman"/>
          <w:b/>
          <w:bCs/>
          <w:sz w:val="24"/>
          <w:szCs w:val="24"/>
        </w:rPr>
      </w:pPr>
    </w:p>
    <w:p w14:paraId="73943E47" w14:textId="77777777" w:rsidR="00B910D9" w:rsidRDefault="00B910D9">
      <w:pPr>
        <w:rPr>
          <w:ins w:id="437" w:author="Nick Maxwell" w:date="2022-09-25T21:05:00Z"/>
          <w:rFonts w:ascii="Times New Roman" w:hAnsi="Times New Roman" w:cs="Times New Roman"/>
          <w:b/>
          <w:bCs/>
          <w:sz w:val="24"/>
          <w:szCs w:val="24"/>
        </w:rPr>
      </w:pPr>
      <w:ins w:id="438" w:author="Nick Maxwell" w:date="2022-09-25T21:05:00Z">
        <w:r>
          <w:rPr>
            <w:rFonts w:ascii="Times New Roman" w:hAnsi="Times New Roman" w:cs="Times New Roman"/>
            <w:b/>
            <w:bCs/>
            <w:sz w:val="24"/>
            <w:szCs w:val="24"/>
          </w:rPr>
          <w:lastRenderedPageBreak/>
          <w:br w:type="page"/>
        </w:r>
      </w:ins>
    </w:p>
    <w:p w14:paraId="0B3115E4" w14:textId="1EBA7E84"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439" w:name="_Hlk65826056"/>
      <w:proofErr w:type="spellStart"/>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an</w:t>
      </w:r>
      <w:proofErr w:type="spellEnd"/>
      <w:r>
        <w:rPr>
          <w:rFonts w:ascii="Times New Roman" w:eastAsia="Arial" w:hAnsi="Times New Roman" w:cs="Times New Roman"/>
          <w:sz w:val="24"/>
          <w:szCs w:val="24"/>
        </w:rPr>
        <w:t xml:space="preserve">,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Danion</w:t>
      </w:r>
      <w:proofErr w:type="spellEnd"/>
      <w:r>
        <w:rPr>
          <w:rFonts w:ascii="Times New Roman" w:eastAsia="Arial" w:hAnsi="Times New Roman" w:cs="Times New Roman"/>
          <w:sz w:val="24"/>
          <w:szCs w:val="24"/>
        </w:rPr>
        <w:t xml:space="preserve">,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440" w:name="_Hlk65826197"/>
      <w:bookmarkEnd w:id="439"/>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441" w:name="_Hlk65826038"/>
      <w:bookmarkEnd w:id="440"/>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441"/>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442"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Luna, K., Albuquerque, P. B., &amp; Martín-</w:t>
      </w:r>
      <w:proofErr w:type="spellStart"/>
      <w:r>
        <w:rPr>
          <w:rFonts w:ascii="Times New Roman" w:eastAsia="Arial" w:hAnsi="Times New Roman" w:cs="Times New Roman"/>
          <w:sz w:val="24"/>
          <w:szCs w:val="24"/>
        </w:rPr>
        <w:t>Luengo</w:t>
      </w:r>
      <w:proofErr w:type="spellEnd"/>
      <w:r>
        <w:rPr>
          <w:rFonts w:ascii="Times New Roman" w:eastAsia="Arial" w:hAnsi="Times New Roman" w:cs="Times New Roman"/>
          <w:sz w:val="24"/>
          <w:szCs w:val="24"/>
        </w:rPr>
        <w:t xml:space="preserve">,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442"/>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w:t>
      </w:r>
      <w:proofErr w:type="spellStart"/>
      <w:r>
        <w:rPr>
          <w:rFonts w:ascii="Times New Roman" w:hAnsi="Times New Roman"/>
          <w:sz w:val="24"/>
          <w:szCs w:val="24"/>
        </w:rPr>
        <w:t>Heit</w:t>
      </w:r>
      <w:proofErr w:type="spellEnd"/>
      <w:r>
        <w:rPr>
          <w:rFonts w:ascii="Times New Roman" w:hAnsi="Times New Roman"/>
          <w:sz w:val="24"/>
          <w:szCs w:val="24"/>
        </w:rPr>
        <w:t xml:space="preserve">,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2"/>
          <w:headerReference w:type="first" r:id="rId13"/>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D10EED">
        <w:tc>
          <w:tcPr>
            <w:tcW w:w="1350" w:type="dxa"/>
            <w:tcBorders>
              <w:left w:val="nil"/>
              <w:bottom w:val="single" w:sz="4" w:space="0" w:color="auto"/>
              <w:right w:val="nil"/>
            </w:tcBorders>
          </w:tcPr>
          <w:p w14:paraId="7A3E4646" w14:textId="777777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D10EED">
        <w:trPr>
          <w:gridAfter w:val="1"/>
          <w:wAfter w:w="365" w:type="dxa"/>
        </w:trPr>
        <w:tc>
          <w:tcPr>
            <w:tcW w:w="1350" w:type="dxa"/>
            <w:tcBorders>
              <w:left w:val="nil"/>
              <w:bottom w:val="nil"/>
              <w:right w:val="nil"/>
            </w:tcBorders>
          </w:tcPr>
          <w:p w14:paraId="241B10A0" w14:textId="41D3FC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D10EED">
        <w:trPr>
          <w:gridAfter w:val="1"/>
          <w:wAfter w:w="365" w:type="dxa"/>
        </w:trPr>
        <w:tc>
          <w:tcPr>
            <w:tcW w:w="1350" w:type="dxa"/>
            <w:tcBorders>
              <w:top w:val="nil"/>
              <w:left w:val="nil"/>
              <w:bottom w:val="nil"/>
              <w:right w:val="nil"/>
            </w:tcBorders>
          </w:tcPr>
          <w:p w14:paraId="1B5DAC1E"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D10EED">
        <w:trPr>
          <w:gridAfter w:val="1"/>
          <w:wAfter w:w="365" w:type="dxa"/>
        </w:trPr>
        <w:tc>
          <w:tcPr>
            <w:tcW w:w="1350" w:type="dxa"/>
            <w:tcBorders>
              <w:top w:val="nil"/>
              <w:left w:val="nil"/>
              <w:bottom w:val="nil"/>
              <w:right w:val="nil"/>
            </w:tcBorders>
          </w:tcPr>
          <w:p w14:paraId="1A2FB7C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D10EED">
        <w:trPr>
          <w:gridAfter w:val="1"/>
          <w:wAfter w:w="365" w:type="dxa"/>
        </w:trPr>
        <w:tc>
          <w:tcPr>
            <w:tcW w:w="1350" w:type="dxa"/>
            <w:tcBorders>
              <w:top w:val="nil"/>
              <w:left w:val="nil"/>
              <w:bottom w:val="nil"/>
              <w:right w:val="nil"/>
            </w:tcBorders>
          </w:tcPr>
          <w:p w14:paraId="53E3CDBB" w14:textId="24B7FF9C"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D10EED">
        <w:trPr>
          <w:gridAfter w:val="1"/>
          <w:wAfter w:w="365" w:type="dxa"/>
        </w:trPr>
        <w:tc>
          <w:tcPr>
            <w:tcW w:w="1350" w:type="dxa"/>
            <w:tcBorders>
              <w:top w:val="nil"/>
              <w:left w:val="nil"/>
              <w:bottom w:val="nil"/>
              <w:right w:val="nil"/>
            </w:tcBorders>
          </w:tcPr>
          <w:p w14:paraId="0F462F0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D10EED">
        <w:trPr>
          <w:gridAfter w:val="1"/>
          <w:wAfter w:w="365" w:type="dxa"/>
        </w:trPr>
        <w:tc>
          <w:tcPr>
            <w:tcW w:w="1350" w:type="dxa"/>
            <w:tcBorders>
              <w:top w:val="nil"/>
              <w:left w:val="nil"/>
              <w:bottom w:val="nil"/>
              <w:right w:val="nil"/>
            </w:tcBorders>
          </w:tcPr>
          <w:p w14:paraId="2FD9A77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D10EED">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D10EED">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D10EED">
        <w:trPr>
          <w:gridAfter w:val="1"/>
          <w:wAfter w:w="365" w:type="dxa"/>
          <w:trHeight w:val="530"/>
        </w:trPr>
        <w:tc>
          <w:tcPr>
            <w:tcW w:w="1350" w:type="dxa"/>
            <w:tcBorders>
              <w:top w:val="nil"/>
              <w:left w:val="nil"/>
              <w:right w:val="nil"/>
            </w:tcBorders>
          </w:tcPr>
          <w:p w14:paraId="7C4BD3A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09C138CE"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w:t>
      </w:r>
      <w:del w:id="443" w:author="Mark Huff" w:date="2022-09-25T15:36:00Z">
        <w:r w:rsidDel="0047344F">
          <w:rPr>
            <w:rFonts w:ascii="Times New Roman" w:hAnsi="Times New Roman" w:cs="Times New Roman"/>
            <w:sz w:val="24"/>
            <w:szCs w:val="24"/>
          </w:rPr>
          <w:delText xml:space="preserve">frequency </w:delText>
        </w:r>
      </w:del>
      <w:ins w:id="444"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7FE1B9FE"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w:t>
      </w:r>
      <w:del w:id="445" w:author="Mark Huff" w:date="2022-09-25T15:36:00Z">
        <w:r w:rsidDel="0047344F">
          <w:rPr>
            <w:rFonts w:ascii="Times New Roman" w:hAnsi="Times New Roman" w:cs="Times New Roman"/>
            <w:sz w:val="24"/>
            <w:szCs w:val="24"/>
          </w:rPr>
          <w:delText xml:space="preserve">frequency </w:delText>
        </w:r>
      </w:del>
      <w:ins w:id="446"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345542D0"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w:t>
      </w:r>
      <w:del w:id="447" w:author="Mark Huff" w:date="2022-09-25T15:36:00Z">
        <w:r w:rsidDel="0047344F">
          <w:rPr>
            <w:rFonts w:ascii="Times New Roman" w:hAnsi="Times New Roman" w:cs="Times New Roman"/>
            <w:sz w:val="24"/>
            <w:szCs w:val="24"/>
          </w:rPr>
          <w:delText xml:space="preserve">frequency </w:delText>
        </w:r>
      </w:del>
      <w:ins w:id="448" w:author="Mark Huff" w:date="2022-09-25T15:36:00Z">
        <w:r w:rsidR="0047344F">
          <w:rPr>
            <w:rFonts w:ascii="Times New Roman" w:hAnsi="Times New Roman" w:cs="Times New Roman"/>
            <w:sz w:val="24"/>
            <w:szCs w:val="24"/>
          </w:rPr>
          <w:t>frequency-</w:t>
        </w:r>
      </w:ins>
      <w:r>
        <w:rPr>
          <w:rFonts w:ascii="Times New Roman" w:hAnsi="Times New Roman" w:cs="Times New Roman"/>
          <w:sz w:val="24"/>
          <w:szCs w:val="24"/>
        </w:rPr>
        <w:t>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D10EED">
        <w:tc>
          <w:tcPr>
            <w:tcW w:w="1730" w:type="dxa"/>
            <w:tcBorders>
              <w:left w:val="nil"/>
              <w:bottom w:val="single" w:sz="4" w:space="0" w:color="auto"/>
              <w:right w:val="nil"/>
            </w:tcBorders>
          </w:tcPr>
          <w:p w14:paraId="43B05950"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D10EED">
        <w:tc>
          <w:tcPr>
            <w:tcW w:w="1730" w:type="dxa"/>
            <w:tcBorders>
              <w:top w:val="nil"/>
              <w:left w:val="nil"/>
              <w:bottom w:val="nil"/>
              <w:right w:val="nil"/>
            </w:tcBorders>
          </w:tcPr>
          <w:p w14:paraId="4D8FA28B" w14:textId="732EA09B"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D10EED">
        <w:tc>
          <w:tcPr>
            <w:tcW w:w="1730" w:type="dxa"/>
            <w:tcBorders>
              <w:top w:val="nil"/>
              <w:left w:val="nil"/>
              <w:bottom w:val="nil"/>
              <w:right w:val="nil"/>
            </w:tcBorders>
          </w:tcPr>
          <w:p w14:paraId="4FD8F677"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D10EED">
        <w:tc>
          <w:tcPr>
            <w:tcW w:w="1730" w:type="dxa"/>
            <w:tcBorders>
              <w:top w:val="nil"/>
              <w:left w:val="nil"/>
              <w:bottom w:val="nil"/>
              <w:right w:val="nil"/>
            </w:tcBorders>
          </w:tcPr>
          <w:p w14:paraId="5512565C"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D10EED">
        <w:tc>
          <w:tcPr>
            <w:tcW w:w="1730" w:type="dxa"/>
            <w:tcBorders>
              <w:top w:val="nil"/>
              <w:left w:val="nil"/>
              <w:bottom w:val="nil"/>
              <w:right w:val="nil"/>
            </w:tcBorders>
          </w:tcPr>
          <w:p w14:paraId="6C3DE00D"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D10EED">
        <w:tc>
          <w:tcPr>
            <w:tcW w:w="1730" w:type="dxa"/>
            <w:tcBorders>
              <w:top w:val="nil"/>
              <w:left w:val="nil"/>
              <w:bottom w:val="nil"/>
              <w:right w:val="nil"/>
            </w:tcBorders>
          </w:tcPr>
          <w:p w14:paraId="389D24E4" w14:textId="145EDCCE"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D10EED">
        <w:tc>
          <w:tcPr>
            <w:tcW w:w="1730" w:type="dxa"/>
            <w:tcBorders>
              <w:top w:val="nil"/>
              <w:left w:val="nil"/>
              <w:bottom w:val="nil"/>
              <w:right w:val="nil"/>
            </w:tcBorders>
          </w:tcPr>
          <w:p w14:paraId="26AECBF4"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D10EED">
        <w:tc>
          <w:tcPr>
            <w:tcW w:w="1730" w:type="dxa"/>
            <w:tcBorders>
              <w:top w:val="nil"/>
              <w:left w:val="nil"/>
              <w:bottom w:val="nil"/>
              <w:right w:val="nil"/>
            </w:tcBorders>
          </w:tcPr>
          <w:p w14:paraId="080C8BF5"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D10EED">
        <w:tc>
          <w:tcPr>
            <w:tcW w:w="1730" w:type="dxa"/>
            <w:tcBorders>
              <w:top w:val="nil"/>
              <w:left w:val="nil"/>
              <w:bottom w:val="nil"/>
              <w:right w:val="nil"/>
            </w:tcBorders>
          </w:tcPr>
          <w:p w14:paraId="3C92D596"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D10EED">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D10EED">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D10EED">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D10EED">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D10EED">
        <w:trPr>
          <w:trHeight w:val="593"/>
        </w:trPr>
        <w:tc>
          <w:tcPr>
            <w:tcW w:w="1870" w:type="dxa"/>
            <w:tcBorders>
              <w:left w:val="nil"/>
              <w:bottom w:val="single" w:sz="4" w:space="0" w:color="auto"/>
              <w:right w:val="nil"/>
            </w:tcBorders>
          </w:tcPr>
          <w:p w14:paraId="288F7D2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D10EED">
        <w:tc>
          <w:tcPr>
            <w:tcW w:w="1870" w:type="dxa"/>
            <w:tcBorders>
              <w:left w:val="nil"/>
              <w:bottom w:val="nil"/>
              <w:right w:val="nil"/>
            </w:tcBorders>
          </w:tcPr>
          <w:p w14:paraId="1AEADF5A"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D10EED">
        <w:tc>
          <w:tcPr>
            <w:tcW w:w="1870" w:type="dxa"/>
            <w:tcBorders>
              <w:top w:val="nil"/>
              <w:left w:val="nil"/>
              <w:bottom w:val="nil"/>
              <w:right w:val="nil"/>
            </w:tcBorders>
          </w:tcPr>
          <w:p w14:paraId="12D380E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D10EED">
        <w:tc>
          <w:tcPr>
            <w:tcW w:w="1870" w:type="dxa"/>
            <w:tcBorders>
              <w:top w:val="nil"/>
              <w:left w:val="nil"/>
              <w:bottom w:val="nil"/>
              <w:right w:val="nil"/>
            </w:tcBorders>
          </w:tcPr>
          <w:p w14:paraId="36817C66"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D10EED">
        <w:tc>
          <w:tcPr>
            <w:tcW w:w="1870" w:type="dxa"/>
            <w:tcBorders>
              <w:top w:val="nil"/>
              <w:left w:val="nil"/>
              <w:bottom w:val="nil"/>
              <w:right w:val="nil"/>
            </w:tcBorders>
          </w:tcPr>
          <w:p w14:paraId="7AF002B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D10EED">
        <w:tc>
          <w:tcPr>
            <w:tcW w:w="1870" w:type="dxa"/>
            <w:tcBorders>
              <w:top w:val="nil"/>
              <w:left w:val="nil"/>
              <w:bottom w:val="nil"/>
              <w:right w:val="nil"/>
            </w:tcBorders>
          </w:tcPr>
          <w:p w14:paraId="3D6C53A5"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D10EED">
        <w:tc>
          <w:tcPr>
            <w:tcW w:w="1870" w:type="dxa"/>
            <w:tcBorders>
              <w:top w:val="nil"/>
              <w:left w:val="nil"/>
              <w:bottom w:val="nil"/>
              <w:right w:val="nil"/>
            </w:tcBorders>
          </w:tcPr>
          <w:p w14:paraId="7E2D9AC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D10EED">
        <w:tc>
          <w:tcPr>
            <w:tcW w:w="1870" w:type="dxa"/>
            <w:tcBorders>
              <w:top w:val="nil"/>
              <w:left w:val="nil"/>
              <w:bottom w:val="nil"/>
              <w:right w:val="nil"/>
            </w:tcBorders>
          </w:tcPr>
          <w:p w14:paraId="3A441DA9" w14:textId="77777777" w:rsidR="00CA2DE0" w:rsidRPr="00DA7450" w:rsidRDefault="00CA2DE0" w:rsidP="00D10EED">
            <w:pPr>
              <w:spacing w:line="360" w:lineRule="auto"/>
              <w:rPr>
                <w:rFonts w:ascii="Times New Roman" w:hAnsi="Times New Roman" w:cs="Times New Roman"/>
                <w:sz w:val="24"/>
                <w:szCs w:val="24"/>
              </w:rPr>
            </w:pPr>
            <w:bookmarkStart w:id="449"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D10EED">
        <w:tc>
          <w:tcPr>
            <w:tcW w:w="1870" w:type="dxa"/>
            <w:tcBorders>
              <w:top w:val="nil"/>
              <w:left w:val="nil"/>
              <w:bottom w:val="nil"/>
              <w:right w:val="nil"/>
            </w:tcBorders>
          </w:tcPr>
          <w:p w14:paraId="6235152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D10EED">
        <w:tc>
          <w:tcPr>
            <w:tcW w:w="1870" w:type="dxa"/>
            <w:tcBorders>
              <w:top w:val="nil"/>
              <w:left w:val="nil"/>
              <w:bottom w:val="nil"/>
              <w:right w:val="nil"/>
            </w:tcBorders>
          </w:tcPr>
          <w:p w14:paraId="5220120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D10EED">
        <w:tc>
          <w:tcPr>
            <w:tcW w:w="1870" w:type="dxa"/>
            <w:tcBorders>
              <w:top w:val="nil"/>
              <w:left w:val="nil"/>
              <w:bottom w:val="nil"/>
              <w:right w:val="nil"/>
            </w:tcBorders>
          </w:tcPr>
          <w:p w14:paraId="412C2B0C"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D10EED">
        <w:tc>
          <w:tcPr>
            <w:tcW w:w="1870" w:type="dxa"/>
            <w:tcBorders>
              <w:top w:val="nil"/>
              <w:left w:val="nil"/>
              <w:bottom w:val="nil"/>
              <w:right w:val="nil"/>
            </w:tcBorders>
          </w:tcPr>
          <w:p w14:paraId="0CBD62F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D10EED">
        <w:tc>
          <w:tcPr>
            <w:tcW w:w="1870" w:type="dxa"/>
            <w:tcBorders>
              <w:top w:val="nil"/>
              <w:left w:val="nil"/>
              <w:bottom w:val="nil"/>
              <w:right w:val="nil"/>
            </w:tcBorders>
          </w:tcPr>
          <w:p w14:paraId="72284C7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449"/>
      <w:tr w:rsidR="00CA2DE0" w:rsidRPr="00DA7450" w14:paraId="532FE701" w14:textId="77777777" w:rsidTr="00D10EED">
        <w:tc>
          <w:tcPr>
            <w:tcW w:w="1870" w:type="dxa"/>
            <w:tcBorders>
              <w:top w:val="nil"/>
              <w:left w:val="nil"/>
              <w:bottom w:val="nil"/>
              <w:right w:val="nil"/>
            </w:tcBorders>
          </w:tcPr>
          <w:p w14:paraId="53D4790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D10EED">
        <w:tc>
          <w:tcPr>
            <w:tcW w:w="1870" w:type="dxa"/>
            <w:tcBorders>
              <w:top w:val="nil"/>
              <w:left w:val="nil"/>
              <w:bottom w:val="nil"/>
              <w:right w:val="nil"/>
            </w:tcBorders>
          </w:tcPr>
          <w:p w14:paraId="6FBDF2B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D10EED">
        <w:tc>
          <w:tcPr>
            <w:tcW w:w="1870" w:type="dxa"/>
            <w:tcBorders>
              <w:top w:val="nil"/>
              <w:left w:val="nil"/>
              <w:bottom w:val="nil"/>
              <w:right w:val="nil"/>
            </w:tcBorders>
          </w:tcPr>
          <w:p w14:paraId="27DCDE6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D10EED">
        <w:tc>
          <w:tcPr>
            <w:tcW w:w="1870" w:type="dxa"/>
            <w:tcBorders>
              <w:top w:val="nil"/>
              <w:left w:val="nil"/>
              <w:bottom w:val="nil"/>
              <w:right w:val="nil"/>
            </w:tcBorders>
          </w:tcPr>
          <w:p w14:paraId="03B83F4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D10EED">
        <w:tc>
          <w:tcPr>
            <w:tcW w:w="1870" w:type="dxa"/>
            <w:tcBorders>
              <w:top w:val="nil"/>
              <w:left w:val="nil"/>
              <w:bottom w:val="nil"/>
              <w:right w:val="nil"/>
            </w:tcBorders>
          </w:tcPr>
          <w:p w14:paraId="30E4FEE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D10EED">
        <w:tc>
          <w:tcPr>
            <w:tcW w:w="1870" w:type="dxa"/>
            <w:tcBorders>
              <w:top w:val="nil"/>
              <w:left w:val="nil"/>
              <w:bottom w:val="nil"/>
              <w:right w:val="nil"/>
            </w:tcBorders>
          </w:tcPr>
          <w:p w14:paraId="10BE06BE"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D10EED">
        <w:tc>
          <w:tcPr>
            <w:tcW w:w="1870" w:type="dxa"/>
            <w:tcBorders>
              <w:top w:val="nil"/>
              <w:left w:val="nil"/>
              <w:bottom w:val="nil"/>
              <w:right w:val="nil"/>
            </w:tcBorders>
          </w:tcPr>
          <w:p w14:paraId="2F720A37"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D10EED">
        <w:tc>
          <w:tcPr>
            <w:tcW w:w="1870" w:type="dxa"/>
            <w:tcBorders>
              <w:top w:val="nil"/>
              <w:left w:val="nil"/>
              <w:bottom w:val="nil"/>
              <w:right w:val="nil"/>
            </w:tcBorders>
          </w:tcPr>
          <w:p w14:paraId="12F77BD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D10EED">
        <w:tc>
          <w:tcPr>
            <w:tcW w:w="1870" w:type="dxa"/>
            <w:tcBorders>
              <w:top w:val="nil"/>
              <w:left w:val="nil"/>
              <w:bottom w:val="nil"/>
              <w:right w:val="nil"/>
            </w:tcBorders>
          </w:tcPr>
          <w:p w14:paraId="510DF99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D10EED">
        <w:tc>
          <w:tcPr>
            <w:tcW w:w="1870" w:type="dxa"/>
            <w:tcBorders>
              <w:top w:val="nil"/>
              <w:left w:val="nil"/>
              <w:bottom w:val="nil"/>
              <w:right w:val="nil"/>
            </w:tcBorders>
          </w:tcPr>
          <w:p w14:paraId="030EFAF7"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D10EED">
        <w:tc>
          <w:tcPr>
            <w:tcW w:w="1870" w:type="dxa"/>
            <w:tcBorders>
              <w:top w:val="nil"/>
              <w:left w:val="nil"/>
              <w:bottom w:val="nil"/>
              <w:right w:val="nil"/>
            </w:tcBorders>
          </w:tcPr>
          <w:p w14:paraId="4311F1B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D10EED">
        <w:tc>
          <w:tcPr>
            <w:tcW w:w="1870" w:type="dxa"/>
            <w:tcBorders>
              <w:top w:val="nil"/>
              <w:left w:val="nil"/>
              <w:bottom w:val="single" w:sz="4" w:space="0" w:color="auto"/>
              <w:right w:val="nil"/>
            </w:tcBorders>
          </w:tcPr>
          <w:p w14:paraId="54F9ACE8"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D10EED">
        <w:tc>
          <w:tcPr>
            <w:tcW w:w="1710" w:type="dxa"/>
            <w:gridSpan w:val="2"/>
            <w:tcBorders>
              <w:left w:val="nil"/>
              <w:bottom w:val="single" w:sz="4" w:space="0" w:color="auto"/>
              <w:right w:val="nil"/>
            </w:tcBorders>
          </w:tcPr>
          <w:p w14:paraId="7C5FA507"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D10EED">
        <w:tc>
          <w:tcPr>
            <w:tcW w:w="1620" w:type="dxa"/>
            <w:tcBorders>
              <w:top w:val="nil"/>
              <w:left w:val="nil"/>
              <w:bottom w:val="nil"/>
              <w:right w:val="nil"/>
            </w:tcBorders>
          </w:tcPr>
          <w:p w14:paraId="7F4C97FB" w14:textId="77777777" w:rsidR="006B045D" w:rsidRPr="00A37074" w:rsidRDefault="006B045D" w:rsidP="00D10EED">
            <w:pPr>
              <w:spacing w:line="480" w:lineRule="auto"/>
              <w:rPr>
                <w:rFonts w:ascii="Times New Roman" w:hAnsi="Times New Roman"/>
                <w:sz w:val="24"/>
                <w:szCs w:val="24"/>
              </w:rPr>
            </w:pPr>
            <w:bookmarkStart w:id="450"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D10EED">
        <w:tc>
          <w:tcPr>
            <w:tcW w:w="1620" w:type="dxa"/>
            <w:tcBorders>
              <w:top w:val="nil"/>
              <w:left w:val="nil"/>
              <w:bottom w:val="nil"/>
              <w:right w:val="nil"/>
            </w:tcBorders>
          </w:tcPr>
          <w:p w14:paraId="6E1E477B"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D10EED">
            <w:pPr>
              <w:spacing w:line="480" w:lineRule="auto"/>
              <w:jc w:val="center"/>
              <w:rPr>
                <w:rFonts w:ascii="Times New Roman" w:hAnsi="Times New Roman"/>
                <w:sz w:val="24"/>
                <w:szCs w:val="24"/>
              </w:rPr>
            </w:pPr>
          </w:p>
        </w:tc>
      </w:tr>
      <w:bookmarkEnd w:id="450"/>
      <w:tr w:rsidR="006B045D" w:rsidRPr="00A37074" w14:paraId="3AD793E0" w14:textId="77777777" w:rsidTr="00D10EED">
        <w:tc>
          <w:tcPr>
            <w:tcW w:w="1620" w:type="dxa"/>
            <w:tcBorders>
              <w:top w:val="nil"/>
              <w:left w:val="nil"/>
              <w:bottom w:val="nil"/>
              <w:right w:val="nil"/>
            </w:tcBorders>
          </w:tcPr>
          <w:p w14:paraId="5C13335D"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D10EED">
        <w:tc>
          <w:tcPr>
            <w:tcW w:w="1620" w:type="dxa"/>
            <w:tcBorders>
              <w:top w:val="nil"/>
              <w:left w:val="nil"/>
              <w:bottom w:val="nil"/>
              <w:right w:val="nil"/>
            </w:tcBorders>
          </w:tcPr>
          <w:p w14:paraId="7B50DAFA"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1F86AC07" w14:textId="77777777" w:rsidTr="00D10EED">
        <w:tc>
          <w:tcPr>
            <w:tcW w:w="1620" w:type="dxa"/>
            <w:tcBorders>
              <w:top w:val="nil"/>
              <w:left w:val="nil"/>
              <w:bottom w:val="nil"/>
              <w:right w:val="nil"/>
            </w:tcBorders>
          </w:tcPr>
          <w:p w14:paraId="6980AFD3"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D10EED">
        <w:tc>
          <w:tcPr>
            <w:tcW w:w="1620" w:type="dxa"/>
            <w:tcBorders>
              <w:top w:val="nil"/>
              <w:left w:val="nil"/>
              <w:bottom w:val="nil"/>
              <w:right w:val="nil"/>
            </w:tcBorders>
          </w:tcPr>
          <w:p w14:paraId="0C824A55"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3EA002E2" w14:textId="77777777" w:rsidTr="00D10EED">
        <w:tc>
          <w:tcPr>
            <w:tcW w:w="1620" w:type="dxa"/>
            <w:tcBorders>
              <w:top w:val="nil"/>
              <w:left w:val="nil"/>
              <w:bottom w:val="nil"/>
              <w:right w:val="nil"/>
            </w:tcBorders>
          </w:tcPr>
          <w:p w14:paraId="52E96339"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D10EED">
        <w:tc>
          <w:tcPr>
            <w:tcW w:w="1620" w:type="dxa"/>
            <w:tcBorders>
              <w:top w:val="nil"/>
              <w:left w:val="nil"/>
              <w:bottom w:val="nil"/>
              <w:right w:val="nil"/>
            </w:tcBorders>
          </w:tcPr>
          <w:p w14:paraId="1B9B6E92"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23B44585" w14:textId="77777777" w:rsidTr="00D10EED">
        <w:tc>
          <w:tcPr>
            <w:tcW w:w="1620" w:type="dxa"/>
            <w:tcBorders>
              <w:top w:val="nil"/>
              <w:left w:val="nil"/>
              <w:bottom w:val="nil"/>
              <w:right w:val="nil"/>
            </w:tcBorders>
          </w:tcPr>
          <w:p w14:paraId="52255391"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D10EED">
        <w:tc>
          <w:tcPr>
            <w:tcW w:w="1620" w:type="dxa"/>
            <w:tcBorders>
              <w:top w:val="nil"/>
              <w:left w:val="nil"/>
              <w:bottom w:val="nil"/>
              <w:right w:val="nil"/>
            </w:tcBorders>
          </w:tcPr>
          <w:p w14:paraId="55DBB93C"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1823C15D" w14:textId="77777777" w:rsidTr="00D10EED">
        <w:tc>
          <w:tcPr>
            <w:tcW w:w="1620" w:type="dxa"/>
            <w:tcBorders>
              <w:top w:val="nil"/>
              <w:left w:val="nil"/>
              <w:bottom w:val="nil"/>
              <w:right w:val="nil"/>
            </w:tcBorders>
          </w:tcPr>
          <w:p w14:paraId="50E69472"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D10EED">
        <w:tc>
          <w:tcPr>
            <w:tcW w:w="1620" w:type="dxa"/>
            <w:tcBorders>
              <w:top w:val="nil"/>
              <w:left w:val="nil"/>
              <w:bottom w:val="single" w:sz="4" w:space="0" w:color="auto"/>
              <w:right w:val="nil"/>
            </w:tcBorders>
          </w:tcPr>
          <w:p w14:paraId="2EBDD458"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D10EED">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D10EED">
        <w:trPr>
          <w:trHeight w:val="593"/>
        </w:trPr>
        <w:tc>
          <w:tcPr>
            <w:tcW w:w="1980" w:type="dxa"/>
            <w:tcBorders>
              <w:left w:val="nil"/>
              <w:bottom w:val="single" w:sz="4" w:space="0" w:color="auto"/>
              <w:right w:val="nil"/>
            </w:tcBorders>
          </w:tcPr>
          <w:p w14:paraId="7EF4B0A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D10EED">
        <w:tc>
          <w:tcPr>
            <w:tcW w:w="1980" w:type="dxa"/>
            <w:tcBorders>
              <w:left w:val="nil"/>
              <w:bottom w:val="nil"/>
              <w:right w:val="nil"/>
            </w:tcBorders>
          </w:tcPr>
          <w:p w14:paraId="6BC6AD88"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D10EED">
        <w:tc>
          <w:tcPr>
            <w:tcW w:w="1980" w:type="dxa"/>
            <w:tcBorders>
              <w:top w:val="nil"/>
              <w:left w:val="nil"/>
              <w:bottom w:val="nil"/>
              <w:right w:val="nil"/>
            </w:tcBorders>
          </w:tcPr>
          <w:p w14:paraId="3C09366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D10EED">
        <w:tc>
          <w:tcPr>
            <w:tcW w:w="1980" w:type="dxa"/>
            <w:tcBorders>
              <w:top w:val="nil"/>
              <w:left w:val="nil"/>
              <w:bottom w:val="nil"/>
              <w:right w:val="nil"/>
            </w:tcBorders>
          </w:tcPr>
          <w:p w14:paraId="47F81590"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D10EED">
        <w:tc>
          <w:tcPr>
            <w:tcW w:w="1980" w:type="dxa"/>
            <w:tcBorders>
              <w:top w:val="nil"/>
              <w:left w:val="nil"/>
              <w:bottom w:val="nil"/>
              <w:right w:val="nil"/>
            </w:tcBorders>
          </w:tcPr>
          <w:p w14:paraId="37EE031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D10EED">
        <w:tc>
          <w:tcPr>
            <w:tcW w:w="1980" w:type="dxa"/>
            <w:tcBorders>
              <w:top w:val="nil"/>
              <w:left w:val="nil"/>
              <w:bottom w:val="nil"/>
              <w:right w:val="nil"/>
            </w:tcBorders>
          </w:tcPr>
          <w:p w14:paraId="227BCEE1"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D10EED">
        <w:tc>
          <w:tcPr>
            <w:tcW w:w="1980" w:type="dxa"/>
            <w:tcBorders>
              <w:top w:val="nil"/>
              <w:left w:val="nil"/>
              <w:bottom w:val="nil"/>
              <w:right w:val="nil"/>
            </w:tcBorders>
          </w:tcPr>
          <w:p w14:paraId="20F2DA2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D10EED">
        <w:tc>
          <w:tcPr>
            <w:tcW w:w="1980" w:type="dxa"/>
            <w:tcBorders>
              <w:top w:val="nil"/>
              <w:left w:val="nil"/>
              <w:bottom w:val="nil"/>
              <w:right w:val="nil"/>
            </w:tcBorders>
          </w:tcPr>
          <w:p w14:paraId="77C6D319" w14:textId="77777777" w:rsidR="001E321A" w:rsidRPr="00DA7450" w:rsidRDefault="001E321A" w:rsidP="00D10EED">
            <w:pPr>
              <w:spacing w:line="360" w:lineRule="auto"/>
              <w:rPr>
                <w:rFonts w:ascii="Times New Roman" w:hAnsi="Times New Roman" w:cs="Times New Roman"/>
                <w:sz w:val="24"/>
                <w:szCs w:val="24"/>
              </w:rPr>
            </w:pPr>
            <w:bookmarkStart w:id="451"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D10EED">
        <w:tc>
          <w:tcPr>
            <w:tcW w:w="1980" w:type="dxa"/>
            <w:tcBorders>
              <w:top w:val="nil"/>
              <w:left w:val="nil"/>
              <w:bottom w:val="nil"/>
              <w:right w:val="nil"/>
            </w:tcBorders>
          </w:tcPr>
          <w:p w14:paraId="5559BD6A"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D10EED">
        <w:tc>
          <w:tcPr>
            <w:tcW w:w="1980" w:type="dxa"/>
            <w:tcBorders>
              <w:top w:val="nil"/>
              <w:left w:val="nil"/>
              <w:bottom w:val="nil"/>
              <w:right w:val="nil"/>
            </w:tcBorders>
          </w:tcPr>
          <w:p w14:paraId="221B866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D10EED">
        <w:tc>
          <w:tcPr>
            <w:tcW w:w="1980" w:type="dxa"/>
            <w:tcBorders>
              <w:top w:val="nil"/>
              <w:left w:val="nil"/>
              <w:bottom w:val="nil"/>
              <w:right w:val="nil"/>
            </w:tcBorders>
          </w:tcPr>
          <w:p w14:paraId="71D52AB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D10EED">
        <w:tc>
          <w:tcPr>
            <w:tcW w:w="1980" w:type="dxa"/>
            <w:tcBorders>
              <w:top w:val="nil"/>
              <w:left w:val="nil"/>
              <w:bottom w:val="nil"/>
              <w:right w:val="nil"/>
            </w:tcBorders>
          </w:tcPr>
          <w:p w14:paraId="0E8134E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D10EED">
        <w:tc>
          <w:tcPr>
            <w:tcW w:w="1980" w:type="dxa"/>
            <w:tcBorders>
              <w:top w:val="nil"/>
              <w:left w:val="nil"/>
              <w:bottom w:val="nil"/>
              <w:right w:val="nil"/>
            </w:tcBorders>
          </w:tcPr>
          <w:p w14:paraId="06D7D508"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451"/>
      <w:tr w:rsidR="001E321A" w:rsidRPr="00DA7450" w14:paraId="52D00B39" w14:textId="77777777" w:rsidTr="00D10EED">
        <w:tc>
          <w:tcPr>
            <w:tcW w:w="1980" w:type="dxa"/>
            <w:tcBorders>
              <w:top w:val="nil"/>
              <w:left w:val="nil"/>
              <w:bottom w:val="nil"/>
              <w:right w:val="nil"/>
            </w:tcBorders>
          </w:tcPr>
          <w:p w14:paraId="25A8B69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D10EED">
        <w:tc>
          <w:tcPr>
            <w:tcW w:w="1980" w:type="dxa"/>
            <w:tcBorders>
              <w:top w:val="nil"/>
              <w:left w:val="nil"/>
              <w:bottom w:val="nil"/>
              <w:right w:val="nil"/>
            </w:tcBorders>
          </w:tcPr>
          <w:p w14:paraId="124B6A25"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D10EED">
        <w:tc>
          <w:tcPr>
            <w:tcW w:w="1980" w:type="dxa"/>
            <w:tcBorders>
              <w:top w:val="nil"/>
              <w:left w:val="nil"/>
              <w:bottom w:val="nil"/>
              <w:right w:val="nil"/>
            </w:tcBorders>
          </w:tcPr>
          <w:p w14:paraId="503BDEB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D10EED">
        <w:tc>
          <w:tcPr>
            <w:tcW w:w="1980" w:type="dxa"/>
            <w:tcBorders>
              <w:top w:val="nil"/>
              <w:left w:val="nil"/>
              <w:bottom w:val="nil"/>
              <w:right w:val="nil"/>
            </w:tcBorders>
          </w:tcPr>
          <w:p w14:paraId="1436D8A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D10EED">
        <w:tc>
          <w:tcPr>
            <w:tcW w:w="1980" w:type="dxa"/>
            <w:tcBorders>
              <w:top w:val="nil"/>
              <w:left w:val="nil"/>
              <w:bottom w:val="nil"/>
              <w:right w:val="nil"/>
            </w:tcBorders>
          </w:tcPr>
          <w:p w14:paraId="63D26E4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D10EED">
        <w:tc>
          <w:tcPr>
            <w:tcW w:w="1980" w:type="dxa"/>
            <w:tcBorders>
              <w:top w:val="nil"/>
              <w:left w:val="nil"/>
              <w:bottom w:val="single" w:sz="4" w:space="0" w:color="auto"/>
              <w:right w:val="nil"/>
            </w:tcBorders>
          </w:tcPr>
          <w:p w14:paraId="527ED28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452"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D10EED">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452"/>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D10EED">
        <w:trPr>
          <w:trHeight w:val="593"/>
        </w:trPr>
        <w:tc>
          <w:tcPr>
            <w:tcW w:w="2160" w:type="dxa"/>
            <w:tcBorders>
              <w:left w:val="nil"/>
              <w:bottom w:val="single" w:sz="4" w:space="0" w:color="auto"/>
              <w:right w:val="nil"/>
            </w:tcBorders>
          </w:tcPr>
          <w:p w14:paraId="28F9122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D10EED">
        <w:tc>
          <w:tcPr>
            <w:tcW w:w="2160" w:type="dxa"/>
            <w:tcBorders>
              <w:left w:val="nil"/>
              <w:bottom w:val="nil"/>
              <w:right w:val="nil"/>
            </w:tcBorders>
          </w:tcPr>
          <w:p w14:paraId="5CE5C8B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D10EED">
        <w:tc>
          <w:tcPr>
            <w:tcW w:w="2160" w:type="dxa"/>
            <w:tcBorders>
              <w:top w:val="nil"/>
              <w:left w:val="nil"/>
              <w:bottom w:val="nil"/>
              <w:right w:val="nil"/>
            </w:tcBorders>
          </w:tcPr>
          <w:p w14:paraId="73C97E5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D10EED">
        <w:tc>
          <w:tcPr>
            <w:tcW w:w="2160" w:type="dxa"/>
            <w:tcBorders>
              <w:top w:val="nil"/>
              <w:left w:val="nil"/>
              <w:bottom w:val="nil"/>
              <w:right w:val="nil"/>
            </w:tcBorders>
          </w:tcPr>
          <w:p w14:paraId="178C2BA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D10EED">
        <w:tc>
          <w:tcPr>
            <w:tcW w:w="2160" w:type="dxa"/>
            <w:tcBorders>
              <w:top w:val="nil"/>
              <w:left w:val="nil"/>
              <w:bottom w:val="nil"/>
              <w:right w:val="nil"/>
            </w:tcBorders>
          </w:tcPr>
          <w:p w14:paraId="6911440F"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D10EED">
        <w:tc>
          <w:tcPr>
            <w:tcW w:w="2160" w:type="dxa"/>
            <w:tcBorders>
              <w:top w:val="nil"/>
              <w:left w:val="nil"/>
              <w:bottom w:val="nil"/>
              <w:right w:val="nil"/>
            </w:tcBorders>
          </w:tcPr>
          <w:p w14:paraId="1CFC2575"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D10EED">
        <w:tc>
          <w:tcPr>
            <w:tcW w:w="2160" w:type="dxa"/>
            <w:tcBorders>
              <w:top w:val="nil"/>
              <w:left w:val="nil"/>
              <w:bottom w:val="nil"/>
              <w:right w:val="nil"/>
            </w:tcBorders>
          </w:tcPr>
          <w:p w14:paraId="07B08EFE"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D10EED">
        <w:tc>
          <w:tcPr>
            <w:tcW w:w="2160" w:type="dxa"/>
            <w:tcBorders>
              <w:top w:val="nil"/>
              <w:left w:val="nil"/>
              <w:bottom w:val="nil"/>
              <w:right w:val="nil"/>
            </w:tcBorders>
          </w:tcPr>
          <w:p w14:paraId="0655429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D10EED">
        <w:tc>
          <w:tcPr>
            <w:tcW w:w="2160" w:type="dxa"/>
            <w:tcBorders>
              <w:top w:val="nil"/>
              <w:left w:val="nil"/>
              <w:bottom w:val="nil"/>
              <w:right w:val="nil"/>
            </w:tcBorders>
          </w:tcPr>
          <w:p w14:paraId="5E223FF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D10EED">
        <w:tc>
          <w:tcPr>
            <w:tcW w:w="2160" w:type="dxa"/>
            <w:tcBorders>
              <w:top w:val="nil"/>
              <w:left w:val="nil"/>
              <w:bottom w:val="nil"/>
              <w:right w:val="nil"/>
            </w:tcBorders>
          </w:tcPr>
          <w:p w14:paraId="5DF451E8"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D10EED">
        <w:tc>
          <w:tcPr>
            <w:tcW w:w="2160" w:type="dxa"/>
            <w:tcBorders>
              <w:top w:val="nil"/>
              <w:left w:val="nil"/>
              <w:bottom w:val="nil"/>
              <w:right w:val="nil"/>
            </w:tcBorders>
          </w:tcPr>
          <w:p w14:paraId="7FEA0CF4"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D10EED">
        <w:tc>
          <w:tcPr>
            <w:tcW w:w="2160" w:type="dxa"/>
            <w:tcBorders>
              <w:top w:val="nil"/>
              <w:left w:val="nil"/>
              <w:bottom w:val="nil"/>
              <w:right w:val="nil"/>
            </w:tcBorders>
          </w:tcPr>
          <w:p w14:paraId="306897A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D10EED">
        <w:tc>
          <w:tcPr>
            <w:tcW w:w="2160" w:type="dxa"/>
            <w:tcBorders>
              <w:top w:val="nil"/>
              <w:left w:val="nil"/>
              <w:bottom w:val="nil"/>
              <w:right w:val="nil"/>
            </w:tcBorders>
          </w:tcPr>
          <w:p w14:paraId="17E8FF3A"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D10EED">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D10EED">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D10EED">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D10EED">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D10EED">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D10EED">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453"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D10EED">
        <w:tc>
          <w:tcPr>
            <w:tcW w:w="1710" w:type="dxa"/>
            <w:gridSpan w:val="2"/>
            <w:tcBorders>
              <w:left w:val="nil"/>
              <w:bottom w:val="single" w:sz="4" w:space="0" w:color="auto"/>
              <w:right w:val="nil"/>
            </w:tcBorders>
          </w:tcPr>
          <w:bookmarkEnd w:id="453"/>
          <w:p w14:paraId="0C96902A"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D10EED">
        <w:tc>
          <w:tcPr>
            <w:tcW w:w="1620" w:type="dxa"/>
            <w:tcBorders>
              <w:top w:val="nil"/>
              <w:left w:val="nil"/>
              <w:bottom w:val="nil"/>
              <w:right w:val="nil"/>
            </w:tcBorders>
          </w:tcPr>
          <w:p w14:paraId="02DF5BB9"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D10EED">
        <w:tc>
          <w:tcPr>
            <w:tcW w:w="1620" w:type="dxa"/>
            <w:tcBorders>
              <w:top w:val="nil"/>
              <w:left w:val="nil"/>
              <w:bottom w:val="nil"/>
              <w:right w:val="nil"/>
            </w:tcBorders>
          </w:tcPr>
          <w:p w14:paraId="349F68BF"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47A611A6" w14:textId="77777777" w:rsidTr="00D10EED">
        <w:tc>
          <w:tcPr>
            <w:tcW w:w="1620" w:type="dxa"/>
            <w:tcBorders>
              <w:top w:val="nil"/>
              <w:left w:val="nil"/>
              <w:bottom w:val="nil"/>
              <w:right w:val="nil"/>
            </w:tcBorders>
          </w:tcPr>
          <w:p w14:paraId="3F29B6C4"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D10EED">
        <w:tc>
          <w:tcPr>
            <w:tcW w:w="1620" w:type="dxa"/>
            <w:tcBorders>
              <w:top w:val="nil"/>
              <w:left w:val="nil"/>
              <w:bottom w:val="nil"/>
              <w:right w:val="nil"/>
            </w:tcBorders>
          </w:tcPr>
          <w:p w14:paraId="48FFEB7D"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65ED7A46" w14:textId="77777777" w:rsidTr="00D10EED">
        <w:tc>
          <w:tcPr>
            <w:tcW w:w="1620" w:type="dxa"/>
            <w:tcBorders>
              <w:top w:val="nil"/>
              <w:left w:val="nil"/>
              <w:bottom w:val="nil"/>
              <w:right w:val="nil"/>
            </w:tcBorders>
          </w:tcPr>
          <w:p w14:paraId="504FBBFB"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D10EED">
        <w:tc>
          <w:tcPr>
            <w:tcW w:w="1620" w:type="dxa"/>
            <w:tcBorders>
              <w:top w:val="nil"/>
              <w:left w:val="nil"/>
              <w:bottom w:val="nil"/>
              <w:right w:val="nil"/>
            </w:tcBorders>
          </w:tcPr>
          <w:p w14:paraId="6278B93A"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1A0D56D1" w14:textId="77777777" w:rsidTr="00D10EED">
        <w:tc>
          <w:tcPr>
            <w:tcW w:w="1620" w:type="dxa"/>
            <w:tcBorders>
              <w:top w:val="nil"/>
              <w:left w:val="nil"/>
              <w:bottom w:val="nil"/>
              <w:right w:val="nil"/>
            </w:tcBorders>
          </w:tcPr>
          <w:p w14:paraId="4D9D3BD6"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D10EED">
        <w:tc>
          <w:tcPr>
            <w:tcW w:w="1620" w:type="dxa"/>
            <w:tcBorders>
              <w:top w:val="nil"/>
              <w:left w:val="nil"/>
              <w:bottom w:val="nil"/>
              <w:right w:val="nil"/>
            </w:tcBorders>
          </w:tcPr>
          <w:p w14:paraId="0CC8432E"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523C899B" w14:textId="77777777" w:rsidTr="00D10EED">
        <w:tc>
          <w:tcPr>
            <w:tcW w:w="1620" w:type="dxa"/>
            <w:tcBorders>
              <w:top w:val="nil"/>
              <w:left w:val="nil"/>
              <w:bottom w:val="nil"/>
              <w:right w:val="nil"/>
            </w:tcBorders>
          </w:tcPr>
          <w:p w14:paraId="11BD25D4"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D10EED">
        <w:tc>
          <w:tcPr>
            <w:tcW w:w="1620" w:type="dxa"/>
            <w:tcBorders>
              <w:top w:val="nil"/>
              <w:left w:val="nil"/>
              <w:bottom w:val="nil"/>
              <w:right w:val="nil"/>
            </w:tcBorders>
          </w:tcPr>
          <w:p w14:paraId="7777D566"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77A0F12E" w14:textId="77777777" w:rsidTr="00D10EED">
        <w:tc>
          <w:tcPr>
            <w:tcW w:w="1620" w:type="dxa"/>
            <w:tcBorders>
              <w:top w:val="nil"/>
              <w:left w:val="nil"/>
              <w:bottom w:val="nil"/>
              <w:right w:val="nil"/>
            </w:tcBorders>
          </w:tcPr>
          <w:p w14:paraId="22B7F15F"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D10EED">
        <w:tc>
          <w:tcPr>
            <w:tcW w:w="1620" w:type="dxa"/>
            <w:tcBorders>
              <w:top w:val="nil"/>
              <w:left w:val="nil"/>
              <w:bottom w:val="single" w:sz="4" w:space="0" w:color="auto"/>
              <w:right w:val="nil"/>
            </w:tcBorders>
          </w:tcPr>
          <w:p w14:paraId="74515A3C"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D10EED">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454"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455"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455"/>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D10EED">
        <w:tc>
          <w:tcPr>
            <w:tcW w:w="1620" w:type="dxa"/>
            <w:tcBorders>
              <w:left w:val="nil"/>
              <w:bottom w:val="single" w:sz="4" w:space="0" w:color="auto"/>
              <w:right w:val="nil"/>
            </w:tcBorders>
          </w:tcPr>
          <w:p w14:paraId="63F0297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D10EED">
        <w:tc>
          <w:tcPr>
            <w:tcW w:w="1620" w:type="dxa"/>
            <w:tcBorders>
              <w:top w:val="nil"/>
              <w:left w:val="nil"/>
              <w:bottom w:val="nil"/>
              <w:right w:val="nil"/>
            </w:tcBorders>
          </w:tcPr>
          <w:p w14:paraId="7F1C79B1" w14:textId="7C7AFCCF" w:rsidR="005D5D9E" w:rsidRPr="005D5D9E" w:rsidRDefault="005D5D9E" w:rsidP="00D10EED">
            <w:pPr>
              <w:spacing w:line="480" w:lineRule="auto"/>
              <w:contextualSpacing/>
              <w:rPr>
                <w:rFonts w:ascii="Times New Roman" w:hAnsi="Times New Roman" w:cs="Times New Roman"/>
                <w:sz w:val="24"/>
                <w:szCs w:val="24"/>
              </w:rPr>
            </w:pPr>
            <w:bookmarkStart w:id="456"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D10EED">
        <w:tc>
          <w:tcPr>
            <w:tcW w:w="1620" w:type="dxa"/>
            <w:tcBorders>
              <w:top w:val="nil"/>
              <w:left w:val="nil"/>
              <w:bottom w:val="nil"/>
              <w:right w:val="nil"/>
            </w:tcBorders>
          </w:tcPr>
          <w:p w14:paraId="0132A86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D10EED">
        <w:tc>
          <w:tcPr>
            <w:tcW w:w="1620" w:type="dxa"/>
            <w:tcBorders>
              <w:top w:val="nil"/>
              <w:left w:val="nil"/>
              <w:bottom w:val="nil"/>
              <w:right w:val="nil"/>
            </w:tcBorders>
          </w:tcPr>
          <w:p w14:paraId="22361B77"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D10EED">
        <w:tc>
          <w:tcPr>
            <w:tcW w:w="1620" w:type="dxa"/>
            <w:tcBorders>
              <w:top w:val="nil"/>
              <w:left w:val="nil"/>
              <w:bottom w:val="nil"/>
              <w:right w:val="nil"/>
            </w:tcBorders>
          </w:tcPr>
          <w:p w14:paraId="5FF31540" w14:textId="0FEF88AF"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D10EED">
        <w:tc>
          <w:tcPr>
            <w:tcW w:w="1620" w:type="dxa"/>
            <w:tcBorders>
              <w:top w:val="nil"/>
              <w:left w:val="nil"/>
              <w:bottom w:val="nil"/>
              <w:right w:val="nil"/>
            </w:tcBorders>
          </w:tcPr>
          <w:p w14:paraId="35C8872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D10EED">
        <w:tc>
          <w:tcPr>
            <w:tcW w:w="1620" w:type="dxa"/>
            <w:tcBorders>
              <w:top w:val="nil"/>
              <w:left w:val="nil"/>
              <w:bottom w:val="nil"/>
              <w:right w:val="nil"/>
            </w:tcBorders>
          </w:tcPr>
          <w:p w14:paraId="69FEC05B"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D10EED">
        <w:tc>
          <w:tcPr>
            <w:tcW w:w="1620" w:type="dxa"/>
            <w:tcBorders>
              <w:top w:val="nil"/>
              <w:left w:val="nil"/>
              <w:bottom w:val="nil"/>
              <w:right w:val="nil"/>
            </w:tcBorders>
          </w:tcPr>
          <w:p w14:paraId="00FF0CEE" w14:textId="1050D71E"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D10EED">
        <w:tc>
          <w:tcPr>
            <w:tcW w:w="1620" w:type="dxa"/>
            <w:tcBorders>
              <w:top w:val="nil"/>
              <w:left w:val="nil"/>
              <w:bottom w:val="nil"/>
              <w:right w:val="nil"/>
            </w:tcBorders>
          </w:tcPr>
          <w:p w14:paraId="5A4800ED"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D10EED">
        <w:tc>
          <w:tcPr>
            <w:tcW w:w="1620" w:type="dxa"/>
            <w:tcBorders>
              <w:top w:val="nil"/>
              <w:left w:val="nil"/>
              <w:bottom w:val="single" w:sz="4" w:space="0" w:color="auto"/>
              <w:right w:val="nil"/>
            </w:tcBorders>
          </w:tcPr>
          <w:p w14:paraId="1837968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456"/>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w:t>
      </w:r>
      <w:proofErr w:type="spellStart"/>
      <w:r w:rsidRPr="005D5D9E">
        <w:rPr>
          <w:rFonts w:cs="Times New Roman"/>
        </w:rPr>
        <w:t>ms.</w:t>
      </w:r>
      <w:proofErr w:type="spellEnd"/>
    </w:p>
    <w:p w14:paraId="6A15E1BE" w14:textId="66AAB1F9" w:rsidR="005D5D9E" w:rsidRPr="005D5D9E" w:rsidRDefault="005D5D9E">
      <w:pPr>
        <w:rPr>
          <w:i/>
        </w:rPr>
      </w:pPr>
      <w:r>
        <w:rPr>
          <w:rFonts w:ascii="Times New Roman" w:hAnsi="Times New Roman" w:cs="Times New Roman"/>
          <w:sz w:val="24"/>
          <w:szCs w:val="24"/>
        </w:rPr>
        <w:br w:type="page"/>
      </w:r>
      <w:r w:rsidR="008F7AD7">
        <w:rPr>
          <w:rFonts w:ascii="Times New Roman" w:hAnsi="Times New Roman" w:cs="Times New Roman"/>
          <w:sz w:val="24"/>
          <w:szCs w:val="24"/>
        </w:rPr>
        <w:lastRenderedPageBreak/>
        <w:t>R</w:t>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D10EED">
        <w:tc>
          <w:tcPr>
            <w:tcW w:w="1620" w:type="dxa"/>
            <w:tcBorders>
              <w:left w:val="nil"/>
              <w:bottom w:val="single" w:sz="4" w:space="0" w:color="auto"/>
              <w:right w:val="nil"/>
            </w:tcBorders>
          </w:tcPr>
          <w:p w14:paraId="6F058D0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D10EED">
        <w:tc>
          <w:tcPr>
            <w:tcW w:w="1620" w:type="dxa"/>
            <w:tcBorders>
              <w:top w:val="nil"/>
              <w:left w:val="nil"/>
              <w:bottom w:val="nil"/>
              <w:right w:val="nil"/>
            </w:tcBorders>
          </w:tcPr>
          <w:p w14:paraId="46E22E65" w14:textId="43CFB889"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D10EED">
        <w:tc>
          <w:tcPr>
            <w:tcW w:w="1620" w:type="dxa"/>
            <w:tcBorders>
              <w:top w:val="nil"/>
              <w:left w:val="nil"/>
              <w:bottom w:val="nil"/>
              <w:right w:val="nil"/>
            </w:tcBorders>
          </w:tcPr>
          <w:p w14:paraId="7263084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D10EED">
        <w:tc>
          <w:tcPr>
            <w:tcW w:w="1620" w:type="dxa"/>
            <w:tcBorders>
              <w:top w:val="nil"/>
              <w:left w:val="nil"/>
              <w:bottom w:val="nil"/>
              <w:right w:val="nil"/>
            </w:tcBorders>
          </w:tcPr>
          <w:p w14:paraId="3642E1A9"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D10EED">
        <w:tc>
          <w:tcPr>
            <w:tcW w:w="1620" w:type="dxa"/>
            <w:tcBorders>
              <w:top w:val="nil"/>
              <w:left w:val="nil"/>
              <w:bottom w:val="nil"/>
              <w:right w:val="nil"/>
            </w:tcBorders>
          </w:tcPr>
          <w:p w14:paraId="409ED026" w14:textId="4BED439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D10EED">
        <w:tc>
          <w:tcPr>
            <w:tcW w:w="1620" w:type="dxa"/>
            <w:tcBorders>
              <w:top w:val="nil"/>
              <w:left w:val="nil"/>
              <w:bottom w:val="nil"/>
              <w:right w:val="nil"/>
            </w:tcBorders>
          </w:tcPr>
          <w:p w14:paraId="2692D40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D10EED">
        <w:tc>
          <w:tcPr>
            <w:tcW w:w="1620" w:type="dxa"/>
            <w:tcBorders>
              <w:top w:val="nil"/>
              <w:left w:val="nil"/>
              <w:bottom w:val="nil"/>
              <w:right w:val="nil"/>
            </w:tcBorders>
          </w:tcPr>
          <w:p w14:paraId="6E1536CE"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D10EED">
        <w:tc>
          <w:tcPr>
            <w:tcW w:w="1620" w:type="dxa"/>
            <w:tcBorders>
              <w:top w:val="nil"/>
              <w:left w:val="nil"/>
              <w:bottom w:val="nil"/>
              <w:right w:val="nil"/>
            </w:tcBorders>
          </w:tcPr>
          <w:p w14:paraId="79000BDB" w14:textId="04EC518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D10EED">
        <w:tc>
          <w:tcPr>
            <w:tcW w:w="1620" w:type="dxa"/>
            <w:tcBorders>
              <w:top w:val="nil"/>
              <w:left w:val="nil"/>
              <w:bottom w:val="nil"/>
              <w:right w:val="nil"/>
            </w:tcBorders>
          </w:tcPr>
          <w:p w14:paraId="7295B10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D10EED">
        <w:tc>
          <w:tcPr>
            <w:tcW w:w="1620" w:type="dxa"/>
            <w:tcBorders>
              <w:top w:val="nil"/>
              <w:left w:val="nil"/>
              <w:bottom w:val="single" w:sz="4" w:space="0" w:color="auto"/>
              <w:right w:val="nil"/>
            </w:tcBorders>
          </w:tcPr>
          <w:p w14:paraId="4F9B3B64"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454"/>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9-18T11:03:00Z" w:initials="NM">
    <w:p w14:paraId="5D74F4E3" w14:textId="77777777" w:rsidR="002514EC" w:rsidRDefault="00C64CF0" w:rsidP="00B02295">
      <w:pPr>
        <w:pStyle w:val="CommentText"/>
      </w:pPr>
      <w:r>
        <w:rPr>
          <w:rStyle w:val="CommentReference"/>
        </w:rPr>
        <w:annotationRef/>
      </w:r>
      <w:r w:rsidR="002514EC">
        <w:t>Body and footnote. Does not count appendix or open practices statement</w:t>
      </w:r>
    </w:p>
  </w:comment>
  <w:comment w:id="1" w:author="Mark Huff" w:date="2022-09-25T15:34:00Z" w:initials="MH">
    <w:p w14:paraId="76035CA9" w14:textId="77777777" w:rsidR="00B9029F" w:rsidRDefault="00B9029F" w:rsidP="00E1761E">
      <w:pPr>
        <w:pStyle w:val="CommentText"/>
      </w:pPr>
      <w:r>
        <w:rPr>
          <w:rStyle w:val="CommentReference"/>
        </w:rPr>
        <w:annotationRef/>
      </w:r>
      <w:r>
        <w:t>I could have hacked out a lot more, so do not worry about the word count as you add in the addition points that I have requested below. You should be able to fit these in anyways in under 200 words, but we can easily meet this.</w:t>
      </w:r>
    </w:p>
  </w:comment>
  <w:comment w:id="7" w:author="Nick Maxwell" w:date="2022-09-25T20:48:00Z" w:initials="NM">
    <w:p w14:paraId="70C73A70" w14:textId="77777777" w:rsidR="00C35530" w:rsidRDefault="00C35530" w:rsidP="009264CD">
      <w:pPr>
        <w:pStyle w:val="CommentText"/>
      </w:pPr>
      <w:r>
        <w:rPr>
          <w:rStyle w:val="CommentReference"/>
        </w:rPr>
        <w:annotationRef/>
      </w:r>
      <w:r>
        <w:t>I guess the APA 7 style is useful for getting the word count down.</w:t>
      </w:r>
    </w:p>
  </w:comment>
  <w:comment w:id="115" w:author="Mark Huff" w:date="2022-09-25T14:41:00Z" w:initials="MH">
    <w:p w14:paraId="44A9AE31" w14:textId="3E290979" w:rsidR="009E73E4" w:rsidRDefault="009E73E4" w:rsidP="00346F8F">
      <w:pPr>
        <w:pStyle w:val="CommentText"/>
      </w:pPr>
      <w:r>
        <w:rPr>
          <w:rStyle w:val="CommentReference"/>
        </w:rPr>
        <w:annotationRef/>
      </w:r>
      <w:r>
        <w:t>Need to add a sentence or two here recapping the novelty. We test backward and symmetrical pairs which have not been evaluated in both mixed and pure list designs, and we examine Freq judgments, a non-metamemory task to determine whether reactivity in these two designs can occur when participants are prediction later memory performance.</w:t>
      </w:r>
    </w:p>
  </w:comment>
  <w:comment w:id="122" w:author="Mark Huff" w:date="2022-09-25T14:42:00Z" w:initials="MH">
    <w:p w14:paraId="6634781E" w14:textId="77777777" w:rsidR="00A830AF" w:rsidRDefault="00A830AF" w:rsidP="003458EF">
      <w:pPr>
        <w:pStyle w:val="CommentText"/>
      </w:pPr>
      <w:r>
        <w:rPr>
          <w:rStyle w:val="CommentReference"/>
        </w:rPr>
        <w:annotationRef/>
      </w:r>
      <w:r>
        <w:t>The two goals are not at all clear in this paragraph. It looks like you have 3.</w:t>
      </w:r>
    </w:p>
  </w:comment>
  <w:comment w:id="123" w:author="Nick Maxwell" w:date="2022-09-25T20:52:00Z" w:initials="NM">
    <w:p w14:paraId="0BAD1682" w14:textId="77777777" w:rsidR="00925C3C" w:rsidRDefault="00A84951">
      <w:pPr>
        <w:pStyle w:val="CommentText"/>
      </w:pPr>
      <w:r>
        <w:rPr>
          <w:rStyle w:val="CommentReference"/>
        </w:rPr>
        <w:annotationRef/>
      </w:r>
      <w:r w:rsidR="00925C3C">
        <w:t>Goal 1) replicate pattern on mixed-lists. Goal 2) Extend to pure.</w:t>
      </w:r>
    </w:p>
    <w:p w14:paraId="0A451D45" w14:textId="77777777" w:rsidR="00925C3C" w:rsidRDefault="00925C3C">
      <w:pPr>
        <w:pStyle w:val="CommentText"/>
      </w:pPr>
    </w:p>
    <w:p w14:paraId="1880A1B5" w14:textId="77777777" w:rsidR="00925C3C" w:rsidRDefault="00925C3C">
      <w:pPr>
        <w:pStyle w:val="CommentText"/>
      </w:pPr>
      <w:r>
        <w:t>Frequency judgments are secondary.</w:t>
      </w:r>
    </w:p>
    <w:p w14:paraId="19C854BA" w14:textId="77777777" w:rsidR="00925C3C" w:rsidRDefault="00925C3C">
      <w:pPr>
        <w:pStyle w:val="CommentText"/>
      </w:pPr>
    </w:p>
    <w:p w14:paraId="5656BC44" w14:textId="77777777" w:rsidR="00925C3C" w:rsidRDefault="00925C3C" w:rsidP="005A4CAC">
      <w:pPr>
        <w:pStyle w:val="CommentText"/>
      </w:pPr>
      <w:r>
        <w:t>I'm fine reframing this though -- I can see how it was a bit confusing.</w:t>
      </w:r>
    </w:p>
  </w:comment>
  <w:comment w:id="128" w:author="Mark Huff" w:date="2022-09-25T14:43:00Z" w:initials="MH">
    <w:p w14:paraId="7DE2421F" w14:textId="52DCEBA3" w:rsidR="00F636DD" w:rsidRDefault="00F636DD" w:rsidP="00B50CFE">
      <w:pPr>
        <w:pStyle w:val="CommentText"/>
      </w:pPr>
      <w:r>
        <w:rPr>
          <w:rStyle w:val="CommentReference"/>
        </w:rPr>
        <w:annotationRef/>
      </w:r>
      <w:r>
        <w:t>I think this paragraph was a major hiccup with reviewers because it is not clear what the contributions here. Please work on clarity in this paragraph.</w:t>
      </w:r>
    </w:p>
  </w:comment>
  <w:comment w:id="160" w:author="Mark Huff" w:date="2022-09-25T14:46:00Z" w:initials="MH">
    <w:p w14:paraId="5B556DA4" w14:textId="77777777" w:rsidR="000E1595" w:rsidRDefault="000E1595" w:rsidP="00AB71B9">
      <w:pPr>
        <w:pStyle w:val="CommentText"/>
      </w:pPr>
      <w:r>
        <w:rPr>
          <w:rStyle w:val="CommentReference"/>
        </w:rPr>
        <w:annotationRef/>
      </w:r>
      <w:r>
        <w:t>This reference is already included in this paragraph and is therefore redundant.</w:t>
      </w:r>
    </w:p>
  </w:comment>
  <w:comment w:id="183" w:author="Mark Huff" w:date="2022-09-25T14:49:00Z" w:initials="MH">
    <w:p w14:paraId="5B98923F" w14:textId="77777777" w:rsidR="00DB7C3C" w:rsidRDefault="00DB7C3C" w:rsidP="009005E6">
      <w:pPr>
        <w:pStyle w:val="CommentText"/>
      </w:pPr>
      <w:r>
        <w:rPr>
          <w:rStyle w:val="CommentReference"/>
        </w:rPr>
        <w:annotationRef/>
      </w:r>
      <w:r>
        <w:t>Need to mention that the sublists used here were matched to the mixed lists on semantic and lexical characteristics.</w:t>
      </w:r>
    </w:p>
  </w:comment>
  <w:comment w:id="253" w:author="Mark Huff" w:date="2022-09-25T14:55:00Z" w:initials="MH">
    <w:p w14:paraId="63371F84" w14:textId="77777777" w:rsidR="00257331" w:rsidRDefault="00257331" w:rsidP="004C192D">
      <w:pPr>
        <w:pStyle w:val="CommentText"/>
      </w:pPr>
      <w:r>
        <w:rPr>
          <w:rStyle w:val="CommentReference"/>
        </w:rPr>
        <w:annotationRef/>
      </w:r>
      <w:r>
        <w:t>This makes no sense. How could there be no significant differences on the post hoc tests, but there were significant differences above?Do you mean no difference between the JOL and frequency-judgement groups?</w:t>
      </w:r>
    </w:p>
  </w:comment>
  <w:comment w:id="281" w:author="Mark Huff" w:date="2022-09-25T14:59:00Z" w:initials="MH">
    <w:p w14:paraId="4249C93D" w14:textId="77777777" w:rsidR="00807EA3" w:rsidRDefault="00807EA3" w:rsidP="00732C87">
      <w:pPr>
        <w:pStyle w:val="CommentText"/>
      </w:pPr>
      <w:r>
        <w:rPr>
          <w:rStyle w:val="CommentReference"/>
        </w:rPr>
        <w:annotationRef/>
      </w:r>
      <w:r>
        <w:t>You might want to restate some of these possible task differences in the GD.</w:t>
      </w:r>
    </w:p>
  </w:comment>
  <w:comment w:id="365" w:author="Mark Huff" w:date="2022-09-25T15:16:00Z" w:initials="MH">
    <w:p w14:paraId="5D48C73F" w14:textId="77777777" w:rsidR="002945DA" w:rsidRDefault="002945DA">
      <w:pPr>
        <w:pStyle w:val="CommentText"/>
      </w:pPr>
      <w:r>
        <w:rPr>
          <w:rStyle w:val="CommentReference"/>
        </w:rPr>
        <w:annotationRef/>
      </w:r>
      <w:r>
        <w:t xml:space="preserve">Need to highlight the design contributions of the current study, which were not available in our previous work. </w:t>
      </w:r>
    </w:p>
    <w:p w14:paraId="4C10AC47" w14:textId="77777777" w:rsidR="002945DA" w:rsidRDefault="002945DA">
      <w:pPr>
        <w:pStyle w:val="CommentText"/>
      </w:pPr>
    </w:p>
    <w:p w14:paraId="74F0F5F2" w14:textId="77777777" w:rsidR="002945DA" w:rsidRDefault="002945DA" w:rsidP="000239A7">
      <w:pPr>
        <w:pStyle w:val="CommentText"/>
      </w:pPr>
      <w:r>
        <w:t>In reading through this paper again, I think Thomas, despite her many flaws, does have a point that we were not very clear about the novel contributions and at times, I am not sure this revision plays this up enough. These can not just be GD add-ons, the new contributions need to be embedded throughout the document. I tried to include some of these above, but here is another section where the novelty could be included, but is not.</w:t>
      </w:r>
    </w:p>
  </w:comment>
  <w:comment w:id="367" w:author="Mark Huff" w:date="2022-09-25T15:18:00Z" w:initials="MH">
    <w:p w14:paraId="0F2FE5FB" w14:textId="77777777" w:rsidR="00573D7C" w:rsidRDefault="00573D7C" w:rsidP="00611CCD">
      <w:pPr>
        <w:pStyle w:val="CommentText"/>
      </w:pPr>
      <w:r>
        <w:rPr>
          <w:rStyle w:val="CommentReference"/>
        </w:rPr>
        <w:annotationRef/>
      </w:r>
      <w:r>
        <w:t>Again, need to highlight the design addiiton, which was not part of our 2022 paper.</w:t>
      </w:r>
    </w:p>
  </w:comment>
  <w:comment w:id="370" w:author="Mark Huff" w:date="2022-09-25T15:21:00Z" w:initials="MH">
    <w:p w14:paraId="369AD9A9" w14:textId="77777777" w:rsidR="00ED5F6A" w:rsidRDefault="00ED5F6A" w:rsidP="00CE7CF6">
      <w:pPr>
        <w:pStyle w:val="CommentText"/>
      </w:pPr>
      <w:r>
        <w:rPr>
          <w:rStyle w:val="CommentReference"/>
        </w:rPr>
        <w:annotationRef/>
      </w:r>
      <w:r>
        <w:t>A bit of a snag here. This is the FIRST time you include the word deceptive, which is a problem because backward pairs are HUGELY deceptive. I think this is what threw our reviewer, why is the word deceptive just being included now and not in E2 where we used highly deceptive pairs? Please go back to E2 and explciitly use the word deceptive to describe these pairs.</w:t>
      </w:r>
    </w:p>
  </w:comment>
  <w:comment w:id="371" w:author="Nick Maxwell" w:date="2022-09-25T21:01:00Z" w:initials="NM">
    <w:p w14:paraId="7EC8AB36" w14:textId="77777777" w:rsidR="00E95812" w:rsidRDefault="00E95812" w:rsidP="008308E3">
      <w:pPr>
        <w:pStyle w:val="CommentText"/>
      </w:pPr>
      <w:r>
        <w:rPr>
          <w:rStyle w:val="CommentReference"/>
        </w:rPr>
        <w:annotationRef/>
      </w:r>
      <w:r>
        <w:t>Okay, added this into the Ex 2 Intro</w:t>
      </w:r>
    </w:p>
  </w:comment>
  <w:comment w:id="403" w:author="Mark Huff" w:date="2022-09-25T15:27:00Z" w:initials="MH">
    <w:p w14:paraId="21B3D7F4" w14:textId="79BF5F4A" w:rsidR="005E5584" w:rsidRDefault="00BC0030">
      <w:pPr>
        <w:pStyle w:val="CommentText"/>
      </w:pPr>
      <w:r>
        <w:rPr>
          <w:rStyle w:val="CommentReference"/>
        </w:rPr>
        <w:annotationRef/>
      </w:r>
      <w:r w:rsidR="005E5584">
        <w:t xml:space="preserve">This footnote is out of place. Why is this included in E3, rather than earlier in E1? It makes more sense to included this in E1, and then mention that this same comparison held in the other experiments as you do here. </w:t>
      </w:r>
    </w:p>
    <w:p w14:paraId="0B707B4B" w14:textId="77777777" w:rsidR="005E5584" w:rsidRDefault="005E5584">
      <w:pPr>
        <w:pStyle w:val="CommentText"/>
      </w:pPr>
    </w:p>
    <w:p w14:paraId="4092368C" w14:textId="77777777" w:rsidR="005E5584" w:rsidRDefault="005E5584" w:rsidP="00D567F5">
      <w:pPr>
        <w:pStyle w:val="CommentText"/>
      </w:pPr>
      <w:r>
        <w:t>Also, avoid using the word "this" here. What does this refer to? Be more specific/clear in the writing of this footnote.</w:t>
      </w:r>
    </w:p>
  </w:comment>
  <w:comment w:id="404" w:author="Nick Maxwell" w:date="2022-09-25T21:03:00Z" w:initials="NM">
    <w:p w14:paraId="151C3DCF" w14:textId="77777777" w:rsidR="005B6DAF" w:rsidRDefault="005B6DAF" w:rsidP="007128AA">
      <w:pPr>
        <w:pStyle w:val="CommentText"/>
      </w:pPr>
      <w:r>
        <w:rPr>
          <w:rStyle w:val="CommentReference"/>
        </w:rPr>
        <w:annotationRef/>
      </w:r>
      <w:r>
        <w:t>Footnote placement was a misunderstanding -- you had a comment about placing the footnote on the last experiment (I'm guessing you meant pure lists in Ex 1) and I took it to literally mean the last experiment in the entire manuscript. Sorry!</w:t>
      </w:r>
    </w:p>
  </w:comment>
  <w:comment w:id="411" w:author="Mark Huff" w:date="2022-09-25T15:30:00Z" w:initials="MH">
    <w:p w14:paraId="1C1EADEA" w14:textId="29E6DDC4" w:rsidR="00587AE9" w:rsidRDefault="00587AE9" w:rsidP="00CB4A8A">
      <w:pPr>
        <w:pStyle w:val="CommentText"/>
      </w:pPr>
      <w:r>
        <w:rPr>
          <w:rStyle w:val="CommentReference"/>
        </w:rPr>
        <w:annotationRef/>
      </w:r>
      <w:r>
        <w:t xml:space="preserve">I think you are making too big of deal regarding the deceptive nature of symmetrical pairs. Sure, they are deceptive in that JOLs are typically greater than recall, but when you do not even use the word deceptive once to describe backward pairs, this becomes confusing. </w:t>
      </w:r>
    </w:p>
  </w:comment>
  <w:comment w:id="412" w:author="Nick Maxwell" w:date="2022-09-25T21:04:00Z" w:initials="NM">
    <w:p w14:paraId="1122EB48" w14:textId="77777777" w:rsidR="00B168D9" w:rsidRDefault="00B168D9" w:rsidP="002D3A09">
      <w:pPr>
        <w:pStyle w:val="CommentText"/>
      </w:pPr>
      <w:r>
        <w:rPr>
          <w:rStyle w:val="CommentReference"/>
        </w:rPr>
        <w:annotationRef/>
      </w:r>
      <w:r>
        <w:t>I think I keyed into so much on symmetrical pairs since that was the context the reviewer brought it up in</w:t>
      </w:r>
    </w:p>
  </w:comment>
  <w:comment w:id="424" w:author="Mark Huff" w:date="2022-09-25T15:31:00Z" w:initials="MH">
    <w:p w14:paraId="73EECDCE" w14:textId="0222B1A0" w:rsidR="00E72B8F" w:rsidRDefault="00E72B8F" w:rsidP="00550CA4">
      <w:pPr>
        <w:pStyle w:val="CommentText"/>
      </w:pPr>
      <w:r>
        <w:rPr>
          <w:rStyle w:val="CommentReference"/>
        </w:rPr>
        <w:annotationRef/>
      </w:r>
      <w:r>
        <w:t>Need to be highlighted throughout the manuscript, not just as an afterthought in the GD here.</w:t>
      </w:r>
    </w:p>
  </w:comment>
  <w:comment w:id="430" w:author="Mark Huff" w:date="2022-09-25T15:32:00Z" w:initials="MH">
    <w:p w14:paraId="1C135EBF" w14:textId="77777777" w:rsidR="00EB00B8" w:rsidRDefault="00EB00B8" w:rsidP="00A654B8">
      <w:pPr>
        <w:pStyle w:val="CommentText"/>
      </w:pPr>
      <w:r>
        <w:rPr>
          <w:rStyle w:val="CommentReference"/>
        </w:rPr>
        <w:annotationRef/>
      </w:r>
      <w:r>
        <w:t>Nicholas...</w:t>
      </w:r>
    </w:p>
  </w:comment>
  <w:comment w:id="431" w:author="Nick Maxwell" w:date="2022-09-25T21:04:00Z" w:initials="NM">
    <w:p w14:paraId="6AD1A4D5" w14:textId="77777777" w:rsidR="00B910D9" w:rsidRDefault="00B910D9" w:rsidP="00B604D5">
      <w:pPr>
        <w:pStyle w:val="CommentText"/>
      </w:pPr>
      <w:r>
        <w:rPr>
          <w:rStyle w:val="CommentReference"/>
        </w:rPr>
        <w:annotationRef/>
      </w:r>
      <w:r>
        <w:t>Fuck</w:t>
      </w:r>
    </w:p>
  </w:comment>
  <w:comment w:id="434" w:author="Mark Huff" w:date="2022-09-25T15:33:00Z" w:initials="MH">
    <w:p w14:paraId="59384D2C" w14:textId="33CA56AF" w:rsidR="001414BA" w:rsidRDefault="001414BA" w:rsidP="008B19C6">
      <w:pPr>
        <w:pStyle w:val="CommentText"/>
      </w:pPr>
      <w:r>
        <w:rPr>
          <w:rStyle w:val="CommentReference"/>
        </w:rPr>
        <w:annotationRef/>
      </w:r>
      <w:r>
        <w:t>There needs to be a sentence here about the novelty of the design comparisons that our study provides and how these are conducted within the same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74F4E3" w15:done="0"/>
  <w15:commentEx w15:paraId="76035CA9" w15:paraIdParent="5D74F4E3" w15:done="0"/>
  <w15:commentEx w15:paraId="70C73A70" w15:done="0"/>
  <w15:commentEx w15:paraId="44A9AE31" w15:done="0"/>
  <w15:commentEx w15:paraId="6634781E" w15:done="0"/>
  <w15:commentEx w15:paraId="5656BC44" w15:paraIdParent="6634781E" w15:done="0"/>
  <w15:commentEx w15:paraId="7DE2421F" w15:done="0"/>
  <w15:commentEx w15:paraId="5B556DA4" w15:done="0"/>
  <w15:commentEx w15:paraId="5B98923F" w15:done="0"/>
  <w15:commentEx w15:paraId="63371F84" w15:done="0"/>
  <w15:commentEx w15:paraId="4249C93D" w15:done="0"/>
  <w15:commentEx w15:paraId="74F0F5F2" w15:done="0"/>
  <w15:commentEx w15:paraId="0F2FE5FB" w15:done="0"/>
  <w15:commentEx w15:paraId="369AD9A9" w15:done="0"/>
  <w15:commentEx w15:paraId="7EC8AB36" w15:paraIdParent="369AD9A9" w15:done="0"/>
  <w15:commentEx w15:paraId="4092368C" w15:done="0"/>
  <w15:commentEx w15:paraId="151C3DCF" w15:paraIdParent="4092368C" w15:done="0"/>
  <w15:commentEx w15:paraId="1C1EADEA" w15:done="0"/>
  <w15:commentEx w15:paraId="1122EB48" w15:paraIdParent="1C1EADEA" w15:done="0"/>
  <w15:commentEx w15:paraId="73EECDCE" w15:done="0"/>
  <w15:commentEx w15:paraId="1C135EBF" w15:done="0"/>
  <w15:commentEx w15:paraId="6AD1A4D5" w15:paraIdParent="1C135EBF" w15:done="0"/>
  <w15:commentEx w15:paraId="59384D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7992" w16cex:dateUtc="2022-09-18T16:03:00Z"/>
  <w16cex:commentExtensible w16cex:durableId="26DAF389" w16cex:dateUtc="2022-09-25T20:34:00Z"/>
  <w16cex:commentExtensible w16cex:durableId="26DB3D23" w16cex:dateUtc="2022-09-26T01:48:00Z"/>
  <w16cex:commentExtensible w16cex:durableId="26DAE71D" w16cex:dateUtc="2022-09-25T19:41:00Z"/>
  <w16cex:commentExtensible w16cex:durableId="26DAE74D" w16cex:dateUtc="2022-09-25T19:42:00Z"/>
  <w16cex:commentExtensible w16cex:durableId="26DB3DF1" w16cex:dateUtc="2022-09-26T01:52:00Z"/>
  <w16cex:commentExtensible w16cex:durableId="26DAE77B" w16cex:dateUtc="2022-09-25T19:43:00Z"/>
  <w16cex:commentExtensible w16cex:durableId="26DAE84D" w16cex:dateUtc="2022-09-25T19:46:00Z"/>
  <w16cex:commentExtensible w16cex:durableId="26DAE8F4" w16cex:dateUtc="2022-09-25T19:49:00Z"/>
  <w16cex:commentExtensible w16cex:durableId="26DAEA4F" w16cex:dateUtc="2022-09-25T19:55:00Z"/>
  <w16cex:commentExtensible w16cex:durableId="26DAEB3D" w16cex:dateUtc="2022-09-25T19:59:00Z"/>
  <w16cex:commentExtensible w16cex:durableId="26DAEF68" w16cex:dateUtc="2022-09-25T20:16:00Z"/>
  <w16cex:commentExtensible w16cex:durableId="26DAEFC8" w16cex:dateUtc="2022-09-25T20:18:00Z"/>
  <w16cex:commentExtensible w16cex:durableId="26DAF08E" w16cex:dateUtc="2022-09-25T20:21:00Z"/>
  <w16cex:commentExtensible w16cex:durableId="26DB402D" w16cex:dateUtc="2022-09-26T02:01:00Z"/>
  <w16cex:commentExtensible w16cex:durableId="26DAF1F9" w16cex:dateUtc="2022-09-25T20:27:00Z"/>
  <w16cex:commentExtensible w16cex:durableId="26DB409F" w16cex:dateUtc="2022-09-26T02:03:00Z"/>
  <w16cex:commentExtensible w16cex:durableId="26DAF28B" w16cex:dateUtc="2022-09-25T20:30:00Z"/>
  <w16cex:commentExtensible w16cex:durableId="26DB40CE" w16cex:dateUtc="2022-09-26T02:04:00Z"/>
  <w16cex:commentExtensible w16cex:durableId="26DAF2DD" w16cex:dateUtc="2022-09-25T20:31:00Z"/>
  <w16cex:commentExtensible w16cex:durableId="26DAF2FC" w16cex:dateUtc="2022-09-25T20:32:00Z"/>
  <w16cex:commentExtensible w16cex:durableId="26DB40F0" w16cex:dateUtc="2022-09-26T02:04:00Z"/>
  <w16cex:commentExtensible w16cex:durableId="26DAF337" w16cex:dateUtc="2022-09-25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74F4E3" w16cid:durableId="26D17992"/>
  <w16cid:commentId w16cid:paraId="76035CA9" w16cid:durableId="26DAF389"/>
  <w16cid:commentId w16cid:paraId="70C73A70" w16cid:durableId="26DB3D23"/>
  <w16cid:commentId w16cid:paraId="44A9AE31" w16cid:durableId="26DAE71D"/>
  <w16cid:commentId w16cid:paraId="6634781E" w16cid:durableId="26DAE74D"/>
  <w16cid:commentId w16cid:paraId="5656BC44" w16cid:durableId="26DB3DF1"/>
  <w16cid:commentId w16cid:paraId="7DE2421F" w16cid:durableId="26DAE77B"/>
  <w16cid:commentId w16cid:paraId="5B556DA4" w16cid:durableId="26DAE84D"/>
  <w16cid:commentId w16cid:paraId="5B98923F" w16cid:durableId="26DAE8F4"/>
  <w16cid:commentId w16cid:paraId="63371F84" w16cid:durableId="26DAEA4F"/>
  <w16cid:commentId w16cid:paraId="4249C93D" w16cid:durableId="26DAEB3D"/>
  <w16cid:commentId w16cid:paraId="74F0F5F2" w16cid:durableId="26DAEF68"/>
  <w16cid:commentId w16cid:paraId="0F2FE5FB" w16cid:durableId="26DAEFC8"/>
  <w16cid:commentId w16cid:paraId="369AD9A9" w16cid:durableId="26DAF08E"/>
  <w16cid:commentId w16cid:paraId="7EC8AB36" w16cid:durableId="26DB402D"/>
  <w16cid:commentId w16cid:paraId="4092368C" w16cid:durableId="26DAF1F9"/>
  <w16cid:commentId w16cid:paraId="151C3DCF" w16cid:durableId="26DB409F"/>
  <w16cid:commentId w16cid:paraId="1C1EADEA" w16cid:durableId="26DAF28B"/>
  <w16cid:commentId w16cid:paraId="1122EB48" w16cid:durableId="26DB40CE"/>
  <w16cid:commentId w16cid:paraId="73EECDCE" w16cid:durableId="26DAF2DD"/>
  <w16cid:commentId w16cid:paraId="1C135EBF" w16cid:durableId="26DAF2FC"/>
  <w16cid:commentId w16cid:paraId="6AD1A4D5" w16cid:durableId="26DB40F0"/>
  <w16cid:commentId w16cid:paraId="59384D2C" w16cid:durableId="26DAF3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5725D" w14:textId="77777777" w:rsidR="00D87683" w:rsidRDefault="00D87683" w:rsidP="00091B1E">
      <w:pPr>
        <w:spacing w:after="0" w:line="240" w:lineRule="auto"/>
      </w:pPr>
      <w:r>
        <w:separator/>
      </w:r>
    </w:p>
  </w:endnote>
  <w:endnote w:type="continuationSeparator" w:id="0">
    <w:p w14:paraId="07B7A6D4" w14:textId="77777777" w:rsidR="00D87683" w:rsidRDefault="00D87683"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8844B" w14:textId="77777777" w:rsidR="00D87683" w:rsidRDefault="00D87683" w:rsidP="00091B1E">
      <w:pPr>
        <w:spacing w:after="0" w:line="240" w:lineRule="auto"/>
      </w:pPr>
      <w:r>
        <w:separator/>
      </w:r>
    </w:p>
  </w:footnote>
  <w:footnote w:type="continuationSeparator" w:id="0">
    <w:p w14:paraId="299C3BB4" w14:textId="77777777" w:rsidR="00D87683" w:rsidRDefault="00D87683" w:rsidP="00091B1E">
      <w:pPr>
        <w:spacing w:after="0" w:line="240" w:lineRule="auto"/>
      </w:pPr>
      <w:r>
        <w:continuationSeparator/>
      </w:r>
    </w:p>
  </w:footnote>
  <w:footnote w:id="1">
    <w:p w14:paraId="2EE3A595" w14:textId="2FC15475" w:rsidR="009F783B" w:rsidRDefault="009F783B">
      <w:pPr>
        <w:pStyle w:val="FootnoteText"/>
      </w:pPr>
      <w:r>
        <w:rPr>
          <w:rStyle w:val="FootnoteReference"/>
        </w:rPr>
        <w:footnoteRef/>
      </w:r>
      <w:r>
        <w:t xml:space="preserve"> </w:t>
      </w:r>
      <w:r w:rsidR="009863EA">
        <w:rPr>
          <w:rFonts w:ascii="Times New Roman" w:hAnsi="Times New Roman" w:cs="Times New Roman"/>
        </w:rPr>
        <w:t>This can also be asse</w:t>
      </w:r>
      <w:r w:rsidR="00B55B65">
        <w:rPr>
          <w:rFonts w:ascii="Times New Roman" w:hAnsi="Times New Roman" w:cs="Times New Roman"/>
        </w:rPr>
        <w:t>ssed</w:t>
      </w:r>
      <w:r w:rsidRPr="00A36E76">
        <w:rPr>
          <w:rFonts w:ascii="Times New Roman" w:hAnsi="Times New Roman" w:cs="Times New Roman"/>
        </w:rPr>
        <w:t xml:space="preserve"> </w:t>
      </w:r>
      <w:r w:rsidR="007A2A1F">
        <w:rPr>
          <w:rFonts w:ascii="Times New Roman" w:hAnsi="Times New Roman" w:cs="Times New Roman"/>
        </w:rPr>
        <w:t xml:space="preserve">by </w:t>
      </w:r>
      <w:r w:rsidR="00B55B65">
        <w:rPr>
          <w:rFonts w:ascii="Times New Roman" w:hAnsi="Times New Roman" w:cs="Times New Roman"/>
        </w:rPr>
        <w:t>analyzing</w:t>
      </w:r>
      <w:r w:rsidRPr="00A36E76">
        <w:rPr>
          <w:rFonts w:ascii="Times New Roman" w:hAnsi="Times New Roman" w:cs="Times New Roman"/>
        </w:rPr>
        <w:t xml:space="preserve"> related pairs </w:t>
      </w:r>
      <w:r w:rsidR="00B55B65">
        <w:rPr>
          <w:rFonts w:ascii="Times New Roman" w:hAnsi="Times New Roman" w:cs="Times New Roman"/>
        </w:rPr>
        <w:t>via</w:t>
      </w:r>
      <w:r w:rsidRPr="00A36E76">
        <w:rPr>
          <w:rFonts w:ascii="Times New Roman" w:hAnsi="Times New Roman" w:cs="Times New Roman"/>
        </w:rPr>
        <w:t xml:space="preserve"> a 3(Study Group: JOL vs. Frequency vs. Read) × 2(List Type: Mixed vs. Pure) between-subjects ANOVA. </w:t>
      </w:r>
      <w:r w:rsidR="000C2918">
        <w:rPr>
          <w:rFonts w:ascii="Times New Roman" w:hAnsi="Times New Roman" w:cs="Times New Roman"/>
        </w:rPr>
        <w:t>Across Experiments, no interactions</w:t>
      </w:r>
      <w:r w:rsidR="00D217FF">
        <w:rPr>
          <w:rFonts w:ascii="Times New Roman" w:hAnsi="Times New Roman" w:cs="Times New Roman"/>
        </w:rPr>
        <w:t xml:space="preserve"> </w:t>
      </w:r>
      <w:r w:rsidR="00727FE1">
        <w:rPr>
          <w:rFonts w:ascii="Times New Roman" w:hAnsi="Times New Roman" w:cs="Times New Roman"/>
        </w:rPr>
        <w:t xml:space="preserve">are </w:t>
      </w:r>
      <w:r w:rsidR="00727FE1" w:rsidRPr="00467FD2">
        <w:rPr>
          <w:rFonts w:ascii="Times New Roman" w:hAnsi="Times New Roman" w:cs="Times New Roman"/>
        </w:rPr>
        <w:t>detected</w:t>
      </w:r>
      <w:r w:rsidR="00467FD2">
        <w:rPr>
          <w:rFonts w:ascii="Times New Roman" w:hAnsi="Times New Roman" w:cs="Times New Roman"/>
        </w:rPr>
        <w:t xml:space="preserve">, </w:t>
      </w:r>
      <w:r w:rsidR="00467FD2" w:rsidRPr="00467FD2">
        <w:rPr>
          <w:rFonts w:ascii="Times New Roman" w:hAnsi="Times New Roman" w:cs="Times New Roman"/>
          <w:i/>
          <w:iCs/>
          <w:color w:val="323130"/>
        </w:rPr>
        <w:t>F</w:t>
      </w:r>
      <w:r w:rsidR="00467FD2" w:rsidRPr="00467FD2">
        <w:rPr>
          <w:rFonts w:ascii="Times New Roman" w:hAnsi="Times New Roman" w:cs="Times New Roman"/>
          <w:color w:val="323130"/>
        </w:rPr>
        <w:t xml:space="preserve">s &lt; 1; </w:t>
      </w:r>
      <w:proofErr w:type="spellStart"/>
      <w:r w:rsidR="00467FD2" w:rsidRPr="00467FD2">
        <w:rPr>
          <w:rFonts w:ascii="Times New Roman" w:hAnsi="Times New Roman" w:cs="Times New Roman"/>
          <w:i/>
          <w:iCs/>
          <w:color w:val="323130"/>
        </w:rPr>
        <w:t>p</w:t>
      </w:r>
      <w:r w:rsidR="00467FD2" w:rsidRPr="00467FD2">
        <w:rPr>
          <w:rFonts w:ascii="Times New Roman" w:hAnsi="Times New Roman" w:cs="Times New Roman"/>
          <w:color w:val="323130"/>
        </w:rPr>
        <w:t>s</w:t>
      </w:r>
      <w:proofErr w:type="spellEnd"/>
      <w:r w:rsidR="00467FD2" w:rsidRPr="00467FD2">
        <w:rPr>
          <w:rFonts w:ascii="Times New Roman" w:hAnsi="Times New Roman" w:cs="Times New Roman"/>
          <w:color w:val="323130"/>
        </w:rPr>
        <w:t xml:space="preserve"> ≥ .48, </w:t>
      </w:r>
      <w:proofErr w:type="spellStart"/>
      <w:r w:rsidR="00467FD2" w:rsidRPr="00467FD2">
        <w:rPr>
          <w:rFonts w:ascii="Times New Roman" w:hAnsi="Times New Roman" w:cs="Times New Roman"/>
          <w:i/>
          <w:iCs/>
          <w:color w:val="323130"/>
        </w:rPr>
        <w:t>p</w:t>
      </w:r>
      <w:r w:rsidR="00467FD2" w:rsidRPr="00467FD2">
        <w:rPr>
          <w:rFonts w:ascii="Times New Roman" w:hAnsi="Times New Roman" w:cs="Times New Roman"/>
          <w:caps/>
          <w:color w:val="323130"/>
          <w:vertAlign w:val="subscript"/>
        </w:rPr>
        <w:t>bic</w:t>
      </w:r>
      <w:r w:rsidR="00467FD2" w:rsidRPr="00943BD2">
        <w:rPr>
          <w:rFonts w:ascii="Times New Roman" w:hAnsi="Times New Roman" w:cs="Times New Roman"/>
          <w:color w:val="323130"/>
        </w:rPr>
        <w:t>s</w:t>
      </w:r>
      <w:proofErr w:type="spellEnd"/>
      <w:r w:rsidR="00467FD2" w:rsidRPr="00467FD2">
        <w:rPr>
          <w:rFonts w:ascii="Times New Roman" w:hAnsi="Times New Roman" w:cs="Times New Roman"/>
          <w:color w:val="323130"/>
        </w:rPr>
        <w:t xml:space="preserve"> ≥ .98</w:t>
      </w:r>
      <w:r w:rsidR="00CB33DB" w:rsidRPr="00467FD2">
        <w:rPr>
          <w:rFonts w:ascii="Times New Roman" w:hAnsi="Times New Roman" w:cs="Times New Roman"/>
        </w:rPr>
        <w:t>.</w:t>
      </w:r>
      <w:r w:rsidR="00CB33DB">
        <w:rPr>
          <w:rFonts w:ascii="Times New Roman" w:hAnsi="Times New Roman" w:cs="Times New Roman"/>
        </w:rPr>
        <w:t xml:space="preserve"> Thus, the overall reactivity pattern</w:t>
      </w:r>
      <w:r w:rsidR="00BA498E">
        <w:rPr>
          <w:rFonts w:ascii="Times New Roman" w:hAnsi="Times New Roman" w:cs="Times New Roman"/>
        </w:rPr>
        <w:t xml:space="preserve"> for JOLs and frequency judgments does not differ between list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D10EED" w:rsidRPr="002B0178" w:rsidRDefault="00D10EED"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Pr="002B0178">
          <w:rPr>
            <w:rFonts w:ascii="Times New Roman" w:hAnsi="Times New Roman" w:cs="Times New Roman"/>
            <w:sz w:val="24"/>
            <w:szCs w:val="24"/>
          </w:rPr>
          <w:fldChar w:fldCharType="begin"/>
        </w:r>
        <w:r w:rsidRPr="002B0178">
          <w:rPr>
            <w:rFonts w:ascii="Times New Roman" w:hAnsi="Times New Roman" w:cs="Times New Roman"/>
            <w:sz w:val="24"/>
            <w:szCs w:val="24"/>
          </w:rPr>
          <w:instrText xml:space="preserve"> PAGE   \* MERGEFORMAT </w:instrText>
        </w:r>
        <w:r w:rsidRPr="002B0178">
          <w:rPr>
            <w:rFonts w:ascii="Times New Roman" w:hAnsi="Times New Roman" w:cs="Times New Roman"/>
            <w:sz w:val="24"/>
            <w:szCs w:val="24"/>
          </w:rPr>
          <w:fldChar w:fldCharType="separate"/>
        </w:r>
        <w:r w:rsidRPr="002B0178">
          <w:rPr>
            <w:rFonts w:ascii="Times New Roman" w:hAnsi="Times New Roman" w:cs="Times New Roman"/>
            <w:noProof/>
            <w:sz w:val="24"/>
            <w:szCs w:val="24"/>
          </w:rPr>
          <w:t>2</w:t>
        </w:r>
        <w:r w:rsidRPr="002B0178">
          <w:rPr>
            <w:rFonts w:ascii="Times New Roman" w:hAnsi="Times New Roman" w:cs="Times New Roman"/>
            <w:noProof/>
            <w:sz w:val="24"/>
            <w:szCs w:val="24"/>
          </w:rPr>
          <w:fldChar w:fldCharType="end"/>
        </w:r>
      </w:p>
    </w:sdtContent>
  </w:sdt>
  <w:p w14:paraId="3323ACA8" w14:textId="77777777" w:rsidR="00D10EED" w:rsidRPr="002B0178" w:rsidRDefault="00D10EED">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D10EED" w:rsidRPr="00091B1E" w:rsidRDefault="00D10EED">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D10EED" w:rsidRPr="00091B1E" w:rsidRDefault="00D10EE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16cid:durableId="1719430211">
    <w:abstractNumId w:val="0"/>
  </w:num>
  <w:num w:numId="2" w16cid:durableId="6272470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Windows Live" w15:userId="1401e3e00133c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07B1"/>
    <w:rsid w:val="0000312B"/>
    <w:rsid w:val="00006C53"/>
    <w:rsid w:val="00010C1B"/>
    <w:rsid w:val="000140E9"/>
    <w:rsid w:val="00020472"/>
    <w:rsid w:val="0002054D"/>
    <w:rsid w:val="00023C76"/>
    <w:rsid w:val="0002434F"/>
    <w:rsid w:val="0002548B"/>
    <w:rsid w:val="00025708"/>
    <w:rsid w:val="00032C94"/>
    <w:rsid w:val="00032E6F"/>
    <w:rsid w:val="000331AB"/>
    <w:rsid w:val="00034CAB"/>
    <w:rsid w:val="0003721D"/>
    <w:rsid w:val="000379B5"/>
    <w:rsid w:val="00037F93"/>
    <w:rsid w:val="00044807"/>
    <w:rsid w:val="00044D53"/>
    <w:rsid w:val="00045BB4"/>
    <w:rsid w:val="00045BEC"/>
    <w:rsid w:val="00045D62"/>
    <w:rsid w:val="00045FED"/>
    <w:rsid w:val="00047154"/>
    <w:rsid w:val="00047703"/>
    <w:rsid w:val="00047C2B"/>
    <w:rsid w:val="00052437"/>
    <w:rsid w:val="000526CB"/>
    <w:rsid w:val="00056480"/>
    <w:rsid w:val="00057010"/>
    <w:rsid w:val="00063AE7"/>
    <w:rsid w:val="00064201"/>
    <w:rsid w:val="0007068B"/>
    <w:rsid w:val="00070C77"/>
    <w:rsid w:val="000720CB"/>
    <w:rsid w:val="000722B5"/>
    <w:rsid w:val="00072DEC"/>
    <w:rsid w:val="00073A58"/>
    <w:rsid w:val="00074921"/>
    <w:rsid w:val="00074ACD"/>
    <w:rsid w:val="00074ED9"/>
    <w:rsid w:val="00075244"/>
    <w:rsid w:val="00075635"/>
    <w:rsid w:val="00076AB3"/>
    <w:rsid w:val="000777E2"/>
    <w:rsid w:val="00080D94"/>
    <w:rsid w:val="0008238B"/>
    <w:rsid w:val="00086C51"/>
    <w:rsid w:val="00090819"/>
    <w:rsid w:val="00091B1E"/>
    <w:rsid w:val="00094A37"/>
    <w:rsid w:val="000950D3"/>
    <w:rsid w:val="00095239"/>
    <w:rsid w:val="00095DDA"/>
    <w:rsid w:val="00096815"/>
    <w:rsid w:val="000A0645"/>
    <w:rsid w:val="000A3422"/>
    <w:rsid w:val="000A445A"/>
    <w:rsid w:val="000A4471"/>
    <w:rsid w:val="000B1D9E"/>
    <w:rsid w:val="000B2139"/>
    <w:rsid w:val="000B371E"/>
    <w:rsid w:val="000B76C5"/>
    <w:rsid w:val="000C09B9"/>
    <w:rsid w:val="000C0F04"/>
    <w:rsid w:val="000C1E3A"/>
    <w:rsid w:val="000C26BC"/>
    <w:rsid w:val="000C2918"/>
    <w:rsid w:val="000C3E48"/>
    <w:rsid w:val="000C6AFF"/>
    <w:rsid w:val="000D0665"/>
    <w:rsid w:val="000D196E"/>
    <w:rsid w:val="000D2044"/>
    <w:rsid w:val="000D26DF"/>
    <w:rsid w:val="000D279F"/>
    <w:rsid w:val="000D736F"/>
    <w:rsid w:val="000D778A"/>
    <w:rsid w:val="000E1595"/>
    <w:rsid w:val="000E52B0"/>
    <w:rsid w:val="000E6811"/>
    <w:rsid w:val="000F089A"/>
    <w:rsid w:val="000F0E27"/>
    <w:rsid w:val="000F260F"/>
    <w:rsid w:val="000F28FE"/>
    <w:rsid w:val="000F2EF9"/>
    <w:rsid w:val="000F4B02"/>
    <w:rsid w:val="0010113F"/>
    <w:rsid w:val="0010207D"/>
    <w:rsid w:val="001025E8"/>
    <w:rsid w:val="00106747"/>
    <w:rsid w:val="00106DA0"/>
    <w:rsid w:val="0011207A"/>
    <w:rsid w:val="00112AE3"/>
    <w:rsid w:val="001151B4"/>
    <w:rsid w:val="00117321"/>
    <w:rsid w:val="00117D35"/>
    <w:rsid w:val="00120051"/>
    <w:rsid w:val="00120B3D"/>
    <w:rsid w:val="001229EE"/>
    <w:rsid w:val="00122CB2"/>
    <w:rsid w:val="00123EC3"/>
    <w:rsid w:val="00125E41"/>
    <w:rsid w:val="00126B37"/>
    <w:rsid w:val="00126F48"/>
    <w:rsid w:val="00127153"/>
    <w:rsid w:val="00131571"/>
    <w:rsid w:val="00134C4E"/>
    <w:rsid w:val="00135C1C"/>
    <w:rsid w:val="00137D0B"/>
    <w:rsid w:val="00140C20"/>
    <w:rsid w:val="001414BA"/>
    <w:rsid w:val="001422C9"/>
    <w:rsid w:val="00142933"/>
    <w:rsid w:val="00145825"/>
    <w:rsid w:val="00145A1C"/>
    <w:rsid w:val="0015311E"/>
    <w:rsid w:val="00161A21"/>
    <w:rsid w:val="00166259"/>
    <w:rsid w:val="00166C54"/>
    <w:rsid w:val="0016755A"/>
    <w:rsid w:val="001675B6"/>
    <w:rsid w:val="001761AC"/>
    <w:rsid w:val="001763CD"/>
    <w:rsid w:val="00176F96"/>
    <w:rsid w:val="001804BB"/>
    <w:rsid w:val="0018149A"/>
    <w:rsid w:val="001818B9"/>
    <w:rsid w:val="00182AAB"/>
    <w:rsid w:val="00183C64"/>
    <w:rsid w:val="00184651"/>
    <w:rsid w:val="00184695"/>
    <w:rsid w:val="001850F9"/>
    <w:rsid w:val="00185774"/>
    <w:rsid w:val="001874B4"/>
    <w:rsid w:val="001915AE"/>
    <w:rsid w:val="00191DFA"/>
    <w:rsid w:val="001930D4"/>
    <w:rsid w:val="001A5AED"/>
    <w:rsid w:val="001A70C9"/>
    <w:rsid w:val="001A7629"/>
    <w:rsid w:val="001B2012"/>
    <w:rsid w:val="001B56FA"/>
    <w:rsid w:val="001B59D8"/>
    <w:rsid w:val="001B5CC5"/>
    <w:rsid w:val="001C113C"/>
    <w:rsid w:val="001C1557"/>
    <w:rsid w:val="001C2612"/>
    <w:rsid w:val="001C668E"/>
    <w:rsid w:val="001C7C3B"/>
    <w:rsid w:val="001D0B13"/>
    <w:rsid w:val="001D115C"/>
    <w:rsid w:val="001D42F4"/>
    <w:rsid w:val="001D4314"/>
    <w:rsid w:val="001E321A"/>
    <w:rsid w:val="001E4581"/>
    <w:rsid w:val="001F08D4"/>
    <w:rsid w:val="001F3800"/>
    <w:rsid w:val="001F63F4"/>
    <w:rsid w:val="002006FB"/>
    <w:rsid w:val="00201E31"/>
    <w:rsid w:val="00205E02"/>
    <w:rsid w:val="00213D8D"/>
    <w:rsid w:val="00213F5B"/>
    <w:rsid w:val="00215E47"/>
    <w:rsid w:val="0021788C"/>
    <w:rsid w:val="00217A6E"/>
    <w:rsid w:val="00217B87"/>
    <w:rsid w:val="0022261D"/>
    <w:rsid w:val="00223074"/>
    <w:rsid w:val="002261DA"/>
    <w:rsid w:val="00226A10"/>
    <w:rsid w:val="0023019A"/>
    <w:rsid w:val="00232728"/>
    <w:rsid w:val="00233197"/>
    <w:rsid w:val="00233351"/>
    <w:rsid w:val="0023440A"/>
    <w:rsid w:val="00235D74"/>
    <w:rsid w:val="0023764C"/>
    <w:rsid w:val="00240BAB"/>
    <w:rsid w:val="0024290B"/>
    <w:rsid w:val="002453C4"/>
    <w:rsid w:val="00247836"/>
    <w:rsid w:val="00250B08"/>
    <w:rsid w:val="002514EC"/>
    <w:rsid w:val="0025249B"/>
    <w:rsid w:val="00255159"/>
    <w:rsid w:val="00256A37"/>
    <w:rsid w:val="00257331"/>
    <w:rsid w:val="00261C19"/>
    <w:rsid w:val="0026216D"/>
    <w:rsid w:val="00262798"/>
    <w:rsid w:val="00262D7D"/>
    <w:rsid w:val="00266367"/>
    <w:rsid w:val="00275F5A"/>
    <w:rsid w:val="0027603F"/>
    <w:rsid w:val="0027774C"/>
    <w:rsid w:val="0028217B"/>
    <w:rsid w:val="002861BF"/>
    <w:rsid w:val="0028672B"/>
    <w:rsid w:val="002879E4"/>
    <w:rsid w:val="00290AEF"/>
    <w:rsid w:val="0029154D"/>
    <w:rsid w:val="00292481"/>
    <w:rsid w:val="00293A4D"/>
    <w:rsid w:val="002945DA"/>
    <w:rsid w:val="00295951"/>
    <w:rsid w:val="00295EDC"/>
    <w:rsid w:val="002973D4"/>
    <w:rsid w:val="002A1392"/>
    <w:rsid w:val="002A34FC"/>
    <w:rsid w:val="002A4F09"/>
    <w:rsid w:val="002A5B04"/>
    <w:rsid w:val="002A5D9A"/>
    <w:rsid w:val="002A79FE"/>
    <w:rsid w:val="002B0178"/>
    <w:rsid w:val="002B25DE"/>
    <w:rsid w:val="002B2F2E"/>
    <w:rsid w:val="002B3FB7"/>
    <w:rsid w:val="002B4350"/>
    <w:rsid w:val="002B43D7"/>
    <w:rsid w:val="002B5E7B"/>
    <w:rsid w:val="002C125E"/>
    <w:rsid w:val="002C3438"/>
    <w:rsid w:val="002C38F8"/>
    <w:rsid w:val="002C425F"/>
    <w:rsid w:val="002C4430"/>
    <w:rsid w:val="002C7721"/>
    <w:rsid w:val="002D2D8C"/>
    <w:rsid w:val="002D54D8"/>
    <w:rsid w:val="002D6E30"/>
    <w:rsid w:val="002E34EE"/>
    <w:rsid w:val="002E44F1"/>
    <w:rsid w:val="002E4CF7"/>
    <w:rsid w:val="002E6CC7"/>
    <w:rsid w:val="002F2E93"/>
    <w:rsid w:val="002F50B6"/>
    <w:rsid w:val="002F62B1"/>
    <w:rsid w:val="003021EA"/>
    <w:rsid w:val="00304F04"/>
    <w:rsid w:val="0030757B"/>
    <w:rsid w:val="003104D9"/>
    <w:rsid w:val="00310FC5"/>
    <w:rsid w:val="00311BF1"/>
    <w:rsid w:val="00313990"/>
    <w:rsid w:val="003219D1"/>
    <w:rsid w:val="00322DA0"/>
    <w:rsid w:val="00325508"/>
    <w:rsid w:val="00325F66"/>
    <w:rsid w:val="00330007"/>
    <w:rsid w:val="00331F45"/>
    <w:rsid w:val="00333CB2"/>
    <w:rsid w:val="003379AA"/>
    <w:rsid w:val="00340D1C"/>
    <w:rsid w:val="00342DCF"/>
    <w:rsid w:val="00344535"/>
    <w:rsid w:val="003450DE"/>
    <w:rsid w:val="00346788"/>
    <w:rsid w:val="00352920"/>
    <w:rsid w:val="003540FD"/>
    <w:rsid w:val="003550A3"/>
    <w:rsid w:val="00356A40"/>
    <w:rsid w:val="003618BC"/>
    <w:rsid w:val="0036350A"/>
    <w:rsid w:val="0036480B"/>
    <w:rsid w:val="00365B14"/>
    <w:rsid w:val="0036614B"/>
    <w:rsid w:val="00366E92"/>
    <w:rsid w:val="00370B79"/>
    <w:rsid w:val="00373248"/>
    <w:rsid w:val="00373AAD"/>
    <w:rsid w:val="003822AF"/>
    <w:rsid w:val="003976AC"/>
    <w:rsid w:val="003A03DB"/>
    <w:rsid w:val="003A0647"/>
    <w:rsid w:val="003A1FD4"/>
    <w:rsid w:val="003A226E"/>
    <w:rsid w:val="003A280F"/>
    <w:rsid w:val="003A306F"/>
    <w:rsid w:val="003A42F3"/>
    <w:rsid w:val="003A6CD2"/>
    <w:rsid w:val="003A7846"/>
    <w:rsid w:val="003B0AF3"/>
    <w:rsid w:val="003B1B87"/>
    <w:rsid w:val="003B37DD"/>
    <w:rsid w:val="003B6A06"/>
    <w:rsid w:val="003C0077"/>
    <w:rsid w:val="003C0C2F"/>
    <w:rsid w:val="003C0D2F"/>
    <w:rsid w:val="003C1847"/>
    <w:rsid w:val="003C2F0E"/>
    <w:rsid w:val="003C30AA"/>
    <w:rsid w:val="003C41C7"/>
    <w:rsid w:val="003C6E8A"/>
    <w:rsid w:val="003C7C42"/>
    <w:rsid w:val="003D05FA"/>
    <w:rsid w:val="003D1EDC"/>
    <w:rsid w:val="003D29F2"/>
    <w:rsid w:val="003D5DF6"/>
    <w:rsid w:val="003D5E74"/>
    <w:rsid w:val="003D670E"/>
    <w:rsid w:val="003D7C82"/>
    <w:rsid w:val="003E13A4"/>
    <w:rsid w:val="003E20A8"/>
    <w:rsid w:val="003E23A7"/>
    <w:rsid w:val="003E505E"/>
    <w:rsid w:val="003F458B"/>
    <w:rsid w:val="003F611A"/>
    <w:rsid w:val="00403261"/>
    <w:rsid w:val="004039EC"/>
    <w:rsid w:val="00404755"/>
    <w:rsid w:val="00404D3A"/>
    <w:rsid w:val="00405F0D"/>
    <w:rsid w:val="00407FD6"/>
    <w:rsid w:val="004105FC"/>
    <w:rsid w:val="0041593F"/>
    <w:rsid w:val="004174F2"/>
    <w:rsid w:val="00420EEF"/>
    <w:rsid w:val="0042183C"/>
    <w:rsid w:val="004254D2"/>
    <w:rsid w:val="0042665E"/>
    <w:rsid w:val="00427C8A"/>
    <w:rsid w:val="00427E85"/>
    <w:rsid w:val="004300B3"/>
    <w:rsid w:val="00430740"/>
    <w:rsid w:val="00435F0C"/>
    <w:rsid w:val="00436D4C"/>
    <w:rsid w:val="00437182"/>
    <w:rsid w:val="004443BE"/>
    <w:rsid w:val="004513D9"/>
    <w:rsid w:val="00453D01"/>
    <w:rsid w:val="004552FB"/>
    <w:rsid w:val="00455A5D"/>
    <w:rsid w:val="00457655"/>
    <w:rsid w:val="00460040"/>
    <w:rsid w:val="0046011C"/>
    <w:rsid w:val="004628DB"/>
    <w:rsid w:val="0046353D"/>
    <w:rsid w:val="0046367F"/>
    <w:rsid w:val="004657A7"/>
    <w:rsid w:val="00465FC2"/>
    <w:rsid w:val="0046717B"/>
    <w:rsid w:val="00467FD2"/>
    <w:rsid w:val="00471A4C"/>
    <w:rsid w:val="004723E5"/>
    <w:rsid w:val="0047291E"/>
    <w:rsid w:val="0047344F"/>
    <w:rsid w:val="004746E9"/>
    <w:rsid w:val="004754C2"/>
    <w:rsid w:val="00475898"/>
    <w:rsid w:val="00477BA6"/>
    <w:rsid w:val="00482A74"/>
    <w:rsid w:val="004843FA"/>
    <w:rsid w:val="00484EFF"/>
    <w:rsid w:val="00485FCE"/>
    <w:rsid w:val="00486736"/>
    <w:rsid w:val="00486DDB"/>
    <w:rsid w:val="004874E7"/>
    <w:rsid w:val="004904A5"/>
    <w:rsid w:val="00495C1F"/>
    <w:rsid w:val="00495EBA"/>
    <w:rsid w:val="00495F73"/>
    <w:rsid w:val="00496208"/>
    <w:rsid w:val="004A36DA"/>
    <w:rsid w:val="004A5A44"/>
    <w:rsid w:val="004A63EE"/>
    <w:rsid w:val="004B1A59"/>
    <w:rsid w:val="004B1DAE"/>
    <w:rsid w:val="004B4A86"/>
    <w:rsid w:val="004B512A"/>
    <w:rsid w:val="004C1631"/>
    <w:rsid w:val="004C2AB7"/>
    <w:rsid w:val="004D14C2"/>
    <w:rsid w:val="004D33F5"/>
    <w:rsid w:val="004D3BDA"/>
    <w:rsid w:val="004D3BED"/>
    <w:rsid w:val="004D62F9"/>
    <w:rsid w:val="004E2222"/>
    <w:rsid w:val="004E3A07"/>
    <w:rsid w:val="004E5089"/>
    <w:rsid w:val="004F1E68"/>
    <w:rsid w:val="004F24BA"/>
    <w:rsid w:val="004F2D66"/>
    <w:rsid w:val="00502283"/>
    <w:rsid w:val="00505EEA"/>
    <w:rsid w:val="00507D32"/>
    <w:rsid w:val="0051178A"/>
    <w:rsid w:val="00512AD7"/>
    <w:rsid w:val="00517E93"/>
    <w:rsid w:val="00520818"/>
    <w:rsid w:val="005219E0"/>
    <w:rsid w:val="005228EF"/>
    <w:rsid w:val="0052556E"/>
    <w:rsid w:val="0052748B"/>
    <w:rsid w:val="00530401"/>
    <w:rsid w:val="0053084E"/>
    <w:rsid w:val="00531D7B"/>
    <w:rsid w:val="005320E5"/>
    <w:rsid w:val="00536424"/>
    <w:rsid w:val="00540F9D"/>
    <w:rsid w:val="005422DF"/>
    <w:rsid w:val="00543BB1"/>
    <w:rsid w:val="00546DB6"/>
    <w:rsid w:val="0054718D"/>
    <w:rsid w:val="0055040A"/>
    <w:rsid w:val="00550D26"/>
    <w:rsid w:val="00552336"/>
    <w:rsid w:val="005578FE"/>
    <w:rsid w:val="00563C2C"/>
    <w:rsid w:val="00570F9F"/>
    <w:rsid w:val="005736F8"/>
    <w:rsid w:val="00573D7C"/>
    <w:rsid w:val="00573FCD"/>
    <w:rsid w:val="0057500D"/>
    <w:rsid w:val="005755DC"/>
    <w:rsid w:val="005757BF"/>
    <w:rsid w:val="00575FAC"/>
    <w:rsid w:val="00577057"/>
    <w:rsid w:val="00586D5C"/>
    <w:rsid w:val="00587AE9"/>
    <w:rsid w:val="0059000D"/>
    <w:rsid w:val="00596396"/>
    <w:rsid w:val="00597368"/>
    <w:rsid w:val="005A0B64"/>
    <w:rsid w:val="005A0EC4"/>
    <w:rsid w:val="005A590D"/>
    <w:rsid w:val="005A5F18"/>
    <w:rsid w:val="005A652D"/>
    <w:rsid w:val="005A7012"/>
    <w:rsid w:val="005B21EA"/>
    <w:rsid w:val="005B3A96"/>
    <w:rsid w:val="005B6DAF"/>
    <w:rsid w:val="005C4802"/>
    <w:rsid w:val="005C5438"/>
    <w:rsid w:val="005C6E17"/>
    <w:rsid w:val="005C75BE"/>
    <w:rsid w:val="005D3EC6"/>
    <w:rsid w:val="005D5D9E"/>
    <w:rsid w:val="005D7755"/>
    <w:rsid w:val="005E308E"/>
    <w:rsid w:val="005E34BF"/>
    <w:rsid w:val="005E419A"/>
    <w:rsid w:val="005E50AA"/>
    <w:rsid w:val="005E5584"/>
    <w:rsid w:val="005F2078"/>
    <w:rsid w:val="005F2098"/>
    <w:rsid w:val="005F258D"/>
    <w:rsid w:val="005F45FE"/>
    <w:rsid w:val="005F6B50"/>
    <w:rsid w:val="0060253A"/>
    <w:rsid w:val="0060267E"/>
    <w:rsid w:val="006030D7"/>
    <w:rsid w:val="006068F6"/>
    <w:rsid w:val="006071DC"/>
    <w:rsid w:val="006133BE"/>
    <w:rsid w:val="00613523"/>
    <w:rsid w:val="00615195"/>
    <w:rsid w:val="00620458"/>
    <w:rsid w:val="006226D6"/>
    <w:rsid w:val="006236E6"/>
    <w:rsid w:val="0062441C"/>
    <w:rsid w:val="006256D3"/>
    <w:rsid w:val="0063225D"/>
    <w:rsid w:val="00632527"/>
    <w:rsid w:val="0063373E"/>
    <w:rsid w:val="006345D1"/>
    <w:rsid w:val="006378D9"/>
    <w:rsid w:val="006400B9"/>
    <w:rsid w:val="006402C8"/>
    <w:rsid w:val="00641D45"/>
    <w:rsid w:val="00645AE5"/>
    <w:rsid w:val="00646BBC"/>
    <w:rsid w:val="00650798"/>
    <w:rsid w:val="006516F7"/>
    <w:rsid w:val="006533F9"/>
    <w:rsid w:val="006542B5"/>
    <w:rsid w:val="006551ED"/>
    <w:rsid w:val="00655955"/>
    <w:rsid w:val="00660FE9"/>
    <w:rsid w:val="00663096"/>
    <w:rsid w:val="006718AD"/>
    <w:rsid w:val="0067223A"/>
    <w:rsid w:val="00673404"/>
    <w:rsid w:val="006761F7"/>
    <w:rsid w:val="00676A65"/>
    <w:rsid w:val="0067723B"/>
    <w:rsid w:val="00686607"/>
    <w:rsid w:val="006876D8"/>
    <w:rsid w:val="00693AED"/>
    <w:rsid w:val="006A0D33"/>
    <w:rsid w:val="006A0DBE"/>
    <w:rsid w:val="006A27E8"/>
    <w:rsid w:val="006A3D85"/>
    <w:rsid w:val="006A58AF"/>
    <w:rsid w:val="006B0182"/>
    <w:rsid w:val="006B045D"/>
    <w:rsid w:val="006B0813"/>
    <w:rsid w:val="006B0A25"/>
    <w:rsid w:val="006B1706"/>
    <w:rsid w:val="006B2830"/>
    <w:rsid w:val="006B7360"/>
    <w:rsid w:val="006C3893"/>
    <w:rsid w:val="006C40BF"/>
    <w:rsid w:val="006C6ABA"/>
    <w:rsid w:val="006C6F1B"/>
    <w:rsid w:val="006D33CD"/>
    <w:rsid w:val="006D6CB0"/>
    <w:rsid w:val="006D78A1"/>
    <w:rsid w:val="006E0320"/>
    <w:rsid w:val="006E1052"/>
    <w:rsid w:val="006E3619"/>
    <w:rsid w:val="006E4F05"/>
    <w:rsid w:val="006E5A6A"/>
    <w:rsid w:val="006E6B7F"/>
    <w:rsid w:val="006E787C"/>
    <w:rsid w:val="006F0A70"/>
    <w:rsid w:val="006F1BC3"/>
    <w:rsid w:val="006F2C52"/>
    <w:rsid w:val="006F2E0A"/>
    <w:rsid w:val="006F2E99"/>
    <w:rsid w:val="006F39AB"/>
    <w:rsid w:val="006F3CFA"/>
    <w:rsid w:val="006F5D8D"/>
    <w:rsid w:val="006F73B0"/>
    <w:rsid w:val="00702D3F"/>
    <w:rsid w:val="00705C51"/>
    <w:rsid w:val="0070618D"/>
    <w:rsid w:val="007075FB"/>
    <w:rsid w:val="00707E70"/>
    <w:rsid w:val="00707F10"/>
    <w:rsid w:val="007107E0"/>
    <w:rsid w:val="00712353"/>
    <w:rsid w:val="00716563"/>
    <w:rsid w:val="00721757"/>
    <w:rsid w:val="007218DD"/>
    <w:rsid w:val="00721B34"/>
    <w:rsid w:val="007228B1"/>
    <w:rsid w:val="00722A2B"/>
    <w:rsid w:val="00722B61"/>
    <w:rsid w:val="00723AA4"/>
    <w:rsid w:val="00723BF0"/>
    <w:rsid w:val="00724AB6"/>
    <w:rsid w:val="00725C3A"/>
    <w:rsid w:val="00725EA7"/>
    <w:rsid w:val="007278D4"/>
    <w:rsid w:val="00727FE1"/>
    <w:rsid w:val="0073162B"/>
    <w:rsid w:val="0073612B"/>
    <w:rsid w:val="00736FA2"/>
    <w:rsid w:val="007373BB"/>
    <w:rsid w:val="00743ECB"/>
    <w:rsid w:val="00745537"/>
    <w:rsid w:val="0074683E"/>
    <w:rsid w:val="00747525"/>
    <w:rsid w:val="00753B84"/>
    <w:rsid w:val="00754EB7"/>
    <w:rsid w:val="00756A5E"/>
    <w:rsid w:val="007608FF"/>
    <w:rsid w:val="00760A17"/>
    <w:rsid w:val="00760F94"/>
    <w:rsid w:val="00761ED8"/>
    <w:rsid w:val="00761F2B"/>
    <w:rsid w:val="007652D2"/>
    <w:rsid w:val="00765DA2"/>
    <w:rsid w:val="0076799D"/>
    <w:rsid w:val="007708D1"/>
    <w:rsid w:val="0077157F"/>
    <w:rsid w:val="00772283"/>
    <w:rsid w:val="0077669E"/>
    <w:rsid w:val="007772AF"/>
    <w:rsid w:val="00781D51"/>
    <w:rsid w:val="007822EA"/>
    <w:rsid w:val="00782972"/>
    <w:rsid w:val="00782F85"/>
    <w:rsid w:val="007844E3"/>
    <w:rsid w:val="00784E7E"/>
    <w:rsid w:val="00785EF9"/>
    <w:rsid w:val="007877A9"/>
    <w:rsid w:val="0079059D"/>
    <w:rsid w:val="00793269"/>
    <w:rsid w:val="007979CA"/>
    <w:rsid w:val="007A1A08"/>
    <w:rsid w:val="007A2A1F"/>
    <w:rsid w:val="007A378A"/>
    <w:rsid w:val="007A471B"/>
    <w:rsid w:val="007A5E93"/>
    <w:rsid w:val="007A72A4"/>
    <w:rsid w:val="007B1D32"/>
    <w:rsid w:val="007B218E"/>
    <w:rsid w:val="007B46C2"/>
    <w:rsid w:val="007B544A"/>
    <w:rsid w:val="007C11A8"/>
    <w:rsid w:val="007C4635"/>
    <w:rsid w:val="007C46CD"/>
    <w:rsid w:val="007C491E"/>
    <w:rsid w:val="007C6376"/>
    <w:rsid w:val="007D0447"/>
    <w:rsid w:val="007D1998"/>
    <w:rsid w:val="007D3021"/>
    <w:rsid w:val="007D4AA2"/>
    <w:rsid w:val="007D72CD"/>
    <w:rsid w:val="007E15CA"/>
    <w:rsid w:val="007E1777"/>
    <w:rsid w:val="007E33D0"/>
    <w:rsid w:val="007E75E6"/>
    <w:rsid w:val="007F1B09"/>
    <w:rsid w:val="007F1D67"/>
    <w:rsid w:val="007F23F5"/>
    <w:rsid w:val="007F3277"/>
    <w:rsid w:val="007F5DB9"/>
    <w:rsid w:val="00806637"/>
    <w:rsid w:val="00807975"/>
    <w:rsid w:val="00807EA3"/>
    <w:rsid w:val="00816F96"/>
    <w:rsid w:val="00820CF4"/>
    <w:rsid w:val="00825B9D"/>
    <w:rsid w:val="00826ADD"/>
    <w:rsid w:val="00826C4A"/>
    <w:rsid w:val="00831E52"/>
    <w:rsid w:val="00833488"/>
    <w:rsid w:val="00834665"/>
    <w:rsid w:val="008346E4"/>
    <w:rsid w:val="0083561B"/>
    <w:rsid w:val="00836302"/>
    <w:rsid w:val="00836653"/>
    <w:rsid w:val="008377E0"/>
    <w:rsid w:val="00842DCB"/>
    <w:rsid w:val="00842F73"/>
    <w:rsid w:val="00844B2E"/>
    <w:rsid w:val="00845247"/>
    <w:rsid w:val="00846B09"/>
    <w:rsid w:val="00851155"/>
    <w:rsid w:val="008512E5"/>
    <w:rsid w:val="008514B7"/>
    <w:rsid w:val="008516F7"/>
    <w:rsid w:val="00852088"/>
    <w:rsid w:val="00855FF1"/>
    <w:rsid w:val="00857948"/>
    <w:rsid w:val="00860E13"/>
    <w:rsid w:val="0086145F"/>
    <w:rsid w:val="00862593"/>
    <w:rsid w:val="00862AD0"/>
    <w:rsid w:val="0086397B"/>
    <w:rsid w:val="00867740"/>
    <w:rsid w:val="00872CA3"/>
    <w:rsid w:val="00873207"/>
    <w:rsid w:val="00874A24"/>
    <w:rsid w:val="008775CA"/>
    <w:rsid w:val="00880D7E"/>
    <w:rsid w:val="008834EA"/>
    <w:rsid w:val="00883F75"/>
    <w:rsid w:val="0089417A"/>
    <w:rsid w:val="008948D7"/>
    <w:rsid w:val="008958E7"/>
    <w:rsid w:val="008979BB"/>
    <w:rsid w:val="008A1467"/>
    <w:rsid w:val="008A292A"/>
    <w:rsid w:val="008A3F9C"/>
    <w:rsid w:val="008A680F"/>
    <w:rsid w:val="008B060C"/>
    <w:rsid w:val="008B0BF5"/>
    <w:rsid w:val="008B235F"/>
    <w:rsid w:val="008B26DB"/>
    <w:rsid w:val="008B3FBD"/>
    <w:rsid w:val="008B465F"/>
    <w:rsid w:val="008B5A78"/>
    <w:rsid w:val="008B78F8"/>
    <w:rsid w:val="008C05AA"/>
    <w:rsid w:val="008C35CE"/>
    <w:rsid w:val="008C4546"/>
    <w:rsid w:val="008C62B0"/>
    <w:rsid w:val="008C637C"/>
    <w:rsid w:val="008C796B"/>
    <w:rsid w:val="008C7B7F"/>
    <w:rsid w:val="008D1918"/>
    <w:rsid w:val="008E1D2A"/>
    <w:rsid w:val="008E382D"/>
    <w:rsid w:val="008E4530"/>
    <w:rsid w:val="008E6A71"/>
    <w:rsid w:val="008E6C90"/>
    <w:rsid w:val="008E7DB7"/>
    <w:rsid w:val="008F07F6"/>
    <w:rsid w:val="008F08F2"/>
    <w:rsid w:val="008F1F40"/>
    <w:rsid w:val="008F25C5"/>
    <w:rsid w:val="008F2EC8"/>
    <w:rsid w:val="008F3419"/>
    <w:rsid w:val="008F6BDD"/>
    <w:rsid w:val="008F7AD7"/>
    <w:rsid w:val="00901344"/>
    <w:rsid w:val="00904CB5"/>
    <w:rsid w:val="00907B46"/>
    <w:rsid w:val="0091009B"/>
    <w:rsid w:val="00910816"/>
    <w:rsid w:val="009140C8"/>
    <w:rsid w:val="009152C0"/>
    <w:rsid w:val="0091789B"/>
    <w:rsid w:val="009203D6"/>
    <w:rsid w:val="00922848"/>
    <w:rsid w:val="00922C80"/>
    <w:rsid w:val="00925654"/>
    <w:rsid w:val="00925C3C"/>
    <w:rsid w:val="00926DD1"/>
    <w:rsid w:val="00927E73"/>
    <w:rsid w:val="00931914"/>
    <w:rsid w:val="00931A3C"/>
    <w:rsid w:val="00934C13"/>
    <w:rsid w:val="0093600F"/>
    <w:rsid w:val="009371CA"/>
    <w:rsid w:val="00941CF8"/>
    <w:rsid w:val="00942E2C"/>
    <w:rsid w:val="00943BD2"/>
    <w:rsid w:val="00946650"/>
    <w:rsid w:val="00947EC4"/>
    <w:rsid w:val="00950DB3"/>
    <w:rsid w:val="00951454"/>
    <w:rsid w:val="009535CC"/>
    <w:rsid w:val="00954769"/>
    <w:rsid w:val="009568E6"/>
    <w:rsid w:val="009641B3"/>
    <w:rsid w:val="00964441"/>
    <w:rsid w:val="0096469A"/>
    <w:rsid w:val="00965257"/>
    <w:rsid w:val="009705D3"/>
    <w:rsid w:val="00971F8F"/>
    <w:rsid w:val="009734B5"/>
    <w:rsid w:val="00976514"/>
    <w:rsid w:val="00977666"/>
    <w:rsid w:val="00981AAB"/>
    <w:rsid w:val="00981FA8"/>
    <w:rsid w:val="00982753"/>
    <w:rsid w:val="009828A5"/>
    <w:rsid w:val="00985752"/>
    <w:rsid w:val="00986313"/>
    <w:rsid w:val="009863EA"/>
    <w:rsid w:val="00986EC8"/>
    <w:rsid w:val="009879D0"/>
    <w:rsid w:val="00990EC3"/>
    <w:rsid w:val="00991049"/>
    <w:rsid w:val="00994458"/>
    <w:rsid w:val="00996C49"/>
    <w:rsid w:val="009A4BC6"/>
    <w:rsid w:val="009A79DC"/>
    <w:rsid w:val="009B0148"/>
    <w:rsid w:val="009B110C"/>
    <w:rsid w:val="009B21C0"/>
    <w:rsid w:val="009B265B"/>
    <w:rsid w:val="009B30B3"/>
    <w:rsid w:val="009B3BE4"/>
    <w:rsid w:val="009B4FF9"/>
    <w:rsid w:val="009B56CC"/>
    <w:rsid w:val="009C00E6"/>
    <w:rsid w:val="009C143E"/>
    <w:rsid w:val="009C5C2E"/>
    <w:rsid w:val="009D0186"/>
    <w:rsid w:val="009D141C"/>
    <w:rsid w:val="009D1D22"/>
    <w:rsid w:val="009D252C"/>
    <w:rsid w:val="009D26BF"/>
    <w:rsid w:val="009D5201"/>
    <w:rsid w:val="009D5397"/>
    <w:rsid w:val="009D63EC"/>
    <w:rsid w:val="009E05C6"/>
    <w:rsid w:val="009E2E96"/>
    <w:rsid w:val="009E4C67"/>
    <w:rsid w:val="009E73E4"/>
    <w:rsid w:val="009F2F75"/>
    <w:rsid w:val="009F5B32"/>
    <w:rsid w:val="009F6A91"/>
    <w:rsid w:val="009F783B"/>
    <w:rsid w:val="009F7EFF"/>
    <w:rsid w:val="00A03E2F"/>
    <w:rsid w:val="00A045A3"/>
    <w:rsid w:val="00A057A5"/>
    <w:rsid w:val="00A14508"/>
    <w:rsid w:val="00A14F16"/>
    <w:rsid w:val="00A15D4C"/>
    <w:rsid w:val="00A15F57"/>
    <w:rsid w:val="00A1770B"/>
    <w:rsid w:val="00A17940"/>
    <w:rsid w:val="00A2153D"/>
    <w:rsid w:val="00A220EC"/>
    <w:rsid w:val="00A261CE"/>
    <w:rsid w:val="00A307B2"/>
    <w:rsid w:val="00A339DE"/>
    <w:rsid w:val="00A34163"/>
    <w:rsid w:val="00A34B9B"/>
    <w:rsid w:val="00A35188"/>
    <w:rsid w:val="00A357D8"/>
    <w:rsid w:val="00A36E76"/>
    <w:rsid w:val="00A408CA"/>
    <w:rsid w:val="00A40D58"/>
    <w:rsid w:val="00A415C9"/>
    <w:rsid w:val="00A41F0F"/>
    <w:rsid w:val="00A425E2"/>
    <w:rsid w:val="00A433B4"/>
    <w:rsid w:val="00A44C2A"/>
    <w:rsid w:val="00A46625"/>
    <w:rsid w:val="00A513A7"/>
    <w:rsid w:val="00A52755"/>
    <w:rsid w:val="00A53E98"/>
    <w:rsid w:val="00A5487A"/>
    <w:rsid w:val="00A5535E"/>
    <w:rsid w:val="00A5548D"/>
    <w:rsid w:val="00A55BC6"/>
    <w:rsid w:val="00A56883"/>
    <w:rsid w:val="00A60633"/>
    <w:rsid w:val="00A61013"/>
    <w:rsid w:val="00A62610"/>
    <w:rsid w:val="00A63584"/>
    <w:rsid w:val="00A63FA0"/>
    <w:rsid w:val="00A70C11"/>
    <w:rsid w:val="00A72F79"/>
    <w:rsid w:val="00A7361F"/>
    <w:rsid w:val="00A7575D"/>
    <w:rsid w:val="00A82018"/>
    <w:rsid w:val="00A830AF"/>
    <w:rsid w:val="00A83944"/>
    <w:rsid w:val="00A84951"/>
    <w:rsid w:val="00A8604C"/>
    <w:rsid w:val="00A90A04"/>
    <w:rsid w:val="00A93A8B"/>
    <w:rsid w:val="00A95829"/>
    <w:rsid w:val="00A958B1"/>
    <w:rsid w:val="00A96B57"/>
    <w:rsid w:val="00AA2F2D"/>
    <w:rsid w:val="00AB218F"/>
    <w:rsid w:val="00AB24EE"/>
    <w:rsid w:val="00AB72CB"/>
    <w:rsid w:val="00AB7FCC"/>
    <w:rsid w:val="00AC04C2"/>
    <w:rsid w:val="00AD45ED"/>
    <w:rsid w:val="00AD58AC"/>
    <w:rsid w:val="00AD7C2B"/>
    <w:rsid w:val="00AE35D9"/>
    <w:rsid w:val="00AE3781"/>
    <w:rsid w:val="00AE39B7"/>
    <w:rsid w:val="00AE3ECF"/>
    <w:rsid w:val="00AE4741"/>
    <w:rsid w:val="00AE5041"/>
    <w:rsid w:val="00AE62A3"/>
    <w:rsid w:val="00AF3E4C"/>
    <w:rsid w:val="00AF4D63"/>
    <w:rsid w:val="00AF5CA8"/>
    <w:rsid w:val="00AF5FB8"/>
    <w:rsid w:val="00AF6687"/>
    <w:rsid w:val="00AF6DDA"/>
    <w:rsid w:val="00B04442"/>
    <w:rsid w:val="00B044FF"/>
    <w:rsid w:val="00B069F6"/>
    <w:rsid w:val="00B14C1F"/>
    <w:rsid w:val="00B14D87"/>
    <w:rsid w:val="00B168D9"/>
    <w:rsid w:val="00B2047E"/>
    <w:rsid w:val="00B270BF"/>
    <w:rsid w:val="00B2767A"/>
    <w:rsid w:val="00B3237B"/>
    <w:rsid w:val="00B41E99"/>
    <w:rsid w:val="00B42651"/>
    <w:rsid w:val="00B448B9"/>
    <w:rsid w:val="00B455B7"/>
    <w:rsid w:val="00B46769"/>
    <w:rsid w:val="00B47064"/>
    <w:rsid w:val="00B50DAC"/>
    <w:rsid w:val="00B53FC9"/>
    <w:rsid w:val="00B55B65"/>
    <w:rsid w:val="00B56702"/>
    <w:rsid w:val="00B57D5C"/>
    <w:rsid w:val="00B6136B"/>
    <w:rsid w:val="00B6218A"/>
    <w:rsid w:val="00B64A0A"/>
    <w:rsid w:val="00B656FE"/>
    <w:rsid w:val="00B66F15"/>
    <w:rsid w:val="00B732F1"/>
    <w:rsid w:val="00B73319"/>
    <w:rsid w:val="00B74B7D"/>
    <w:rsid w:val="00B7549F"/>
    <w:rsid w:val="00B760DE"/>
    <w:rsid w:val="00B83C55"/>
    <w:rsid w:val="00B8548C"/>
    <w:rsid w:val="00B85EF7"/>
    <w:rsid w:val="00B8641F"/>
    <w:rsid w:val="00B9029F"/>
    <w:rsid w:val="00B90FEA"/>
    <w:rsid w:val="00B910D9"/>
    <w:rsid w:val="00B91332"/>
    <w:rsid w:val="00B91391"/>
    <w:rsid w:val="00BA1508"/>
    <w:rsid w:val="00BA33B1"/>
    <w:rsid w:val="00BA498E"/>
    <w:rsid w:val="00BA50AF"/>
    <w:rsid w:val="00BA60C8"/>
    <w:rsid w:val="00BA6769"/>
    <w:rsid w:val="00BA67F8"/>
    <w:rsid w:val="00BA6E5B"/>
    <w:rsid w:val="00BB1072"/>
    <w:rsid w:val="00BB3088"/>
    <w:rsid w:val="00BB5220"/>
    <w:rsid w:val="00BC0030"/>
    <w:rsid w:val="00BC1646"/>
    <w:rsid w:val="00BC1C32"/>
    <w:rsid w:val="00BC2E03"/>
    <w:rsid w:val="00BC6DEB"/>
    <w:rsid w:val="00BC77FB"/>
    <w:rsid w:val="00BD03F1"/>
    <w:rsid w:val="00BD0A73"/>
    <w:rsid w:val="00BD0D71"/>
    <w:rsid w:val="00BE37B3"/>
    <w:rsid w:val="00BF0EB5"/>
    <w:rsid w:val="00BF3E94"/>
    <w:rsid w:val="00BF79FE"/>
    <w:rsid w:val="00C04555"/>
    <w:rsid w:val="00C05D47"/>
    <w:rsid w:val="00C130F9"/>
    <w:rsid w:val="00C140BF"/>
    <w:rsid w:val="00C15D14"/>
    <w:rsid w:val="00C16FC2"/>
    <w:rsid w:val="00C22108"/>
    <w:rsid w:val="00C2267B"/>
    <w:rsid w:val="00C248C7"/>
    <w:rsid w:val="00C2540F"/>
    <w:rsid w:val="00C258D8"/>
    <w:rsid w:val="00C26704"/>
    <w:rsid w:val="00C30C13"/>
    <w:rsid w:val="00C317EC"/>
    <w:rsid w:val="00C333D1"/>
    <w:rsid w:val="00C33BC1"/>
    <w:rsid w:val="00C35530"/>
    <w:rsid w:val="00C357ED"/>
    <w:rsid w:val="00C35CE1"/>
    <w:rsid w:val="00C401D4"/>
    <w:rsid w:val="00C41322"/>
    <w:rsid w:val="00C415FA"/>
    <w:rsid w:val="00C425AE"/>
    <w:rsid w:val="00C43D61"/>
    <w:rsid w:val="00C43ECC"/>
    <w:rsid w:val="00C449FE"/>
    <w:rsid w:val="00C44E28"/>
    <w:rsid w:val="00C45141"/>
    <w:rsid w:val="00C5302C"/>
    <w:rsid w:val="00C5768E"/>
    <w:rsid w:val="00C57A75"/>
    <w:rsid w:val="00C61EED"/>
    <w:rsid w:val="00C63122"/>
    <w:rsid w:val="00C649B6"/>
    <w:rsid w:val="00C64CF0"/>
    <w:rsid w:val="00C70BFF"/>
    <w:rsid w:val="00C713FD"/>
    <w:rsid w:val="00C7229F"/>
    <w:rsid w:val="00C7369D"/>
    <w:rsid w:val="00C77432"/>
    <w:rsid w:val="00C77D72"/>
    <w:rsid w:val="00C80402"/>
    <w:rsid w:val="00C8063E"/>
    <w:rsid w:val="00C8482D"/>
    <w:rsid w:val="00C85F5B"/>
    <w:rsid w:val="00C873F8"/>
    <w:rsid w:val="00C929C2"/>
    <w:rsid w:val="00C9475F"/>
    <w:rsid w:val="00CA1423"/>
    <w:rsid w:val="00CA1480"/>
    <w:rsid w:val="00CA2BB4"/>
    <w:rsid w:val="00CA2DE0"/>
    <w:rsid w:val="00CA30E2"/>
    <w:rsid w:val="00CA3527"/>
    <w:rsid w:val="00CA4D03"/>
    <w:rsid w:val="00CB0428"/>
    <w:rsid w:val="00CB33DB"/>
    <w:rsid w:val="00CB7180"/>
    <w:rsid w:val="00CC42BF"/>
    <w:rsid w:val="00CC51F8"/>
    <w:rsid w:val="00CC5BA9"/>
    <w:rsid w:val="00CC5DED"/>
    <w:rsid w:val="00CC6987"/>
    <w:rsid w:val="00CD49F7"/>
    <w:rsid w:val="00CD4DD9"/>
    <w:rsid w:val="00CD6D74"/>
    <w:rsid w:val="00CE1136"/>
    <w:rsid w:val="00CE2144"/>
    <w:rsid w:val="00CE2DA3"/>
    <w:rsid w:val="00CE3E5E"/>
    <w:rsid w:val="00CE6FCB"/>
    <w:rsid w:val="00CE777A"/>
    <w:rsid w:val="00CF1FF2"/>
    <w:rsid w:val="00CF2B97"/>
    <w:rsid w:val="00CF3320"/>
    <w:rsid w:val="00CF3691"/>
    <w:rsid w:val="00CF4789"/>
    <w:rsid w:val="00D0020E"/>
    <w:rsid w:val="00D0160A"/>
    <w:rsid w:val="00D02C1E"/>
    <w:rsid w:val="00D03402"/>
    <w:rsid w:val="00D06642"/>
    <w:rsid w:val="00D06FD6"/>
    <w:rsid w:val="00D10EED"/>
    <w:rsid w:val="00D1591A"/>
    <w:rsid w:val="00D200A8"/>
    <w:rsid w:val="00D217FF"/>
    <w:rsid w:val="00D24343"/>
    <w:rsid w:val="00D27433"/>
    <w:rsid w:val="00D41D37"/>
    <w:rsid w:val="00D41D87"/>
    <w:rsid w:val="00D43066"/>
    <w:rsid w:val="00D4662F"/>
    <w:rsid w:val="00D46B69"/>
    <w:rsid w:val="00D46FEA"/>
    <w:rsid w:val="00D478D3"/>
    <w:rsid w:val="00D50D16"/>
    <w:rsid w:val="00D52545"/>
    <w:rsid w:val="00D56C88"/>
    <w:rsid w:val="00D605D4"/>
    <w:rsid w:val="00D60A85"/>
    <w:rsid w:val="00D60CEF"/>
    <w:rsid w:val="00D60DD7"/>
    <w:rsid w:val="00D61C91"/>
    <w:rsid w:val="00D62543"/>
    <w:rsid w:val="00D64DE1"/>
    <w:rsid w:val="00D65CFA"/>
    <w:rsid w:val="00D67F31"/>
    <w:rsid w:val="00D75AD4"/>
    <w:rsid w:val="00D8294C"/>
    <w:rsid w:val="00D82E40"/>
    <w:rsid w:val="00D83AE7"/>
    <w:rsid w:val="00D83B45"/>
    <w:rsid w:val="00D83B98"/>
    <w:rsid w:val="00D85F83"/>
    <w:rsid w:val="00D87683"/>
    <w:rsid w:val="00D87DC2"/>
    <w:rsid w:val="00D91292"/>
    <w:rsid w:val="00D92700"/>
    <w:rsid w:val="00D937F8"/>
    <w:rsid w:val="00D976A0"/>
    <w:rsid w:val="00DA13F6"/>
    <w:rsid w:val="00DA24B9"/>
    <w:rsid w:val="00DA55F1"/>
    <w:rsid w:val="00DB003B"/>
    <w:rsid w:val="00DB0263"/>
    <w:rsid w:val="00DB652A"/>
    <w:rsid w:val="00DB7C3C"/>
    <w:rsid w:val="00DC18EE"/>
    <w:rsid w:val="00DC23A0"/>
    <w:rsid w:val="00DC4625"/>
    <w:rsid w:val="00DC784D"/>
    <w:rsid w:val="00DD1429"/>
    <w:rsid w:val="00DD29D7"/>
    <w:rsid w:val="00DD5A53"/>
    <w:rsid w:val="00DD77D4"/>
    <w:rsid w:val="00DE0604"/>
    <w:rsid w:val="00DE20B8"/>
    <w:rsid w:val="00DE2F9E"/>
    <w:rsid w:val="00DE49E2"/>
    <w:rsid w:val="00DE4A19"/>
    <w:rsid w:val="00DE5032"/>
    <w:rsid w:val="00DF14EA"/>
    <w:rsid w:val="00DF34AC"/>
    <w:rsid w:val="00DF4388"/>
    <w:rsid w:val="00E00A62"/>
    <w:rsid w:val="00E0164F"/>
    <w:rsid w:val="00E02B50"/>
    <w:rsid w:val="00E046BF"/>
    <w:rsid w:val="00E04B4C"/>
    <w:rsid w:val="00E0535B"/>
    <w:rsid w:val="00E0626A"/>
    <w:rsid w:val="00E06B41"/>
    <w:rsid w:val="00E06EB0"/>
    <w:rsid w:val="00E079D3"/>
    <w:rsid w:val="00E13B5D"/>
    <w:rsid w:val="00E13CBE"/>
    <w:rsid w:val="00E232E6"/>
    <w:rsid w:val="00E33D21"/>
    <w:rsid w:val="00E367B8"/>
    <w:rsid w:val="00E41746"/>
    <w:rsid w:val="00E422AF"/>
    <w:rsid w:val="00E4420E"/>
    <w:rsid w:val="00E47CAD"/>
    <w:rsid w:val="00E50722"/>
    <w:rsid w:val="00E539EE"/>
    <w:rsid w:val="00E57499"/>
    <w:rsid w:val="00E60EA6"/>
    <w:rsid w:val="00E61770"/>
    <w:rsid w:val="00E65301"/>
    <w:rsid w:val="00E66755"/>
    <w:rsid w:val="00E70123"/>
    <w:rsid w:val="00E71A72"/>
    <w:rsid w:val="00E72B8F"/>
    <w:rsid w:val="00E74D57"/>
    <w:rsid w:val="00E74FE9"/>
    <w:rsid w:val="00E75462"/>
    <w:rsid w:val="00E75D8C"/>
    <w:rsid w:val="00E801A1"/>
    <w:rsid w:val="00E80FD6"/>
    <w:rsid w:val="00E81356"/>
    <w:rsid w:val="00E81CF2"/>
    <w:rsid w:val="00E85B34"/>
    <w:rsid w:val="00E87E75"/>
    <w:rsid w:val="00E9030E"/>
    <w:rsid w:val="00E919A0"/>
    <w:rsid w:val="00E94CA2"/>
    <w:rsid w:val="00E95812"/>
    <w:rsid w:val="00EA341C"/>
    <w:rsid w:val="00EA4F32"/>
    <w:rsid w:val="00EA50E7"/>
    <w:rsid w:val="00EB00B8"/>
    <w:rsid w:val="00EB1B7C"/>
    <w:rsid w:val="00EC03E6"/>
    <w:rsid w:val="00EC0B67"/>
    <w:rsid w:val="00EC0DD9"/>
    <w:rsid w:val="00EC2E6F"/>
    <w:rsid w:val="00EC371B"/>
    <w:rsid w:val="00EC499D"/>
    <w:rsid w:val="00EC4FB5"/>
    <w:rsid w:val="00EC6217"/>
    <w:rsid w:val="00ED47AC"/>
    <w:rsid w:val="00ED5C10"/>
    <w:rsid w:val="00ED5F6A"/>
    <w:rsid w:val="00ED62F1"/>
    <w:rsid w:val="00EE4094"/>
    <w:rsid w:val="00EE5942"/>
    <w:rsid w:val="00EF0568"/>
    <w:rsid w:val="00EF08C8"/>
    <w:rsid w:val="00EF235F"/>
    <w:rsid w:val="00EF2839"/>
    <w:rsid w:val="00EF369E"/>
    <w:rsid w:val="00EF4402"/>
    <w:rsid w:val="00EF4441"/>
    <w:rsid w:val="00EF4902"/>
    <w:rsid w:val="00EF4BA5"/>
    <w:rsid w:val="00EF5A5F"/>
    <w:rsid w:val="00EF5DD9"/>
    <w:rsid w:val="00EF7681"/>
    <w:rsid w:val="00F00B58"/>
    <w:rsid w:val="00F017E0"/>
    <w:rsid w:val="00F02657"/>
    <w:rsid w:val="00F03B52"/>
    <w:rsid w:val="00F04F91"/>
    <w:rsid w:val="00F05909"/>
    <w:rsid w:val="00F07F47"/>
    <w:rsid w:val="00F103F8"/>
    <w:rsid w:val="00F12648"/>
    <w:rsid w:val="00F1581F"/>
    <w:rsid w:val="00F159E5"/>
    <w:rsid w:val="00F15C9B"/>
    <w:rsid w:val="00F16D37"/>
    <w:rsid w:val="00F1728F"/>
    <w:rsid w:val="00F2497E"/>
    <w:rsid w:val="00F26737"/>
    <w:rsid w:val="00F26AA8"/>
    <w:rsid w:val="00F33F85"/>
    <w:rsid w:val="00F34BFA"/>
    <w:rsid w:val="00F3659F"/>
    <w:rsid w:val="00F37E57"/>
    <w:rsid w:val="00F40B11"/>
    <w:rsid w:val="00F41FB7"/>
    <w:rsid w:val="00F42367"/>
    <w:rsid w:val="00F44E04"/>
    <w:rsid w:val="00F46168"/>
    <w:rsid w:val="00F47A03"/>
    <w:rsid w:val="00F51047"/>
    <w:rsid w:val="00F52282"/>
    <w:rsid w:val="00F523ED"/>
    <w:rsid w:val="00F54CB7"/>
    <w:rsid w:val="00F5535C"/>
    <w:rsid w:val="00F5535F"/>
    <w:rsid w:val="00F564D2"/>
    <w:rsid w:val="00F61CFA"/>
    <w:rsid w:val="00F61FDB"/>
    <w:rsid w:val="00F636DD"/>
    <w:rsid w:val="00F64BA1"/>
    <w:rsid w:val="00F66E58"/>
    <w:rsid w:val="00F72BCE"/>
    <w:rsid w:val="00F76687"/>
    <w:rsid w:val="00F85010"/>
    <w:rsid w:val="00F86289"/>
    <w:rsid w:val="00F86F5E"/>
    <w:rsid w:val="00F919BB"/>
    <w:rsid w:val="00F93A4E"/>
    <w:rsid w:val="00F96E62"/>
    <w:rsid w:val="00FA24DF"/>
    <w:rsid w:val="00FA318B"/>
    <w:rsid w:val="00FA3902"/>
    <w:rsid w:val="00FA4789"/>
    <w:rsid w:val="00FA6B86"/>
    <w:rsid w:val="00FB018B"/>
    <w:rsid w:val="00FB0C60"/>
    <w:rsid w:val="00FB0F1C"/>
    <w:rsid w:val="00FB2400"/>
    <w:rsid w:val="00FB2606"/>
    <w:rsid w:val="00FB3061"/>
    <w:rsid w:val="00FC33B7"/>
    <w:rsid w:val="00FC4B40"/>
    <w:rsid w:val="00FC5514"/>
    <w:rsid w:val="00FD03CF"/>
    <w:rsid w:val="00FD06FD"/>
    <w:rsid w:val="00FD0ED9"/>
    <w:rsid w:val="00FD1283"/>
    <w:rsid w:val="00FD1510"/>
    <w:rsid w:val="00FD7BBA"/>
    <w:rsid w:val="00FE03BD"/>
    <w:rsid w:val="00FE15E5"/>
    <w:rsid w:val="00FE1796"/>
    <w:rsid w:val="00FE6D46"/>
    <w:rsid w:val="00FE71D9"/>
    <w:rsid w:val="00FE7226"/>
    <w:rsid w:val="00FF5C6A"/>
    <w:rsid w:val="00FF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 w:type="paragraph" w:styleId="FootnoteText">
    <w:name w:val="footnote text"/>
    <w:basedOn w:val="Normal"/>
    <w:link w:val="FootnoteTextChar"/>
    <w:uiPriority w:val="99"/>
    <w:semiHidden/>
    <w:unhideWhenUsed/>
    <w:rsid w:val="004E5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089"/>
    <w:rPr>
      <w:sz w:val="20"/>
      <w:szCs w:val="20"/>
    </w:rPr>
  </w:style>
  <w:style w:type="character" w:styleId="FootnoteReference">
    <w:name w:val="footnote reference"/>
    <w:basedOn w:val="DefaultParagraphFont"/>
    <w:uiPriority w:val="99"/>
    <w:semiHidden/>
    <w:unhideWhenUsed/>
    <w:rsid w:val="004E5089"/>
    <w:rPr>
      <w:vertAlign w:val="superscript"/>
    </w:rPr>
  </w:style>
  <w:style w:type="paragraph" w:styleId="EndnoteText">
    <w:name w:val="endnote text"/>
    <w:basedOn w:val="Normal"/>
    <w:link w:val="EndnoteTextChar"/>
    <w:uiPriority w:val="99"/>
    <w:semiHidden/>
    <w:unhideWhenUsed/>
    <w:rsid w:val="009F78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783B"/>
    <w:rPr>
      <w:sz w:val="20"/>
      <w:szCs w:val="20"/>
    </w:rPr>
  </w:style>
  <w:style w:type="character" w:styleId="EndnoteReference">
    <w:name w:val="endnote reference"/>
    <w:basedOn w:val="DefaultParagraphFont"/>
    <w:uiPriority w:val="99"/>
    <w:semiHidden/>
    <w:unhideWhenUsed/>
    <w:rsid w:val="009F78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9936D-D882-4715-A8FB-E1970602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48</Pages>
  <Words>10944</Words>
  <Characters>62382</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16</cp:revision>
  <dcterms:created xsi:type="dcterms:W3CDTF">2022-09-25T20:36:00Z</dcterms:created>
  <dcterms:modified xsi:type="dcterms:W3CDTF">2022-09-26T02:05:00Z</dcterms:modified>
</cp:coreProperties>
</file>