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250FE4A5"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glad that</w:t>
      </w:r>
      <w:r w:rsidR="000C2C52"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the manuscript was </w:t>
      </w:r>
      <w:r w:rsidR="00C15265">
        <w:rPr>
          <w:rFonts w:ascii="Times New Roman" w:hAnsi="Times New Roman" w:cs="Times New Roman"/>
          <w:color w:val="000000" w:themeColor="text1"/>
          <w:sz w:val="24"/>
          <w:szCs w:val="24"/>
        </w:rPr>
        <w:t xml:space="preserve">viewed </w:t>
      </w:r>
      <w:r w:rsidR="00A95FA6">
        <w:rPr>
          <w:rFonts w:ascii="Times New Roman" w:hAnsi="Times New Roman" w:cs="Times New Roman"/>
          <w:color w:val="000000" w:themeColor="text1"/>
          <w:sz w:val="24"/>
          <w:szCs w:val="24"/>
        </w:rPr>
        <w:t>as</w:t>
      </w:r>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are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this set of studies was viewed</w:t>
      </w:r>
      <w:r w:rsidR="00127C96">
        <w:rPr>
          <w:rFonts w:ascii="Times New Roman" w:hAnsi="Times New Roman" w:cs="Times New Roman"/>
          <w:color w:val="000000" w:themeColor="text1"/>
          <w:sz w:val="24"/>
          <w:szCs w:val="24"/>
        </w:rPr>
        <w:t xml:space="preserve"> as</w:t>
      </w:r>
      <w:r w:rsidR="002C09A3">
        <w:rPr>
          <w:rFonts w:ascii="Times New Roman" w:hAnsi="Times New Roman" w:cs="Times New Roman"/>
          <w:color w:val="000000" w:themeColor="text1"/>
          <w:sz w:val="24"/>
          <w:szCs w:val="24"/>
        </w:rPr>
        <w:t xml:space="preserve"> being</w:t>
      </w:r>
      <w:r w:rsidR="00127C96">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376A4950" w:rsidR="000713B2" w:rsidRDefault="000713B2" w:rsidP="000713B2">
      <w:pPr>
        <w:spacing w:after="0" w:line="240" w:lineRule="auto"/>
        <w:rPr>
          <w:rFonts w:ascii="Times New Roman" w:hAnsi="Times New Roman" w:cs="Times New Roman"/>
          <w:bCs/>
          <w:color w:val="323130"/>
          <w:sz w:val="24"/>
          <w:szCs w:val="24"/>
        </w:rPr>
      </w:pPr>
      <w:r w:rsidRPr="00EE03A9">
        <w:rPr>
          <w:rFonts w:ascii="Times New Roman" w:hAnsi="Times New Roman" w:cs="Times New Roman"/>
          <w:b/>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introduction (pg. </w:t>
      </w:r>
      <w:r w:rsidR="00C110DA" w:rsidRPr="002C4FEA">
        <w:rPr>
          <w:rFonts w:ascii="Times New Roman" w:hAnsi="Times New Roman" w:cs="Times New Roman"/>
          <w:bCs/>
          <w:color w:val="323130"/>
          <w:sz w:val="24"/>
          <w:szCs w:val="24"/>
          <w:highlight w:val="yellow"/>
        </w:rPr>
        <w:t>xx</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5E53E7">
        <w:rPr>
          <w:rFonts w:ascii="Times New Roman" w:hAnsi="Times New Roman" w:cs="Times New Roman"/>
          <w:bCs/>
          <w:color w:val="323130"/>
          <w:sz w:val="24"/>
          <w:szCs w:val="24"/>
        </w:rPr>
        <w:t xml:space="preserve">methodological discrepancies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del w:id="0" w:author="Mark Huff" w:date="2022-09-12T17:02:00Z">
        <w:r w:rsidR="00E928E7" w:rsidDel="000B610B">
          <w:rPr>
            <w:rFonts w:ascii="Times New Roman" w:hAnsi="Times New Roman" w:cs="Times New Roman"/>
            <w:bCs/>
            <w:color w:val="323130"/>
            <w:sz w:val="24"/>
            <w:szCs w:val="24"/>
          </w:rPr>
          <w:delText xml:space="preserve">have </w:delText>
        </w:r>
      </w:del>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4C5804" w:rsidRPr="004C5804">
        <w:rPr>
          <w:rFonts w:ascii="Times New Roman" w:hAnsi="Times New Roman" w:cs="Times New Roman"/>
          <w:bCs/>
          <w:color w:val="323130"/>
          <w:sz w:val="24"/>
          <w:szCs w:val="24"/>
          <w:highlight w:val="yellow"/>
        </w:rPr>
        <w:t>xx</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44DE82CF"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del w:id="1" w:author="Mark Huff" w:date="2022-09-12T17:02:00Z">
        <w:r w:rsidDel="000B610B">
          <w:rPr>
            <w:rFonts w:ascii="Times New Roman" w:hAnsi="Times New Roman" w:cs="Times New Roman"/>
            <w:bCs/>
            <w:color w:val="323130"/>
            <w:sz w:val="24"/>
            <w:szCs w:val="24"/>
          </w:rPr>
          <w:delText>w</w:delText>
        </w:r>
        <w:r w:rsidR="00AD437F" w:rsidDel="000B610B">
          <w:rPr>
            <w:rFonts w:ascii="Times New Roman" w:hAnsi="Times New Roman" w:cs="Times New Roman"/>
            <w:bCs/>
            <w:color w:val="323130"/>
            <w:sz w:val="24"/>
            <w:szCs w:val="24"/>
          </w:rPr>
          <w:delText xml:space="preserve">hile we </w:delText>
        </w:r>
        <w:r w:rsidR="00D614F6" w:rsidDel="000B610B">
          <w:rPr>
            <w:rFonts w:ascii="Times New Roman" w:hAnsi="Times New Roman" w:cs="Times New Roman"/>
            <w:bCs/>
            <w:color w:val="323130"/>
            <w:sz w:val="24"/>
            <w:szCs w:val="24"/>
          </w:rPr>
          <w:delText>understand the</w:delText>
        </w:r>
        <w:r w:rsidR="0094403C" w:rsidDel="000B610B">
          <w:rPr>
            <w:rFonts w:ascii="Times New Roman" w:hAnsi="Times New Roman" w:cs="Times New Roman"/>
            <w:bCs/>
            <w:color w:val="323130"/>
            <w:sz w:val="24"/>
            <w:szCs w:val="24"/>
          </w:rPr>
          <w:delText xml:space="preserve"> </w:delText>
        </w:r>
        <w:r w:rsidR="00D614F6" w:rsidDel="000B610B">
          <w:rPr>
            <w:rFonts w:ascii="Times New Roman" w:hAnsi="Times New Roman" w:cs="Times New Roman"/>
            <w:bCs/>
            <w:color w:val="323130"/>
            <w:sz w:val="24"/>
            <w:szCs w:val="24"/>
          </w:rPr>
          <w:delText>concern with contributio</w:delText>
        </w:r>
        <w:r w:rsidR="00CF40F3" w:rsidDel="000B610B">
          <w:rPr>
            <w:rFonts w:ascii="Times New Roman" w:hAnsi="Times New Roman" w:cs="Times New Roman"/>
            <w:bCs/>
            <w:color w:val="323130"/>
            <w:sz w:val="24"/>
            <w:szCs w:val="24"/>
          </w:rPr>
          <w:delText>n</w:delText>
        </w:r>
        <w:r w:rsidR="00D614F6" w:rsidDel="000B610B">
          <w:rPr>
            <w:rFonts w:ascii="Times New Roman" w:hAnsi="Times New Roman" w:cs="Times New Roman"/>
            <w:bCs/>
            <w:color w:val="323130"/>
            <w:sz w:val="24"/>
            <w:szCs w:val="24"/>
          </w:rPr>
          <w:delText xml:space="preserve">, </w:delText>
        </w:r>
      </w:del>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del w:id="2" w:author="Mark Huff" w:date="2022-09-12T17:03:00Z">
        <w:r w:rsidR="00AD437F" w:rsidDel="000B610B">
          <w:rPr>
            <w:rFonts w:ascii="Times New Roman" w:hAnsi="Times New Roman" w:cs="Times New Roman"/>
            <w:bCs/>
            <w:color w:val="323130"/>
            <w:sz w:val="24"/>
            <w:szCs w:val="24"/>
          </w:rPr>
          <w:delText xml:space="preserve">going so far as </w:delText>
        </w:r>
        <w:r w:rsidR="004A1BBA" w:rsidDel="000B610B">
          <w:rPr>
            <w:rFonts w:ascii="Times New Roman" w:hAnsi="Times New Roman" w:cs="Times New Roman"/>
            <w:bCs/>
            <w:color w:val="323130"/>
            <w:sz w:val="24"/>
            <w:szCs w:val="24"/>
          </w:rPr>
          <w:delText>to state</w:delText>
        </w:r>
      </w:del>
      <w:ins w:id="3" w:author="Mark Huff" w:date="2022-09-12T17:03:00Z">
        <w:r w:rsidR="000B610B">
          <w:rPr>
            <w:rFonts w:ascii="Times New Roman" w:hAnsi="Times New Roman" w:cs="Times New Roman"/>
            <w:bCs/>
            <w:color w:val="323130"/>
            <w:sz w:val="24"/>
            <w:szCs w:val="24"/>
          </w:rPr>
          <w:t>stating</w:t>
        </w:r>
      </w:ins>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read</w:t>
      </w:r>
      <w:del w:id="4" w:author="Mark Huff" w:date="2022-09-12T17:03:00Z">
        <w:r w:rsidR="007C4D45" w:rsidDel="000B610B">
          <w:rPr>
            <w:rFonts w:ascii="Times New Roman" w:hAnsi="Times New Roman" w:cs="Times New Roman"/>
            <w:color w:val="323130"/>
            <w:sz w:val="24"/>
            <w:szCs w:val="24"/>
            <w:shd w:val="clear" w:color="auto" w:fill="FFFFFF"/>
          </w:rPr>
          <w:delText>ing</w:delText>
        </w:r>
      </w:del>
      <w:r w:rsidR="007C4D45">
        <w:rPr>
          <w:rFonts w:ascii="Times New Roman" w:hAnsi="Times New Roman" w:cs="Times New Roman"/>
          <w:color w:val="323130"/>
          <w:sz w:val="24"/>
          <w:szCs w:val="24"/>
          <w:shd w:val="clear" w:color="auto" w:fill="FFFFFF"/>
        </w:rPr>
        <w:t xml:space="preserve"> of each reviewer’s comments </w:t>
      </w:r>
      <w:del w:id="5" w:author="Mark Huff" w:date="2022-09-12T17:03:00Z">
        <w:r w:rsidDel="000B610B">
          <w:rPr>
            <w:rFonts w:ascii="Times New Roman" w:hAnsi="Times New Roman" w:cs="Times New Roman"/>
            <w:color w:val="323130"/>
            <w:sz w:val="24"/>
            <w:szCs w:val="24"/>
            <w:shd w:val="clear" w:color="auto" w:fill="FFFFFF"/>
          </w:rPr>
          <w:delText>suggests</w:delText>
        </w:r>
        <w:r w:rsidR="007C4D45" w:rsidDel="000B610B">
          <w:rPr>
            <w:rFonts w:ascii="Times New Roman" w:hAnsi="Times New Roman" w:cs="Times New Roman"/>
            <w:color w:val="323130"/>
            <w:sz w:val="24"/>
            <w:szCs w:val="24"/>
            <w:shd w:val="clear" w:color="auto" w:fill="FFFFFF"/>
          </w:rPr>
          <w:delText xml:space="preserve"> </w:delText>
        </w:r>
      </w:del>
      <w:ins w:id="6" w:author="Mark Huff" w:date="2022-09-12T17:03:00Z">
        <w:r w:rsidR="000B610B">
          <w:rPr>
            <w:rFonts w:ascii="Times New Roman" w:hAnsi="Times New Roman" w:cs="Times New Roman"/>
            <w:color w:val="323130"/>
            <w:sz w:val="24"/>
            <w:szCs w:val="24"/>
            <w:shd w:val="clear" w:color="auto" w:fill="FFFFFF"/>
          </w:rPr>
          <w:t xml:space="preserve">indicated </w:t>
        </w:r>
      </w:ins>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this replication aspect</w:t>
      </w:r>
      <w:r w:rsidR="00D03E7C">
        <w:rPr>
          <w:rFonts w:ascii="Times New Roman" w:hAnsi="Times New Roman" w:cs="Times New Roman"/>
          <w:color w:val="323130"/>
          <w:sz w:val="24"/>
          <w:szCs w:val="24"/>
          <w:shd w:val="clear" w:color="auto" w:fill="FFFFFF"/>
        </w:rPr>
        <w:t xml:space="preserve"> in the General Discussion (pg. </w:t>
      </w:r>
      <w:r w:rsidR="00D03E7C" w:rsidRPr="00D03E7C">
        <w:rPr>
          <w:rFonts w:ascii="Times New Roman" w:hAnsi="Times New Roman" w:cs="Times New Roman"/>
          <w:color w:val="323130"/>
          <w:sz w:val="24"/>
          <w:szCs w:val="24"/>
          <w:highlight w:val="yellow"/>
          <w:shd w:val="clear" w:color="auto" w:fill="FFFFFF"/>
        </w:rPr>
        <w:t>xx</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ins w:id="7" w:author="Mark Huff" w:date="2022-09-12T17:04:00Z">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ins>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 xml:space="preserve">P. </w:t>
      </w:r>
      <w:proofErr w:type="gramStart"/>
      <w:r w:rsidRPr="00C627FD">
        <w:rPr>
          <w:rFonts w:ascii="Times New Roman" w:hAnsi="Times New Roman" w:cs="Times New Roman"/>
          <w:color w:val="323130"/>
          <w:sz w:val="24"/>
          <w:szCs w:val="24"/>
          <w:shd w:val="clear" w:color="auto" w:fill="FFFFFF"/>
        </w:rPr>
        <w:t>21 line</w:t>
      </w:r>
      <w:proofErr w:type="gramEnd"/>
      <w:r w:rsidRPr="00C627FD">
        <w:rPr>
          <w:rFonts w:ascii="Times New Roman" w:hAnsi="Times New Roman" w:cs="Times New Roman"/>
          <w:color w:val="323130"/>
          <w:sz w:val="24"/>
          <w:szCs w:val="24"/>
          <w:shd w:val="clear" w:color="auto" w:fill="FFFFFF"/>
        </w:rPr>
        <w:t xml:space="preserv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009E036E"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del w:id="8" w:author="Mark Huff" w:date="2022-09-12T17:04:00Z">
        <w:r w:rsidR="00B42FFA" w:rsidDel="000B610B">
          <w:rPr>
            <w:rFonts w:ascii="Times New Roman" w:hAnsi="Times New Roman" w:cs="Times New Roman"/>
            <w:color w:val="323130"/>
            <w:sz w:val="24"/>
            <w:szCs w:val="24"/>
          </w:rPr>
          <w:delText xml:space="preserve">mixed </w:delText>
        </w:r>
      </w:del>
      <w:proofErr w:type="gramStart"/>
      <w:ins w:id="9" w:author="Mark Huff" w:date="2022-09-12T17:04:00Z">
        <w:r w:rsidR="000B610B">
          <w:rPr>
            <w:rFonts w:ascii="Times New Roman" w:hAnsi="Times New Roman" w:cs="Times New Roman"/>
            <w:color w:val="323130"/>
            <w:sz w:val="24"/>
            <w:szCs w:val="24"/>
          </w:rPr>
          <w:t>mixed-</w:t>
        </w:r>
      </w:ins>
      <w:r w:rsidR="00B42FFA">
        <w:rPr>
          <w:rFonts w:ascii="Times New Roman" w:hAnsi="Times New Roman" w:cs="Times New Roman"/>
          <w:color w:val="323130"/>
          <w:sz w:val="24"/>
          <w:szCs w:val="24"/>
        </w:rPr>
        <w:t>list</w:t>
      </w:r>
      <w:proofErr w:type="gramEnd"/>
      <w:del w:id="10" w:author="Mark Huff" w:date="2022-09-12T17:04:00Z">
        <w:r w:rsidR="00B42FFA" w:rsidDel="000B610B">
          <w:rPr>
            <w:rFonts w:ascii="Times New Roman" w:hAnsi="Times New Roman" w:cs="Times New Roman"/>
            <w:color w:val="323130"/>
            <w:sz w:val="24"/>
            <w:szCs w:val="24"/>
          </w:rPr>
          <w:delText>s</w:delText>
        </w:r>
      </w:del>
      <w:r w:rsidR="00B42FFA">
        <w:rPr>
          <w:rFonts w:ascii="Times New Roman" w:hAnsi="Times New Roman" w:cs="Times New Roman"/>
          <w:color w:val="323130"/>
          <w:sz w:val="24"/>
          <w:szCs w:val="24"/>
        </w:rPr>
        <w:t xml:space="preserve"> designs</w:t>
      </w:r>
      <w:r w:rsidR="00FF6F0C">
        <w:rPr>
          <w:rFonts w:ascii="Times New Roman" w:hAnsi="Times New Roman" w:cs="Times New Roman"/>
          <w:color w:val="323130"/>
          <w:sz w:val="24"/>
          <w:szCs w:val="24"/>
        </w:rPr>
        <w:t xml:space="preserve"> </w:t>
      </w:r>
      <w:del w:id="11" w:author="Mark Huff" w:date="2022-09-12T17:04:00Z">
        <w:r w:rsidR="00FF6F0C" w:rsidDel="000B610B">
          <w:rPr>
            <w:rFonts w:ascii="Times New Roman" w:hAnsi="Times New Roman" w:cs="Times New Roman"/>
            <w:color w:val="323130"/>
            <w:sz w:val="24"/>
            <w:szCs w:val="24"/>
          </w:rPr>
          <w:delText>for all</w:delText>
        </w:r>
      </w:del>
      <w:ins w:id="12" w:author="Mark Huff" w:date="2022-09-12T17:04:00Z">
        <w:r w:rsidR="000B610B">
          <w:rPr>
            <w:rFonts w:ascii="Times New Roman" w:hAnsi="Times New Roman" w:cs="Times New Roman"/>
            <w:color w:val="323130"/>
            <w:sz w:val="24"/>
            <w:szCs w:val="24"/>
          </w:rPr>
          <w:t>across</w:t>
        </w:r>
      </w:ins>
      <w:r w:rsidR="00FF6F0C">
        <w:rPr>
          <w:rFonts w:ascii="Times New Roman" w:hAnsi="Times New Roman" w:cs="Times New Roman"/>
          <w:color w:val="323130"/>
          <w:sz w:val="24"/>
          <w:szCs w:val="24"/>
        </w:rPr>
        <w:t xml:space="preserve">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w:t>
      </w:r>
      <w:r w:rsidR="00722193">
        <w:rPr>
          <w:rFonts w:ascii="Times New Roman" w:hAnsi="Times New Roman" w:cs="Times New Roman"/>
          <w:color w:val="323130"/>
          <w:sz w:val="24"/>
          <w:szCs w:val="24"/>
        </w:rPr>
        <w:lastRenderedPageBreak/>
        <w:t xml:space="preserve">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EF092E4" w:rsidR="009E394A" w:rsidRDefault="008A73DF" w:rsidP="000713B2">
      <w:pPr>
        <w:spacing w:after="0" w:line="240" w:lineRule="auto"/>
        <w:rPr>
          <w:rFonts w:ascii="Times New Roman" w:hAnsi="Times New Roman" w:cs="Times New Roman"/>
          <w:color w:val="323130"/>
          <w:sz w:val="24"/>
          <w:szCs w:val="24"/>
        </w:rPr>
      </w:pPr>
      <w:commentRangeStart w:id="13"/>
      <w:r>
        <w:rPr>
          <w:rFonts w:ascii="Times New Roman" w:hAnsi="Times New Roman" w:cs="Times New Roman"/>
          <w:color w:val="323130"/>
          <w:sz w:val="24"/>
          <w:szCs w:val="24"/>
        </w:rPr>
        <w:t xml:space="preserve">We </w:t>
      </w:r>
      <w:commentRangeEnd w:id="13"/>
      <w:r w:rsidR="0055126B">
        <w:rPr>
          <w:rStyle w:val="CommentReference"/>
        </w:rPr>
        <w:commentReference w:id="13"/>
      </w:r>
      <w:r>
        <w:rPr>
          <w:rFonts w:ascii="Times New Roman" w:hAnsi="Times New Roman" w:cs="Times New Roman"/>
          <w:color w:val="323130"/>
          <w:sz w:val="24"/>
          <w:szCs w:val="24"/>
        </w:rPr>
        <w:t xml:space="preserve">have updated this section accordingly and now discuss </w:t>
      </w:r>
      <w:r w:rsidR="00B33D89">
        <w:rPr>
          <w:rFonts w:ascii="Times New Roman" w:hAnsi="Times New Roman" w:cs="Times New Roman"/>
          <w:color w:val="323130"/>
          <w:sz w:val="24"/>
          <w:szCs w:val="24"/>
        </w:rPr>
        <w:t xml:space="preserve">methodological discrepancies between </w:t>
      </w:r>
      <w:r w:rsidR="00DF6F7F">
        <w:rPr>
          <w:rFonts w:ascii="Times New Roman" w:hAnsi="Times New Roman" w:cs="Times New Roman"/>
          <w:color w:val="323130"/>
          <w:sz w:val="24"/>
          <w:szCs w:val="24"/>
        </w:rPr>
        <w:t xml:space="preserve">both studies 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 </w:t>
      </w:r>
      <w:del w:id="14" w:author="Maxwell, Nicholas" w:date="2022-09-13T09:25:00Z">
        <w:r w:rsidR="009E394A" w:rsidRPr="009E394A" w:rsidDel="0055126B">
          <w:rPr>
            <w:rFonts w:ascii="Times New Roman" w:hAnsi="Times New Roman" w:cs="Times New Roman"/>
            <w:color w:val="323130"/>
            <w:sz w:val="24"/>
            <w:szCs w:val="24"/>
            <w:highlight w:val="yellow"/>
          </w:rPr>
          <w:delText>xx</w:delText>
        </w:r>
      </w:del>
      <w:ins w:id="15" w:author="Maxwell, Nicholas" w:date="2022-09-13T09:25:00Z">
        <w:r w:rsidR="0055126B">
          <w:rPr>
            <w:rFonts w:ascii="Times New Roman" w:hAnsi="Times New Roman" w:cs="Times New Roman"/>
            <w:color w:val="323130"/>
            <w:sz w:val="24"/>
            <w:szCs w:val="24"/>
            <w:highlight w:val="yellow"/>
          </w:rPr>
          <w:t>21</w:t>
        </w:r>
      </w:ins>
      <w:r w:rsidR="009E394A">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Pr="00C627FD">
        <w:rPr>
          <w:rFonts w:ascii="Times New Roman" w:hAnsi="Times New Roman" w:cs="Times New Roman"/>
          <w:color w:val="323130"/>
          <w:sz w:val="24"/>
          <w:szCs w:val="24"/>
          <w:shd w:val="clear" w:color="auto" w:fill="FFFFFF"/>
        </w:rPr>
        <w:t>design</w:t>
      </w:r>
      <w:proofErr w:type="gramEnd"/>
      <w:r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1D064CA1"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w:t>
      </w:r>
      <w:commentRangeStart w:id="16"/>
      <w:r w:rsidR="000276D3">
        <w:rPr>
          <w:rFonts w:ascii="Times New Roman" w:hAnsi="Times New Roman" w:cs="Times New Roman"/>
          <w:color w:val="323130"/>
          <w:sz w:val="24"/>
          <w:szCs w:val="24"/>
        </w:rPr>
        <w:t xml:space="preserve">page </w:t>
      </w:r>
      <w:del w:id="17" w:author="Maxwell, Nicholas" w:date="2022-09-13T09:32:00Z">
        <w:r w:rsidR="000276D3" w:rsidRPr="00821573" w:rsidDel="00D35E17">
          <w:rPr>
            <w:rFonts w:ascii="Times New Roman" w:hAnsi="Times New Roman" w:cs="Times New Roman"/>
            <w:color w:val="323130"/>
            <w:sz w:val="24"/>
            <w:szCs w:val="24"/>
            <w:highlight w:val="yellow"/>
          </w:rPr>
          <w:delText>xx</w:delText>
        </w:r>
      </w:del>
      <w:ins w:id="18" w:author="Maxwell, Nicholas" w:date="2022-09-13T09:32:00Z">
        <w:r w:rsidR="00D35E17">
          <w:rPr>
            <w:rFonts w:ascii="Times New Roman" w:hAnsi="Times New Roman" w:cs="Times New Roman"/>
            <w:color w:val="323130"/>
            <w:sz w:val="24"/>
            <w:szCs w:val="24"/>
            <w:highlight w:val="yellow"/>
          </w:rPr>
          <w:t>16</w:t>
        </w:r>
      </w:ins>
      <w:r w:rsidR="000276D3">
        <w:rPr>
          <w:rFonts w:ascii="Times New Roman" w:hAnsi="Times New Roman" w:cs="Times New Roman"/>
          <w:color w:val="323130"/>
          <w:sz w:val="24"/>
          <w:szCs w:val="24"/>
        </w:rPr>
        <w:t xml:space="preserve">, </w:t>
      </w:r>
      <w:commentRangeEnd w:id="16"/>
      <w:r w:rsidR="00A012F8">
        <w:rPr>
          <w:rStyle w:val="CommentReference"/>
        </w:rPr>
        <w:commentReference w:id="16"/>
      </w:r>
      <w:r w:rsidR="000276D3">
        <w:rPr>
          <w:rFonts w:ascii="Times New Roman" w:hAnsi="Times New Roman" w:cs="Times New Roman"/>
          <w:color w:val="323130"/>
          <w:sz w:val="24"/>
          <w:szCs w:val="24"/>
        </w:rPr>
        <w:t xml:space="preserve">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del w:id="19" w:author="Maxwell, Nicholas" w:date="2022-09-13T09:42:00Z">
        <w:r w:rsidR="00821573" w:rsidDel="000349BC">
          <w:rPr>
            <w:rFonts w:ascii="Times New Roman" w:hAnsi="Times New Roman" w:cs="Times New Roman"/>
            <w:color w:val="323130"/>
            <w:sz w:val="24"/>
            <w:szCs w:val="24"/>
          </w:rPr>
          <w:delText xml:space="preserve"> </w:delText>
        </w:r>
      </w:del>
      <w:del w:id="20" w:author="Maxwell, Nicholas" w:date="2022-09-13T09:41:00Z">
        <w:r w:rsidR="00821573" w:rsidDel="000349BC">
          <w:rPr>
            <w:rFonts w:ascii="Times New Roman" w:hAnsi="Times New Roman" w:cs="Times New Roman"/>
            <w:color w:val="323130"/>
            <w:sz w:val="24"/>
            <w:szCs w:val="24"/>
          </w:rPr>
          <w:delText xml:space="preserve">The corresponding sections for Experiments 2 (page </w:delText>
        </w:r>
      </w:del>
      <w:del w:id="21" w:author="Maxwell, Nicholas" w:date="2022-09-13T09:33:00Z">
        <w:r w:rsidR="00821573" w:rsidRPr="00821573" w:rsidDel="00D35E17">
          <w:rPr>
            <w:rFonts w:ascii="Times New Roman" w:hAnsi="Times New Roman" w:cs="Times New Roman"/>
            <w:color w:val="323130"/>
            <w:sz w:val="24"/>
            <w:szCs w:val="24"/>
            <w:highlight w:val="yellow"/>
          </w:rPr>
          <w:delText>xx</w:delText>
        </w:r>
      </w:del>
      <w:del w:id="22" w:author="Maxwell, Nicholas" w:date="2022-09-13T09:41:00Z">
        <w:r w:rsidR="00821573" w:rsidDel="000349BC">
          <w:rPr>
            <w:rFonts w:ascii="Times New Roman" w:hAnsi="Times New Roman" w:cs="Times New Roman"/>
            <w:color w:val="323130"/>
            <w:sz w:val="24"/>
            <w:szCs w:val="24"/>
          </w:rPr>
          <w:delText xml:space="preserve">) and 3 (page </w:delText>
        </w:r>
        <w:r w:rsidR="00821573" w:rsidRPr="00821573" w:rsidDel="000349BC">
          <w:rPr>
            <w:rFonts w:ascii="Times New Roman" w:hAnsi="Times New Roman" w:cs="Times New Roman"/>
            <w:color w:val="323130"/>
            <w:sz w:val="24"/>
            <w:szCs w:val="24"/>
            <w:highlight w:val="yellow"/>
          </w:rPr>
          <w:delText>xx</w:delText>
        </w:r>
        <w:r w:rsidR="00821573" w:rsidDel="000349BC">
          <w:rPr>
            <w:rFonts w:ascii="Times New Roman" w:hAnsi="Times New Roman" w:cs="Times New Roman"/>
            <w:color w:val="323130"/>
            <w:sz w:val="24"/>
            <w:szCs w:val="24"/>
          </w:rPr>
          <w:delText>) have similarly been updated.</w:delText>
        </w:r>
      </w:del>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5D14A67A"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del w:id="23" w:author="Maxwell, Nicholas" w:date="2022-09-13T09:35:00Z">
        <w:r w:rsidRPr="00AA0524" w:rsidDel="00D35E17">
          <w:rPr>
            <w:rFonts w:ascii="Times New Roman" w:hAnsi="Times New Roman" w:cs="Times New Roman"/>
            <w:color w:val="323130"/>
            <w:sz w:val="24"/>
            <w:szCs w:val="24"/>
            <w:highlight w:val="yellow"/>
          </w:rPr>
          <w:delText>xx</w:delText>
        </w:r>
        <w:r w:rsidDel="00D35E17">
          <w:rPr>
            <w:rFonts w:ascii="Times New Roman" w:hAnsi="Times New Roman" w:cs="Times New Roman"/>
            <w:color w:val="323130"/>
            <w:sz w:val="24"/>
            <w:szCs w:val="24"/>
          </w:rPr>
          <w:delText xml:space="preserve"> </w:delText>
        </w:r>
      </w:del>
      <w:ins w:id="24" w:author="Maxwell, Nicholas" w:date="2022-09-13T09:35:00Z">
        <w:r w:rsidR="00D35E17">
          <w:rPr>
            <w:rFonts w:ascii="Times New Roman" w:hAnsi="Times New Roman" w:cs="Times New Roman"/>
            <w:color w:val="323130"/>
            <w:sz w:val="24"/>
            <w:szCs w:val="24"/>
            <w:highlight w:val="yellow"/>
          </w:rPr>
          <w:t>29</w:t>
        </w:r>
        <w:r w:rsidR="00D35E17">
          <w:rPr>
            <w:rFonts w:ascii="Times New Roman" w:hAnsi="Times New Roman" w:cs="Times New Roman"/>
            <w:color w:val="323130"/>
            <w:sz w:val="24"/>
            <w:szCs w:val="24"/>
          </w:rPr>
          <w:t xml:space="preserve"> </w:t>
        </w:r>
      </w:ins>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FFD890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ins w:id="25" w:author="Maxwell, Nicholas" w:date="2022-09-13T10:17:00Z">
        <w:r w:rsidR="00663AD8">
          <w:rPr>
            <w:rFonts w:ascii="Times New Roman" w:hAnsi="Times New Roman" w:cs="Times New Roman"/>
            <w:color w:val="323130"/>
            <w:sz w:val="24"/>
            <w:szCs w:val="24"/>
          </w:rPr>
          <w:t xml:space="preserve">g. </w:t>
        </w:r>
      </w:ins>
      <w:del w:id="26" w:author="Maxwell, Nicholas" w:date="2022-09-13T10:16:00Z">
        <w:r w:rsidR="00AF141B" w:rsidRPr="00663AD8" w:rsidDel="00663AD8">
          <w:rPr>
            <w:rFonts w:ascii="Times New Roman" w:hAnsi="Times New Roman" w:cs="Times New Roman"/>
            <w:color w:val="323130"/>
            <w:sz w:val="24"/>
            <w:szCs w:val="24"/>
            <w:highlight w:val="yellow"/>
            <w:rPrChange w:id="27" w:author="Maxwell, Nicholas" w:date="2022-09-13T10:17:00Z">
              <w:rPr>
                <w:rFonts w:ascii="Times New Roman" w:hAnsi="Times New Roman" w:cs="Times New Roman"/>
                <w:color w:val="323130"/>
                <w:sz w:val="24"/>
                <w:szCs w:val="24"/>
              </w:rPr>
            </w:rPrChange>
          </w:rPr>
          <w:delText xml:space="preserve">age </w:delText>
        </w:r>
      </w:del>
      <w:del w:id="28" w:author="Maxwell, Nicholas" w:date="2022-09-13T10:17:00Z">
        <w:r w:rsidR="00AF141B" w:rsidRPr="00663AD8" w:rsidDel="00663AD8">
          <w:rPr>
            <w:rFonts w:ascii="Times New Roman" w:hAnsi="Times New Roman" w:cs="Times New Roman"/>
            <w:color w:val="323130"/>
            <w:sz w:val="24"/>
            <w:szCs w:val="24"/>
            <w:highlight w:val="yellow"/>
          </w:rPr>
          <w:delText>xx</w:delText>
        </w:r>
      </w:del>
      <w:ins w:id="29" w:author="Maxwell, Nicholas" w:date="2022-09-13T10:17:00Z">
        <w:r w:rsidR="00663AD8" w:rsidRPr="00663AD8">
          <w:rPr>
            <w:rFonts w:ascii="Times New Roman" w:hAnsi="Times New Roman" w:cs="Times New Roman"/>
            <w:color w:val="323130"/>
            <w:sz w:val="24"/>
            <w:szCs w:val="24"/>
            <w:highlight w:val="yellow"/>
            <w:rPrChange w:id="30" w:author="Maxwell, Nicholas" w:date="2022-09-13T10:17:00Z">
              <w:rPr>
                <w:rFonts w:ascii="Times New Roman" w:hAnsi="Times New Roman" w:cs="Times New Roman"/>
                <w:color w:val="323130"/>
                <w:sz w:val="24"/>
                <w:szCs w:val="24"/>
              </w:rPr>
            </w:rPrChange>
          </w:rPr>
          <w:t>16</w:t>
        </w:r>
      </w:ins>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del w:id="31" w:author="Maxwell, Nicholas" w:date="2022-09-13T10:19:00Z">
        <w:r w:rsidR="004D30B9" w:rsidRPr="0007369D" w:rsidDel="00D4067D">
          <w:rPr>
            <w:rFonts w:ascii="Times New Roman" w:hAnsi="Times New Roman" w:cs="Times New Roman"/>
            <w:color w:val="323130"/>
            <w:sz w:val="24"/>
            <w:szCs w:val="24"/>
            <w:highlight w:val="yellow"/>
          </w:rPr>
          <w:delText>xx</w:delText>
        </w:r>
      </w:del>
      <w:ins w:id="32" w:author="Maxwell, Nicholas" w:date="2022-09-13T10:19:00Z">
        <w:r w:rsidR="00D4067D">
          <w:rPr>
            <w:rFonts w:ascii="Times New Roman" w:hAnsi="Times New Roman" w:cs="Times New Roman"/>
            <w:color w:val="323130"/>
            <w:sz w:val="24"/>
            <w:szCs w:val="24"/>
            <w:highlight w:val="yellow"/>
          </w:rPr>
          <w:t>17</w:t>
        </w:r>
      </w:ins>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64A98B26"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Discussion on page </w:t>
      </w:r>
      <w:r w:rsidR="00A7360B" w:rsidRPr="00A7360B">
        <w:rPr>
          <w:rFonts w:ascii="Times New Roman" w:hAnsi="Times New Roman" w:cs="Times New Roman"/>
          <w:color w:val="323130"/>
          <w:sz w:val="24"/>
          <w:szCs w:val="24"/>
          <w:highlight w:val="yellow"/>
        </w:rPr>
        <w:t>xx</w:t>
      </w:r>
      <w:r w:rsidR="00A7360B">
        <w:rPr>
          <w:rFonts w:ascii="Times New Roman" w:hAnsi="Times New Roman" w:cs="Times New Roman"/>
          <w:color w:val="323130"/>
          <w:sz w:val="24"/>
          <w:szCs w:val="24"/>
        </w:rPr>
        <w:t xml:space="preserve"> to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3D99C5C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w:t>
      </w:r>
      <w:r w:rsidR="00CC43D4">
        <w:rPr>
          <w:rFonts w:ascii="Times New Roman" w:hAnsi="Times New Roman" w:cs="Times New Roman"/>
          <w:color w:val="323130"/>
          <w:sz w:val="24"/>
          <w:szCs w:val="24"/>
        </w:rPr>
        <w:t xml:space="preserve">pair </w:t>
      </w:r>
      <w:r w:rsidR="003D7128">
        <w:rPr>
          <w:rFonts w:ascii="Times New Roman" w:hAnsi="Times New Roman" w:cs="Times New Roman"/>
          <w:color w:val="323130"/>
          <w:sz w:val="24"/>
          <w:szCs w:val="24"/>
        </w:rPr>
        <w:t xml:space="preserve">higher JOL rating than the latter.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7307B">
        <w:rPr>
          <w:rFonts w:ascii="Times New Roman" w:hAnsi="Times New Roman" w:cs="Times New Roman"/>
          <w:color w:val="323130"/>
          <w:sz w:val="24"/>
          <w:szCs w:val="24"/>
        </w:rPr>
        <w:t xml:space="preserve">these 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Thus, the requirement to make JOLs only benefits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5844C825"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del w:id="33" w:author="Mark Huff" w:date="2022-09-12T17:06:00Z">
        <w:r w:rsidR="009E4390" w:rsidDel="00472834">
          <w:rPr>
            <w:rFonts w:ascii="Times New Roman" w:hAnsi="Times New Roman" w:cs="Times New Roman"/>
            <w:color w:val="323130"/>
            <w:sz w:val="24"/>
            <w:szCs w:val="24"/>
          </w:rPr>
          <w:delText>; however,</w:delText>
        </w:r>
      </w:del>
      <w:ins w:id="34" w:author="Mark Huff" w:date="2022-09-12T17:06:00Z">
        <w:r w:rsidR="00472834">
          <w:rPr>
            <w:rFonts w:ascii="Times New Roman" w:hAnsi="Times New Roman" w:cs="Times New Roman"/>
            <w:color w:val="323130"/>
            <w:sz w:val="24"/>
            <w:szCs w:val="24"/>
          </w:rPr>
          <w:t>, even though</w:t>
        </w:r>
      </w:ins>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readily converge on the cue at retrieval (i.e., both words are thematically related, yet the target is 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page </w:t>
      </w:r>
      <w:r w:rsidR="0088763D" w:rsidRPr="0088763D">
        <w:rPr>
          <w:rFonts w:ascii="Times New Roman" w:hAnsi="Times New Roman" w:cs="Times New Roman"/>
          <w:color w:val="323130"/>
          <w:sz w:val="24"/>
          <w:szCs w:val="24"/>
          <w:highlight w:val="yellow"/>
        </w:rPr>
        <w:t>xx</w:t>
      </w:r>
      <w:r w:rsidR="0088763D">
        <w:rPr>
          <w:rFonts w:ascii="Times New Roman" w:hAnsi="Times New Roman" w:cs="Times New Roman"/>
          <w:color w:val="323130"/>
          <w:sz w:val="24"/>
          <w:szCs w:val="24"/>
        </w:rPr>
        <w:t xml:space="preserve"> 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w:t>
      </w:r>
      <w:proofErr w:type="gramStart"/>
      <w:r w:rsidRPr="00C627FD">
        <w:rPr>
          <w:rFonts w:ascii="Times New Roman" w:hAnsi="Times New Roman" w:cs="Times New Roman"/>
          <w:color w:val="323130"/>
          <w:sz w:val="24"/>
          <w:szCs w:val="24"/>
          <w:shd w:val="clear" w:color="auto" w:fill="FFFFFF"/>
        </w:rPr>
        <w:t>as a result of</w:t>
      </w:r>
      <w:proofErr w:type="gramEnd"/>
      <w:r w:rsidRPr="00C627FD">
        <w:rPr>
          <w:rFonts w:ascii="Times New Roman" w:hAnsi="Times New Roman" w:cs="Times New Roman"/>
          <w:color w:val="323130"/>
          <w:sz w:val="24"/>
          <w:szCs w:val="24"/>
          <w:shd w:val="clear" w:color="auto" w:fill="FFFFFF"/>
        </w:rPr>
        <w:t xml:space="preserve">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0B885086"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ins w:id="35" w:author="Mark Huff" w:date="2022-09-12T17:06:00Z">
        <w:r w:rsidR="00472834">
          <w:rPr>
            <w:rFonts w:ascii="Times New Roman" w:hAnsi="Times New Roman" w:cs="Times New Roman"/>
            <w:color w:val="323130"/>
            <w:sz w:val="24"/>
            <w:szCs w:val="24"/>
          </w:rPr>
          <w:t>when participa</w:t>
        </w:r>
      </w:ins>
      <w:ins w:id="36" w:author="Mark Huff" w:date="2022-09-12T17:07:00Z">
        <w:r w:rsidR="00472834">
          <w:rPr>
            <w:rFonts w:ascii="Times New Roman" w:hAnsi="Times New Roman" w:cs="Times New Roman"/>
            <w:color w:val="323130"/>
            <w:sz w:val="24"/>
            <w:szCs w:val="24"/>
          </w:rPr>
          <w:t xml:space="preserve">nts engage in these judgments, they are choosing to attend to the semantic dimensions at study via relational encoding. </w:t>
        </w:r>
      </w:ins>
      <w:del w:id="37" w:author="Mark Huff" w:date="2022-09-12T17:07:00Z">
        <w:r w:rsidR="00B240EF" w:rsidDel="00472834">
          <w:rPr>
            <w:rFonts w:ascii="Times New Roman" w:hAnsi="Times New Roman" w:cs="Times New Roman"/>
            <w:color w:val="323130"/>
            <w:sz w:val="24"/>
            <w:szCs w:val="24"/>
          </w:rPr>
          <w:delText>th</w:delText>
        </w:r>
        <w:r w:rsidR="006C196B" w:rsidDel="00472834">
          <w:rPr>
            <w:rFonts w:ascii="Times New Roman" w:hAnsi="Times New Roman" w:cs="Times New Roman"/>
            <w:color w:val="323130"/>
            <w:sz w:val="24"/>
            <w:szCs w:val="24"/>
          </w:rPr>
          <w:delText xml:space="preserve">ese </w:delText>
        </w:r>
        <w:r w:rsidR="00B240EF" w:rsidDel="00472834">
          <w:rPr>
            <w:rFonts w:ascii="Times New Roman" w:hAnsi="Times New Roman" w:cs="Times New Roman"/>
            <w:color w:val="323130"/>
            <w:sz w:val="24"/>
            <w:szCs w:val="24"/>
          </w:rPr>
          <w:delText>judgment tasks direct participants attention</w:delText>
        </w:r>
        <w:r w:rsidR="00AC31F0" w:rsidDel="00472834">
          <w:rPr>
            <w:rFonts w:ascii="Times New Roman" w:hAnsi="Times New Roman" w:cs="Times New Roman"/>
            <w:color w:val="323130"/>
            <w:sz w:val="24"/>
            <w:szCs w:val="24"/>
          </w:rPr>
          <w:delText xml:space="preserve"> towards intrinsic cues about each study pair. </w:delText>
        </w:r>
      </w:del>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 xml:space="preserve">JOL tasks selectively encourages participants to engage in relational encoding, but only when pairs are related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773EA7F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del w:id="38" w:author="Mark Huff" w:date="2022-09-12T17:07:00Z">
        <w:r w:rsidR="006C196B" w:rsidDel="00472834">
          <w:rPr>
            <w:rFonts w:ascii="Times New Roman" w:hAnsi="Times New Roman" w:cs="Times New Roman"/>
            <w:color w:val="323130"/>
            <w:sz w:val="24"/>
            <w:szCs w:val="24"/>
          </w:rPr>
          <w:delText>occuring</w:delText>
        </w:r>
      </w:del>
      <w:ins w:id="39" w:author="Mark Huff" w:date="2022-09-12T17:07:00Z">
        <w:r w:rsidR="00472834">
          <w:rPr>
            <w:rFonts w:ascii="Times New Roman" w:hAnsi="Times New Roman" w:cs="Times New Roman"/>
            <w:color w:val="323130"/>
            <w:sz w:val="24"/>
            <w:szCs w:val="24"/>
          </w:rPr>
          <w:t>occurring</w:t>
        </w:r>
      </w:ins>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xml:space="preserve">, the relational encoding task produced similar memorial benefits on related pairs while also extending this benefit to unrelated pairs.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003F7961" w:rsidR="00BE26F0" w:rsidRPr="0075051E" w:rsidRDefault="00465282" w:rsidP="000713B2">
      <w:pPr>
        <w:spacing w:after="0" w:line="240" w:lineRule="auto"/>
        <w:rPr>
          <w:rFonts w:ascii="Times New Roman" w:hAnsi="Times New Roman" w:cs="Times New Roman"/>
          <w:color w:val="323130"/>
          <w:sz w:val="24"/>
          <w:szCs w:val="24"/>
        </w:rPr>
      </w:pPr>
      <w:commentRangeStart w:id="40"/>
      <w:commentRangeStart w:id="41"/>
      <w:commentRangeStart w:id="42"/>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del w:id="43" w:author="Mark Huff" w:date="2022-09-12T17:07:00Z">
        <w:r w:rsidR="003327B5" w:rsidRPr="0075051E" w:rsidDel="00472834">
          <w:rPr>
            <w:rFonts w:ascii="Times New Roman" w:hAnsi="Times New Roman" w:cs="Times New Roman"/>
            <w:color w:val="323130"/>
            <w:sz w:val="24"/>
            <w:szCs w:val="24"/>
          </w:rPr>
          <w:delText>We appreciate this suggestion.</w:delText>
        </w:r>
        <w:r w:rsidR="00777B2D" w:rsidDel="00472834">
          <w:rPr>
            <w:rFonts w:ascii="Times New Roman" w:hAnsi="Times New Roman" w:cs="Times New Roman"/>
            <w:color w:val="323130"/>
            <w:sz w:val="24"/>
            <w:szCs w:val="24"/>
          </w:rPr>
          <w:delText xml:space="preserve"> However, w</w:delText>
        </w:r>
        <w:r w:rsidR="003327B5" w:rsidRPr="0075051E" w:rsidDel="00472834">
          <w:rPr>
            <w:rFonts w:ascii="Times New Roman" w:hAnsi="Times New Roman" w:cs="Times New Roman"/>
            <w:color w:val="323130"/>
            <w:sz w:val="24"/>
            <w:szCs w:val="24"/>
          </w:rPr>
          <w:delText xml:space="preserve">e note that </w:delText>
        </w:r>
        <w:r w:rsidR="00777B2D" w:rsidDel="00472834">
          <w:rPr>
            <w:rFonts w:ascii="Times New Roman" w:hAnsi="Times New Roman" w:cs="Times New Roman"/>
            <w:color w:val="323130"/>
            <w:sz w:val="24"/>
            <w:szCs w:val="24"/>
          </w:rPr>
          <w:delText>the analyses in our initial submission were directly</w:delText>
        </w:r>
      </w:del>
      <w:ins w:id="44" w:author="Mark Huff" w:date="2022-09-12T17:07:00Z">
        <w:r w:rsidR="00472834">
          <w:rPr>
            <w:rFonts w:ascii="Times New Roman" w:hAnsi="Times New Roman" w:cs="Times New Roman"/>
            <w:color w:val="323130"/>
            <w:sz w:val="24"/>
            <w:szCs w:val="24"/>
          </w:rPr>
          <w:t>Our analyses were</w:t>
        </w:r>
      </w:ins>
      <w:r w:rsidR="00777B2D">
        <w:rPr>
          <w:rFonts w:ascii="Times New Roman" w:hAnsi="Times New Roman" w:cs="Times New Roman"/>
          <w:color w:val="323130"/>
          <w:sz w:val="24"/>
          <w:szCs w:val="24"/>
        </w:rPr>
        <w:t xml:space="preserve"> modeled after Janes et al.</w:t>
      </w:r>
      <w:del w:id="45" w:author="Mark Huff" w:date="2022-09-12T17:08:00Z">
        <w:r w:rsidR="00777B2D" w:rsidDel="00472834">
          <w:rPr>
            <w:rFonts w:ascii="Times New Roman" w:hAnsi="Times New Roman" w:cs="Times New Roman"/>
            <w:color w:val="323130"/>
            <w:sz w:val="24"/>
            <w:szCs w:val="24"/>
          </w:rPr>
          <w:delText>’s</w:delText>
        </w:r>
      </w:del>
      <w:r w:rsidR="00777B2D">
        <w:rPr>
          <w:rFonts w:ascii="Times New Roman" w:hAnsi="Times New Roman" w:cs="Times New Roman"/>
          <w:color w:val="323130"/>
          <w:sz w:val="24"/>
          <w:szCs w:val="24"/>
        </w:rPr>
        <w:t xml:space="preserve">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del w:id="46" w:author="Mark Huff" w:date="2022-09-12T17:08:00Z">
        <w:r w:rsidR="003327B5" w:rsidRPr="0075051E" w:rsidDel="00472834">
          <w:rPr>
            <w:rFonts w:ascii="Times New Roman" w:hAnsi="Times New Roman" w:cs="Times New Roman"/>
            <w:color w:val="323130"/>
            <w:sz w:val="24"/>
            <w:szCs w:val="24"/>
          </w:rPr>
          <w:delText xml:space="preserve">suggested </w:delText>
        </w:r>
      </w:del>
      <w:r w:rsidR="003327B5" w:rsidRPr="0075051E">
        <w:rPr>
          <w:rFonts w:ascii="Times New Roman" w:hAnsi="Times New Roman" w:cs="Times New Roman"/>
          <w:color w:val="323130"/>
          <w:sz w:val="24"/>
          <w:szCs w:val="24"/>
        </w:rPr>
        <w:t>analyses</w:t>
      </w:r>
      <w:ins w:id="47" w:author="Mark Huff" w:date="2022-09-12T17:08:00Z">
        <w:r w:rsidR="00472834">
          <w:rPr>
            <w:rFonts w:ascii="Times New Roman" w:hAnsi="Times New Roman" w:cs="Times New Roman"/>
            <w:color w:val="323130"/>
            <w:sz w:val="24"/>
            <w:szCs w:val="24"/>
          </w:rPr>
          <w:t xml:space="preserve"> you have suggested</w:t>
        </w:r>
      </w:ins>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del w:id="48" w:author="Mark Huff" w:date="2022-09-12T17:08:00Z">
        <w:r w:rsidR="00F366E7" w:rsidRPr="0075051E" w:rsidDel="00472834">
          <w:rPr>
            <w:rFonts w:ascii="Times New Roman" w:hAnsi="Times New Roman" w:cs="Times New Roman"/>
            <w:color w:val="323130"/>
            <w:sz w:val="24"/>
            <w:szCs w:val="24"/>
          </w:rPr>
          <w:delText xml:space="preserve">we note that all analyses yield significant main effects of </w:delText>
        </w:r>
        <w:r w:rsidR="00A075AB" w:rsidRPr="0075051E" w:rsidDel="00472834">
          <w:rPr>
            <w:rFonts w:ascii="Times New Roman" w:hAnsi="Times New Roman" w:cs="Times New Roman"/>
            <w:color w:val="323130"/>
            <w:sz w:val="24"/>
            <w:szCs w:val="24"/>
          </w:rPr>
          <w:delText xml:space="preserve">Encoding Strategy </w:delText>
        </w:r>
        <w:r w:rsidR="00C606BA"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i/>
            <w:iCs/>
            <w:color w:val="323130"/>
            <w:sz w:val="24"/>
            <w:szCs w:val="24"/>
          </w:rPr>
          <w:delText>F</w:delText>
        </w:r>
        <w:r w:rsidR="00C606BA" w:rsidRPr="0075051E" w:rsidDel="00472834">
          <w:rPr>
            <w:rFonts w:ascii="Times New Roman" w:hAnsi="Times New Roman" w:cs="Times New Roman"/>
            <w:color w:val="323130"/>
            <w:sz w:val="24"/>
            <w:szCs w:val="24"/>
          </w:rPr>
          <w:delText xml:space="preserve">s </w:delText>
        </w:r>
        <w:r w:rsidR="008D762B" w:rsidRPr="0075051E" w:rsidDel="00472834">
          <w:rPr>
            <w:rFonts w:ascii="Times New Roman" w:hAnsi="Times New Roman" w:cs="Times New Roman"/>
            <w:color w:val="323130"/>
            <w:sz w:val="24"/>
            <w:szCs w:val="24"/>
          </w:rPr>
          <w:delText>≥</w:delText>
        </w:r>
        <w:r w:rsidR="00C606BA" w:rsidRPr="0075051E" w:rsidDel="00472834">
          <w:rPr>
            <w:rFonts w:ascii="Times New Roman" w:hAnsi="Times New Roman" w:cs="Times New Roman"/>
            <w:color w:val="323130"/>
            <w:sz w:val="24"/>
            <w:szCs w:val="24"/>
          </w:rPr>
          <w:delText xml:space="preserve"> </w:delText>
        </w:r>
        <w:r w:rsidR="00A96780" w:rsidRPr="0075051E" w:rsidDel="00472834">
          <w:rPr>
            <w:rFonts w:ascii="Times New Roman" w:hAnsi="Times New Roman" w:cs="Times New Roman"/>
            <w:color w:val="323130"/>
            <w:sz w:val="24"/>
            <w:szCs w:val="24"/>
          </w:rPr>
          <w:delText>9.36</w:delText>
        </w:r>
        <w:r w:rsidR="00C606BA" w:rsidRPr="0075051E" w:rsidDel="00472834">
          <w:rPr>
            <w:rFonts w:ascii="Times New Roman" w:hAnsi="Times New Roman" w:cs="Times New Roman"/>
            <w:color w:val="323130"/>
            <w:sz w:val="24"/>
            <w:szCs w:val="24"/>
          </w:rPr>
          <w:delText xml:space="preserve">; </w:delText>
        </w:r>
        <w:r w:rsidR="00C606BA" w:rsidRPr="0075051E" w:rsidDel="00472834">
          <w:rPr>
            <w:rFonts w:ascii="Times New Roman" w:hAnsi="Times New Roman" w:cs="Times New Roman"/>
            <w:i/>
            <w:iCs/>
            <w:sz w:val="24"/>
            <w:szCs w:val="24"/>
          </w:rPr>
          <w:delText>η</w:delText>
        </w:r>
        <w:r w:rsidR="00C606BA" w:rsidRPr="0075051E" w:rsidDel="00472834">
          <w:rPr>
            <w:rFonts w:ascii="Times New Roman" w:hAnsi="Times New Roman" w:cs="Times New Roman"/>
            <w:i/>
            <w:iCs/>
            <w:sz w:val="24"/>
            <w:szCs w:val="24"/>
            <w:vertAlign w:val="subscript"/>
          </w:rPr>
          <w:delText>p</w:delText>
        </w:r>
        <w:r w:rsidR="00C606BA" w:rsidRPr="0075051E" w:rsidDel="00472834">
          <w:rPr>
            <w:rFonts w:ascii="Times New Roman" w:hAnsi="Times New Roman" w:cs="Times New Roman"/>
            <w:sz w:val="24"/>
            <w:szCs w:val="24"/>
            <w:vertAlign w:val="superscript"/>
          </w:rPr>
          <w:delText>2</w:delText>
        </w:r>
        <w:r w:rsidR="00C606BA" w:rsidRPr="0075051E" w:rsidDel="00472834">
          <w:rPr>
            <w:rFonts w:ascii="Times New Roman" w:hAnsi="Times New Roman" w:cs="Times New Roman"/>
            <w:color w:val="323130"/>
            <w:sz w:val="24"/>
            <w:szCs w:val="24"/>
          </w:rPr>
          <w:delText>s</w:delText>
        </w:r>
        <w:r w:rsidR="008D762B" w:rsidRPr="0075051E" w:rsidDel="00472834">
          <w:rPr>
            <w:rFonts w:ascii="Times New Roman" w:hAnsi="Times New Roman" w:cs="Times New Roman"/>
            <w:color w:val="323130"/>
            <w:sz w:val="24"/>
            <w:szCs w:val="24"/>
          </w:rPr>
          <w:delText xml:space="preserve"> ≥ </w:delText>
        </w:r>
        <w:r w:rsidR="00253516" w:rsidRPr="0075051E" w:rsidDel="00472834">
          <w:rPr>
            <w:rFonts w:ascii="Times New Roman" w:hAnsi="Times New Roman" w:cs="Times New Roman"/>
            <w:color w:val="323130"/>
            <w:sz w:val="24"/>
            <w:szCs w:val="24"/>
          </w:rPr>
          <w:delText>.07</w:delText>
        </w:r>
        <w:r w:rsidR="008D762B" w:rsidRPr="0075051E" w:rsidDel="00472834">
          <w:rPr>
            <w:rFonts w:ascii="Times New Roman" w:hAnsi="Times New Roman" w:cs="Times New Roman"/>
            <w:color w:val="323130"/>
            <w:sz w:val="24"/>
            <w:szCs w:val="24"/>
          </w:rPr>
          <w:delText>)</w:delText>
        </w:r>
        <w:r w:rsidR="006C54AE" w:rsidRPr="0075051E" w:rsidDel="00472834">
          <w:rPr>
            <w:rFonts w:ascii="Times New Roman" w:hAnsi="Times New Roman" w:cs="Times New Roman"/>
            <w:color w:val="323130"/>
            <w:sz w:val="24"/>
            <w:szCs w:val="24"/>
          </w:rPr>
          <w:delText xml:space="preserve">, and importantly, </w:delText>
        </w:r>
      </w:del>
      <w:r w:rsidR="006C54AE" w:rsidRPr="0075051E">
        <w:rPr>
          <w:rFonts w:ascii="Times New Roman" w:hAnsi="Times New Roman" w:cs="Times New Roman"/>
          <w:color w:val="323130"/>
          <w:sz w:val="24"/>
          <w:szCs w:val="24"/>
        </w:rPr>
        <w:t xml:space="preserve">no significant interactions </w:t>
      </w:r>
      <w:del w:id="49" w:author="Mark Huff" w:date="2022-09-12T17:08:00Z">
        <w:r w:rsidR="00565CE6" w:rsidDel="00472834">
          <w:rPr>
            <w:rFonts w:ascii="Times New Roman" w:hAnsi="Times New Roman" w:cs="Times New Roman"/>
            <w:color w:val="323130"/>
            <w:sz w:val="24"/>
            <w:szCs w:val="24"/>
          </w:rPr>
          <w:delText xml:space="preserve">emerge </w:delText>
        </w:r>
      </w:del>
      <w:ins w:id="50" w:author="Mark Huff" w:date="2022-09-12T17:08:00Z">
        <w:r w:rsidR="00472834">
          <w:rPr>
            <w:rFonts w:ascii="Times New Roman" w:hAnsi="Times New Roman" w:cs="Times New Roman"/>
            <w:color w:val="323130"/>
            <w:sz w:val="24"/>
            <w:szCs w:val="24"/>
          </w:rPr>
          <w:t xml:space="preserve">were found </w:t>
        </w:r>
      </w:ins>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ins w:id="51" w:author="Mark Huff" w:date="2022-09-12T17:09:00Z">
        <w:r w:rsidR="00472834">
          <w:rPr>
            <w:rFonts w:ascii="Times New Roman" w:hAnsi="Times New Roman" w:cs="Times New Roman"/>
            <w:color w:val="323130"/>
            <w:sz w:val="24"/>
            <w:szCs w:val="24"/>
          </w:rPr>
          <w:t>, indicating that both analyses yield the same conclusions</w:t>
        </w:r>
      </w:ins>
      <w:r w:rsidR="006A6FA4" w:rsidRPr="0075051E">
        <w:rPr>
          <w:rFonts w:ascii="Times New Roman" w:hAnsi="Times New Roman" w:cs="Times New Roman"/>
          <w:color w:val="323130"/>
          <w:sz w:val="24"/>
          <w:szCs w:val="24"/>
        </w:rPr>
        <w:t>.</w:t>
      </w:r>
      <w:commentRangeEnd w:id="40"/>
      <w:r w:rsidR="00D17798" w:rsidRPr="0075051E">
        <w:rPr>
          <w:rStyle w:val="CommentReference"/>
        </w:rPr>
        <w:commentReference w:id="40"/>
      </w:r>
      <w:commentRangeEnd w:id="41"/>
      <w:r w:rsidR="00D269FD">
        <w:rPr>
          <w:rStyle w:val="CommentReference"/>
        </w:rPr>
        <w:commentReference w:id="41"/>
      </w:r>
      <w:commentRangeEnd w:id="42"/>
      <w:r w:rsidR="00AF0E94">
        <w:rPr>
          <w:rStyle w:val="CommentReference"/>
        </w:rPr>
        <w:commentReference w:id="42"/>
      </w:r>
      <w:r w:rsidR="00565CE6">
        <w:rPr>
          <w:rFonts w:ascii="Times New Roman" w:hAnsi="Times New Roman" w:cs="Times New Roman"/>
          <w:color w:val="323130"/>
          <w:sz w:val="24"/>
          <w:szCs w:val="24"/>
        </w:rPr>
        <w:t xml:space="preserve"> </w:t>
      </w:r>
      <w:del w:id="52" w:author="Mark Huff" w:date="2022-09-12T17:09:00Z">
        <w:r w:rsidR="00565CE6" w:rsidDel="00472834">
          <w:rPr>
            <w:rFonts w:ascii="Times New Roman" w:hAnsi="Times New Roman" w:cs="Times New Roman"/>
            <w:color w:val="323130"/>
            <w:sz w:val="24"/>
            <w:szCs w:val="24"/>
          </w:rPr>
          <w:delText>Thus, it is likely tha</w:delText>
        </w:r>
        <w:r w:rsidR="000F6980" w:rsidDel="00472834">
          <w:rPr>
            <w:rFonts w:ascii="Times New Roman" w:hAnsi="Times New Roman" w:cs="Times New Roman"/>
            <w:color w:val="323130"/>
            <w:sz w:val="24"/>
            <w:szCs w:val="24"/>
          </w:rPr>
          <w:delText>t list structure does not differently affect reactivity.</w:delText>
        </w:r>
      </w:del>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51D1F847"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most 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t>
      </w:r>
      <w:del w:id="53" w:author="Mark Huff" w:date="2022-09-12T17:09:00Z">
        <w:r w:rsidR="00BB1164" w:rsidDel="00472834">
          <w:rPr>
            <w:rFonts w:ascii="Times New Roman" w:hAnsi="Times New Roman" w:cs="Times New Roman"/>
            <w:color w:val="323130"/>
            <w:sz w:val="24"/>
            <w:szCs w:val="24"/>
          </w:rPr>
          <w:delText>we note tha</w:delText>
        </w:r>
        <w:r w:rsidR="000754A4" w:rsidDel="00472834">
          <w:rPr>
            <w:rFonts w:ascii="Times New Roman" w:hAnsi="Times New Roman" w:cs="Times New Roman"/>
            <w:color w:val="323130"/>
            <w:sz w:val="24"/>
            <w:szCs w:val="24"/>
          </w:rPr>
          <w:delText>t</w:delText>
        </w:r>
        <w:r w:rsidR="00BB1164" w:rsidDel="00472834">
          <w:rPr>
            <w:rFonts w:ascii="Times New Roman" w:hAnsi="Times New Roman" w:cs="Times New Roman"/>
            <w:color w:val="323130"/>
            <w:sz w:val="24"/>
            <w:szCs w:val="24"/>
          </w:rPr>
          <w:delText xml:space="preserve"> </w:delText>
        </w:r>
      </w:del>
      <w:r w:rsidR="00BB1164">
        <w:rPr>
          <w:rFonts w:ascii="Times New Roman" w:hAnsi="Times New Roman" w:cs="Times New Roman"/>
          <w:color w:val="323130"/>
          <w:sz w:val="24"/>
          <w:szCs w:val="24"/>
        </w:rPr>
        <w:t xml:space="preserve">Mitchum et al. </w:t>
      </w:r>
      <w:r w:rsidR="000754A4">
        <w:rPr>
          <w:rFonts w:ascii="Times New Roman" w:hAnsi="Times New Roman" w:cs="Times New Roman"/>
          <w:color w:val="323130"/>
          <w:sz w:val="24"/>
          <w:szCs w:val="24"/>
        </w:rPr>
        <w:t xml:space="preserve">(2016) </w:t>
      </w:r>
      <w:del w:id="54" w:author="Mark Huff" w:date="2022-09-12T17:09:00Z">
        <w:r w:rsidR="000754A4" w:rsidDel="00472834">
          <w:rPr>
            <w:rFonts w:ascii="Times New Roman" w:hAnsi="Times New Roman" w:cs="Times New Roman"/>
            <w:color w:val="323130"/>
            <w:sz w:val="24"/>
            <w:szCs w:val="24"/>
          </w:rPr>
          <w:delText xml:space="preserve">reported </w:delText>
        </w:r>
        <w:r w:rsidR="004A2FA0" w:rsidDel="00472834">
          <w:rPr>
            <w:rFonts w:ascii="Times New Roman" w:hAnsi="Times New Roman" w:cs="Times New Roman"/>
            <w:color w:val="323130"/>
            <w:sz w:val="24"/>
            <w:szCs w:val="24"/>
          </w:rPr>
          <w:delText xml:space="preserve">a </w:delText>
        </w:r>
        <w:r w:rsidR="00274F1B" w:rsidDel="00472834">
          <w:rPr>
            <w:rFonts w:ascii="Times New Roman" w:hAnsi="Times New Roman" w:cs="Times New Roman"/>
            <w:color w:val="323130"/>
            <w:sz w:val="24"/>
            <w:szCs w:val="24"/>
          </w:rPr>
          <w:delText xml:space="preserve">divergent </w:delText>
        </w:r>
        <w:r w:rsidR="000754A4" w:rsidDel="00472834">
          <w:rPr>
            <w:rFonts w:ascii="Times New Roman" w:hAnsi="Times New Roman" w:cs="Times New Roman"/>
            <w:color w:val="323130"/>
            <w:sz w:val="24"/>
            <w:szCs w:val="24"/>
          </w:rPr>
          <w:delText>pattern</w:delText>
        </w:r>
        <w:r w:rsidR="004A2FA0" w:rsidDel="00472834">
          <w:rPr>
            <w:rFonts w:ascii="Times New Roman" w:hAnsi="Times New Roman" w:cs="Times New Roman"/>
            <w:color w:val="323130"/>
            <w:sz w:val="24"/>
            <w:szCs w:val="24"/>
          </w:rPr>
          <w:delText xml:space="preserve"> in which </w:delText>
        </w:r>
        <w:r w:rsidR="000754A4" w:rsidDel="00472834">
          <w:rPr>
            <w:rFonts w:ascii="Times New Roman" w:hAnsi="Times New Roman" w:cs="Times New Roman"/>
            <w:color w:val="323130"/>
            <w:sz w:val="24"/>
            <w:szCs w:val="24"/>
          </w:rPr>
          <w:delText xml:space="preserve">related pairs showed no reactivity, </w:delText>
        </w:r>
        <w:r w:rsidR="00705160" w:rsidDel="00472834">
          <w:rPr>
            <w:rFonts w:ascii="Times New Roman" w:hAnsi="Times New Roman" w:cs="Times New Roman"/>
            <w:color w:val="323130"/>
            <w:sz w:val="24"/>
            <w:szCs w:val="24"/>
          </w:rPr>
          <w:delText>and</w:delText>
        </w:r>
        <w:r w:rsidR="000754A4" w:rsidDel="00472834">
          <w:rPr>
            <w:rFonts w:ascii="Times New Roman" w:hAnsi="Times New Roman" w:cs="Times New Roman"/>
            <w:color w:val="323130"/>
            <w:sz w:val="24"/>
            <w:szCs w:val="24"/>
          </w:rPr>
          <w:delText xml:space="preserve"> JOLs produced </w:delText>
        </w:r>
      </w:del>
      <w:r w:rsidR="000754A4" w:rsidRPr="00472834">
        <w:rPr>
          <w:rFonts w:ascii="Times New Roman" w:hAnsi="Times New Roman" w:cs="Times New Roman"/>
          <w:color w:val="323130"/>
          <w:sz w:val="24"/>
          <w:szCs w:val="24"/>
          <w:rPrChange w:id="55" w:author="Mark Huff" w:date="2022-09-12T17:09:00Z">
            <w:rPr>
              <w:rFonts w:ascii="Times New Roman" w:hAnsi="Times New Roman" w:cs="Times New Roman"/>
              <w:i/>
              <w:iCs/>
              <w:color w:val="323130"/>
              <w:sz w:val="24"/>
              <w:szCs w:val="24"/>
            </w:rPr>
          </w:rPrChange>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del w:id="56" w:author="Mark Huff" w:date="2022-09-12T17:12:00Z">
        <w:r w:rsidR="003945D8" w:rsidDel="00D269FD">
          <w:rPr>
            <w:rFonts w:ascii="Times New Roman" w:hAnsi="Times New Roman" w:cs="Times New Roman"/>
            <w:color w:val="323130"/>
            <w:sz w:val="24"/>
            <w:szCs w:val="24"/>
          </w:rPr>
          <w:delText xml:space="preserve">as </w:delText>
        </w:r>
        <w:r w:rsidR="00006934" w:rsidDel="00D269FD">
          <w:rPr>
            <w:rFonts w:ascii="Times New Roman" w:hAnsi="Times New Roman" w:cs="Times New Roman"/>
            <w:color w:val="323130"/>
            <w:sz w:val="24"/>
            <w:szCs w:val="24"/>
          </w:rPr>
          <w:delText xml:space="preserve">the potential for negative reactivity on </w:delText>
        </w:r>
        <w:r w:rsidR="003945D8" w:rsidDel="00D269FD">
          <w:rPr>
            <w:rFonts w:ascii="Times New Roman" w:hAnsi="Times New Roman" w:cs="Times New Roman"/>
            <w:color w:val="323130"/>
            <w:sz w:val="24"/>
            <w:szCs w:val="24"/>
          </w:rPr>
          <w:delText>this pair type</w:delText>
        </w:r>
        <w:r w:rsidR="00006934" w:rsidDel="00D269FD">
          <w:rPr>
            <w:rFonts w:ascii="Times New Roman" w:hAnsi="Times New Roman" w:cs="Times New Roman"/>
            <w:color w:val="323130"/>
            <w:sz w:val="24"/>
            <w:szCs w:val="24"/>
          </w:rPr>
          <w:delText xml:space="preserve"> remains</w:delText>
        </w:r>
        <w:r w:rsidR="00705160" w:rsidDel="00D269FD">
          <w:rPr>
            <w:rFonts w:ascii="Times New Roman" w:hAnsi="Times New Roman" w:cs="Times New Roman"/>
            <w:color w:val="323130"/>
            <w:sz w:val="24"/>
            <w:szCs w:val="24"/>
          </w:rPr>
          <w:delText xml:space="preserve"> a possibility</w:delText>
        </w:r>
      </w:del>
      <w:ins w:id="57" w:author="Mark Huff" w:date="2022-09-12T17:12:00Z">
        <w:r w:rsidR="00D269FD">
          <w:rPr>
            <w:rFonts w:ascii="Times New Roman" w:hAnsi="Times New Roman" w:cs="Times New Roman"/>
            <w:color w:val="323130"/>
            <w:sz w:val="24"/>
            <w:szCs w:val="24"/>
          </w:rPr>
          <w:t>to determine the reliability of our data</w:t>
        </w:r>
      </w:ins>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lastRenderedPageBreak/>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58"/>
      <w:commentRangeStart w:id="59"/>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58"/>
      <w:r w:rsidR="00BC0520">
        <w:rPr>
          <w:rStyle w:val="CommentReference"/>
        </w:rPr>
        <w:commentReference w:id="58"/>
      </w:r>
      <w:commentRangeEnd w:id="59"/>
      <w:r w:rsidR="00D269FD">
        <w:rPr>
          <w:rStyle w:val="CommentReference"/>
        </w:rPr>
        <w:commentReference w:id="59"/>
      </w:r>
      <w:r w:rsidRPr="00C627FD">
        <w:rPr>
          <w:rFonts w:ascii="Times New Roman" w:hAnsi="Times New Roman" w:cs="Times New Roman"/>
          <w:color w:val="323130"/>
          <w:sz w:val="24"/>
          <w:szCs w:val="24"/>
        </w:rPr>
        <w:br/>
      </w:r>
    </w:p>
    <w:p w14:paraId="44B42B6E" w14:textId="446FC66E"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del w:id="60" w:author="Mark Huff" w:date="2022-09-12T17:13:00Z">
        <w:r w:rsidR="00F923B3" w:rsidDel="00D269FD">
          <w:rPr>
            <w:rFonts w:ascii="Times New Roman" w:hAnsi="Times New Roman" w:cs="Times New Roman"/>
            <w:color w:val="323130"/>
            <w:sz w:val="24"/>
            <w:szCs w:val="24"/>
          </w:rPr>
          <w:delText xml:space="preserve">have elected </w:delText>
        </w:r>
      </w:del>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00C8237C"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the</w:t>
      </w:r>
      <w:r w:rsidR="002A219E">
        <w:rPr>
          <w:rFonts w:ascii="Times New Roman" w:hAnsi="Times New Roman" w:cs="Times New Roman"/>
          <w:color w:val="323130"/>
          <w:sz w:val="24"/>
          <w:szCs w:val="24"/>
          <w:shd w:val="clear" w:color="auto" w:fill="FFFFFF"/>
        </w:rPr>
        <w:t xml:space="preserve"> </w:t>
      </w:r>
      <w:r w:rsidR="006654B5">
        <w:rPr>
          <w:rFonts w:ascii="Times New Roman" w:hAnsi="Times New Roman" w:cs="Times New Roman"/>
          <w:color w:val="323130"/>
          <w:sz w:val="24"/>
          <w:szCs w:val="24"/>
          <w:shd w:val="clear" w:color="auto" w:fill="FFFFFF"/>
        </w:rPr>
        <w:t>paragraph on p</w:t>
      </w:r>
      <w:ins w:id="61" w:author="Nick Maxwell" w:date="2022-09-13T11:15:00Z">
        <w:r w:rsidR="005112B4">
          <w:rPr>
            <w:rFonts w:ascii="Times New Roman" w:hAnsi="Times New Roman" w:cs="Times New Roman"/>
            <w:color w:val="323130"/>
            <w:sz w:val="24"/>
            <w:szCs w:val="24"/>
            <w:shd w:val="clear" w:color="auto" w:fill="FFFFFF"/>
          </w:rPr>
          <w:t>g.</w:t>
        </w:r>
      </w:ins>
      <w:del w:id="62" w:author="Nick Maxwell" w:date="2022-09-13T11:15:00Z">
        <w:r w:rsidR="006654B5" w:rsidDel="005112B4">
          <w:rPr>
            <w:rFonts w:ascii="Times New Roman" w:hAnsi="Times New Roman" w:cs="Times New Roman"/>
            <w:color w:val="323130"/>
            <w:sz w:val="24"/>
            <w:szCs w:val="24"/>
            <w:shd w:val="clear" w:color="auto" w:fill="FFFFFF"/>
          </w:rPr>
          <w:delText>age</w:delText>
        </w:r>
      </w:del>
      <w:r w:rsidR="006654B5">
        <w:rPr>
          <w:rFonts w:ascii="Times New Roman" w:hAnsi="Times New Roman" w:cs="Times New Roman"/>
          <w:color w:val="323130"/>
          <w:sz w:val="24"/>
          <w:szCs w:val="24"/>
          <w:shd w:val="clear" w:color="auto" w:fill="FFFFFF"/>
        </w:rPr>
        <w:t xml:space="preserve"> </w:t>
      </w:r>
      <w:del w:id="63" w:author="Nick Maxwell" w:date="2022-09-13T11:15:00Z">
        <w:r w:rsidR="006654B5" w:rsidRPr="005112B4" w:rsidDel="005112B4">
          <w:rPr>
            <w:rFonts w:ascii="Times New Roman" w:hAnsi="Times New Roman" w:cs="Times New Roman"/>
            <w:color w:val="323130"/>
            <w:sz w:val="24"/>
            <w:szCs w:val="24"/>
            <w:highlight w:val="yellow"/>
            <w:shd w:val="clear" w:color="auto" w:fill="FFFFFF"/>
          </w:rPr>
          <w:delText>xx</w:delText>
        </w:r>
        <w:r w:rsidR="006654B5" w:rsidRPr="005112B4" w:rsidDel="005112B4">
          <w:rPr>
            <w:rFonts w:ascii="Times New Roman" w:hAnsi="Times New Roman" w:cs="Times New Roman"/>
            <w:color w:val="323130"/>
            <w:sz w:val="24"/>
            <w:szCs w:val="24"/>
            <w:highlight w:val="yellow"/>
            <w:shd w:val="clear" w:color="auto" w:fill="FFFFFF"/>
            <w:rPrChange w:id="64" w:author="Nick Maxwell" w:date="2022-09-13T11:15:00Z">
              <w:rPr>
                <w:rFonts w:ascii="Times New Roman" w:hAnsi="Times New Roman" w:cs="Times New Roman"/>
                <w:color w:val="323130"/>
                <w:sz w:val="24"/>
                <w:szCs w:val="24"/>
                <w:shd w:val="clear" w:color="auto" w:fill="FFFFFF"/>
              </w:rPr>
            </w:rPrChange>
          </w:rPr>
          <w:delText xml:space="preserve"> </w:delText>
        </w:r>
      </w:del>
      <w:ins w:id="65" w:author="Nick Maxwell" w:date="2022-09-13T11:15:00Z">
        <w:r w:rsidR="005112B4" w:rsidRPr="005112B4">
          <w:rPr>
            <w:rFonts w:ascii="Times New Roman" w:hAnsi="Times New Roman" w:cs="Times New Roman"/>
            <w:color w:val="323130"/>
            <w:sz w:val="24"/>
            <w:szCs w:val="24"/>
            <w:highlight w:val="yellow"/>
            <w:shd w:val="clear" w:color="auto" w:fill="FFFFFF"/>
            <w:rPrChange w:id="66" w:author="Nick Maxwell" w:date="2022-09-13T11:15:00Z">
              <w:rPr>
                <w:rFonts w:ascii="Times New Roman" w:hAnsi="Times New Roman" w:cs="Times New Roman"/>
                <w:color w:val="323130"/>
                <w:sz w:val="24"/>
                <w:szCs w:val="24"/>
                <w:shd w:val="clear" w:color="auto" w:fill="FFFFFF"/>
              </w:rPr>
            </w:rPrChange>
          </w:rPr>
          <w:t>10</w:t>
        </w:r>
        <w:r w:rsidR="005112B4">
          <w:rPr>
            <w:rFonts w:ascii="Times New Roman" w:hAnsi="Times New Roman" w:cs="Times New Roman"/>
            <w:color w:val="323130"/>
            <w:sz w:val="24"/>
            <w:szCs w:val="24"/>
            <w:shd w:val="clear" w:color="auto" w:fill="FFFFFF"/>
          </w:rPr>
          <w:t xml:space="preserve"> </w:t>
        </w:r>
      </w:ins>
      <w:r w:rsidR="002A219E">
        <w:rPr>
          <w:rFonts w:ascii="Times New Roman" w:hAnsi="Times New Roman" w:cs="Times New Roman"/>
          <w:color w:val="323130"/>
          <w:sz w:val="24"/>
          <w:szCs w:val="24"/>
          <w:shd w:val="clear" w:color="auto" w:fill="FFFFFF"/>
        </w:rPr>
        <w:t>describing the power analysis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25725F94"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5664A1B9"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no </w:t>
      </w:r>
      <w:r w:rsidR="002D49BA">
        <w:rPr>
          <w:rFonts w:ascii="Times New Roman" w:hAnsi="Times New Roman" w:cs="Times New Roman"/>
          <w:color w:val="323130"/>
          <w:sz w:val="24"/>
          <w:szCs w:val="24"/>
        </w:rPr>
        <w:t xml:space="preserve">clear </w:t>
      </w:r>
      <w:r>
        <w:rPr>
          <w:rFonts w:ascii="Times New Roman" w:hAnsi="Times New Roman" w:cs="Times New Roman"/>
          <w:color w:val="323130"/>
          <w:sz w:val="24"/>
          <w:szCs w:val="24"/>
        </w:rPr>
        <w:t>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w:t>
      </w:r>
      <w:proofErr w:type="spellStart"/>
      <w:r w:rsidR="00437652" w:rsidRPr="00437652">
        <w:rPr>
          <w:rFonts w:ascii="Times New Roman" w:hAnsi="Times New Roman" w:cs="Times New Roman"/>
          <w:color w:val="323130"/>
          <w:sz w:val="24"/>
          <w:szCs w:val="24"/>
        </w:rPr>
        <w:t>Slamecka</w:t>
      </w:r>
      <w:proofErr w:type="spellEnd"/>
      <w:r w:rsidR="00437652" w:rsidRPr="00437652">
        <w:rPr>
          <w:rFonts w:ascii="Times New Roman" w:hAnsi="Times New Roman" w:cs="Times New Roman"/>
          <w:color w:val="323130"/>
          <w:sz w:val="24"/>
          <w:szCs w:val="24"/>
        </w:rPr>
        <w:t xml:space="preserve"> &amp; Graf, 1978) and production (</w:t>
      </w:r>
      <w:proofErr w:type="spellStart"/>
      <w:r w:rsidR="00437652" w:rsidRPr="00437652">
        <w:rPr>
          <w:rFonts w:ascii="Times New Roman" w:hAnsi="Times New Roman" w:cs="Times New Roman"/>
          <w:color w:val="323130"/>
          <w:sz w:val="24"/>
          <w:szCs w:val="24"/>
        </w:rPr>
        <w:t>Icht</w:t>
      </w:r>
      <w:proofErr w:type="spellEnd"/>
      <w:r w:rsidR="00437652" w:rsidRPr="00437652">
        <w:rPr>
          <w:rFonts w:ascii="Times New Roman" w:hAnsi="Times New Roman" w:cs="Times New Roman"/>
          <w:color w:val="323130"/>
          <w:sz w:val="24"/>
          <w:szCs w:val="24"/>
        </w:rPr>
        <w:t xml:space="preserve">, Mama, &amp; </w:t>
      </w:r>
      <w:proofErr w:type="spellStart"/>
      <w:r w:rsidR="00437652" w:rsidRPr="00437652">
        <w:rPr>
          <w:rFonts w:ascii="Times New Roman" w:hAnsi="Times New Roman" w:cs="Times New Roman"/>
          <w:color w:val="323130"/>
          <w:sz w:val="24"/>
          <w:szCs w:val="24"/>
        </w:rPr>
        <w:t>Algom</w:t>
      </w:r>
      <w:proofErr w:type="spellEnd"/>
      <w:r w:rsidR="00437652" w:rsidRPr="00437652">
        <w:rPr>
          <w:rFonts w:ascii="Times New Roman" w:hAnsi="Times New Roman" w:cs="Times New Roman"/>
          <w:color w:val="323130"/>
          <w:sz w:val="24"/>
          <w:szCs w:val="24"/>
        </w:rPr>
        <w:t>, 2014) have been shown to occur even 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w:t>
      </w:r>
      <w:r w:rsidR="00FE7CF7">
        <w:rPr>
          <w:rFonts w:ascii="Times New Roman" w:hAnsi="Times New Roman" w:cs="Times New Roman"/>
          <w:color w:val="323130"/>
          <w:sz w:val="24"/>
          <w:szCs w:val="24"/>
        </w:rPr>
        <w:lastRenderedPageBreak/>
        <w:t>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B2F4BE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 xml:space="preserve">egarding participants’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792FBE">
        <w:rPr>
          <w:rFonts w:ascii="Times New Roman" w:hAnsi="Times New Roman" w:cs="Times New Roman"/>
          <w:color w:val="323130"/>
          <w:sz w:val="24"/>
          <w:szCs w:val="24"/>
        </w:rPr>
        <w:t>For example</w:t>
      </w:r>
      <w:r w:rsidR="00A00511">
        <w:rPr>
          <w:rFonts w:ascii="Times New Roman" w:hAnsi="Times New Roman" w:cs="Times New Roman"/>
          <w:color w:val="323130"/>
          <w:sz w:val="24"/>
          <w:szCs w:val="24"/>
        </w:rPr>
        <w:t xml:space="preserve">,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r w:rsidR="00097B6C">
        <w:rPr>
          <w:rFonts w:ascii="Times New Roman" w:hAnsi="Times New Roman" w:cs="Times New Roman"/>
          <w:color w:val="323130"/>
          <w:sz w:val="24"/>
          <w:szCs w:val="24"/>
        </w:rPr>
        <w:t xml:space="preserve"> Indeed, </w:t>
      </w:r>
      <w:r w:rsidR="007F0988">
        <w:rPr>
          <w:rFonts w:ascii="Times New Roman" w:hAnsi="Times New Roman" w:cs="Times New Roman"/>
          <w:color w:val="323130"/>
          <w:sz w:val="24"/>
          <w:szCs w:val="24"/>
        </w:rPr>
        <w:t>relatedness cues are likely one of the strongest indicators of later test performance.</w:t>
      </w:r>
      <w:r w:rsidR="002434D9">
        <w:rPr>
          <w:rFonts w:ascii="Times New Roman" w:hAnsi="Times New Roman" w:cs="Times New Roman"/>
          <w:color w:val="323130"/>
          <w:sz w:val="24"/>
          <w:szCs w:val="24"/>
        </w:rPr>
        <w:t xml:space="preserve"> Thus, participants are likely to aware of the differences between pair types, </w:t>
      </w:r>
      <w:r w:rsidR="00CC3671">
        <w:rPr>
          <w:rFonts w:ascii="Times New Roman" w:hAnsi="Times New Roman" w:cs="Times New Roman"/>
          <w:color w:val="323130"/>
          <w:sz w:val="24"/>
          <w:szCs w:val="24"/>
        </w:rPr>
        <w:t>and actively use this information to inform their judgments.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4E7F4216"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ins w:id="67" w:author="Mark Huff" w:date="2022-09-12T17:16:00Z">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ins>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del w:id="68" w:author="Mark Huff" w:date="2022-09-12T17:16:00Z">
        <w:r w:rsidR="00084F99" w:rsidDel="00DD5326">
          <w:rPr>
            <w:rFonts w:ascii="Times New Roman" w:hAnsi="Times New Roman" w:cs="Times New Roman"/>
            <w:color w:val="201F1E"/>
            <w:sz w:val="24"/>
            <w:szCs w:val="24"/>
            <w:shd w:val="clear" w:color="auto" w:fill="FFFFFF"/>
          </w:rPr>
          <w:delText xml:space="preserve">and address a misunderstanding that you have indicated here regarding the strength of evidence. </w:delText>
        </w:r>
      </w:del>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69"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69"/>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ins w:id="70" w:author="Nick Maxwell" w:date="2022-09-13T14:11:00Z">
        <w:r w:rsidR="00F9415A">
          <w:rPr>
            <w:rFonts w:ascii="Times New Roman" w:hAnsi="Times New Roman" w:cs="Times New Roman"/>
            <w:color w:val="201F1E"/>
            <w:sz w:val="24"/>
            <w:szCs w:val="24"/>
            <w:shd w:val="clear" w:color="auto" w:fill="FFFFFF"/>
          </w:rPr>
          <w:t>s</w:t>
        </w:r>
      </w:ins>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del w:id="71" w:author="Nick Maxwell" w:date="2022-09-13T14:11:00Z">
        <w:r w:rsidR="00EE5CAF" w:rsidRPr="00362B2A" w:rsidDel="00F9415A">
          <w:rPr>
            <w:rFonts w:ascii="Times New Roman" w:hAnsi="Times New Roman" w:cs="Times New Roman"/>
            <w:color w:val="201F1E"/>
            <w:sz w:val="24"/>
            <w:szCs w:val="24"/>
            <w:highlight w:val="yellow"/>
            <w:shd w:val="clear" w:color="auto" w:fill="FFFFFF"/>
          </w:rPr>
          <w:delText>xx</w:delText>
        </w:r>
      </w:del>
      <w:ins w:id="72" w:author="Nick Maxwell" w:date="2022-09-13T14:11:00Z">
        <w:r w:rsidR="00F9415A" w:rsidRPr="00362B2A">
          <w:rPr>
            <w:rFonts w:ascii="Times New Roman" w:hAnsi="Times New Roman" w:cs="Times New Roman"/>
            <w:color w:val="201F1E"/>
            <w:sz w:val="24"/>
            <w:szCs w:val="24"/>
            <w:highlight w:val="yellow"/>
            <w:shd w:val="clear" w:color="auto" w:fill="FFFFFF"/>
            <w:rPrChange w:id="73" w:author="Nick Maxwell" w:date="2022-09-13T14:12:00Z">
              <w:rPr>
                <w:rFonts w:ascii="Times New Roman" w:hAnsi="Times New Roman" w:cs="Times New Roman"/>
                <w:color w:val="201F1E"/>
                <w:sz w:val="24"/>
                <w:szCs w:val="24"/>
                <w:shd w:val="clear" w:color="auto" w:fill="FFFFFF"/>
              </w:rPr>
            </w:rPrChange>
          </w:rPr>
          <w:t>13-14</w:t>
        </w:r>
      </w:ins>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ins w:id="74" w:author="Nick Maxwell" w:date="2022-09-13T11:32:00Z">
        <w:r w:rsidR="006A6533">
          <w:rPr>
            <w:rFonts w:ascii="Times New Roman" w:hAnsi="Times New Roman" w:cs="Times New Roman"/>
            <w:color w:val="201F1E"/>
            <w:sz w:val="24"/>
            <w:szCs w:val="24"/>
            <w:shd w:val="clear" w:color="auto" w:fill="FFFFFF"/>
          </w:rPr>
          <w:t xml:space="preserve">to </w:t>
        </w:r>
      </w:ins>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D9A2194"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proofErr w:type="spellStart"/>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ins w:id="75" w:author="Nick Maxwell" w:date="2022-09-13T14:13:00Z">
        <w:r w:rsidR="005871C6">
          <w:rPr>
            <w:rFonts w:ascii="Times New Roman" w:hAnsi="Times New Roman" w:cs="Times New Roman"/>
            <w:color w:val="201F1E"/>
            <w:sz w:val="24"/>
            <w:szCs w:val="24"/>
            <w:shd w:val="clear" w:color="auto" w:fill="FFFFFF"/>
          </w:rPr>
          <w:t>s</w:t>
        </w:r>
      </w:ins>
      <w:proofErr w:type="spellEnd"/>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164A6D5"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76"/>
      <w:r w:rsidRPr="00AD4016">
        <w:rPr>
          <w:rFonts w:ascii="Times New Roman" w:hAnsi="Times New Roman" w:cs="Times New Roman"/>
          <w:b/>
          <w:bCs/>
          <w:i/>
          <w:iCs/>
          <w:color w:val="323130"/>
          <w:sz w:val="24"/>
          <w:szCs w:val="24"/>
          <w:shd w:val="clear" w:color="auto" w:fill="FFFFFF"/>
        </w:rPr>
        <w:t>Response</w:t>
      </w:r>
      <w:commentRangeEnd w:id="76"/>
      <w:r w:rsidR="00DD5326">
        <w:rPr>
          <w:rStyle w:val="CommentReference"/>
        </w:rPr>
        <w:commentReference w:id="76"/>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ins w:id="77" w:author="Mark Huff" w:date="2022-09-12T17:19:00Z">
        <w:r w:rsidR="00DD5326">
          <w:rPr>
            <w:rFonts w:ascii="Times New Roman" w:hAnsi="Times New Roman" w:cs="Times New Roman"/>
            <w:color w:val="323130"/>
            <w:sz w:val="24"/>
            <w:szCs w:val="24"/>
            <w:shd w:val="clear" w:color="auto" w:fill="FFFFFF"/>
          </w:rPr>
          <w:t>a-</w:t>
        </w:r>
      </w:ins>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proofErr w:type="gramStart"/>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w:t>
      </w:r>
      <w:proofErr w:type="gramEnd"/>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w:t>
      </w:r>
      <w:r w:rsidR="00C403B5">
        <w:rPr>
          <w:rFonts w:ascii="Times New Roman" w:hAnsi="Times New Roman" w:cs="Times New Roman"/>
          <w:color w:val="323130"/>
          <w:sz w:val="24"/>
          <w:szCs w:val="24"/>
        </w:rPr>
        <w:lastRenderedPageBreak/>
        <w:t xml:space="preserve">.07,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w:t>
      </w:r>
      <w:commentRangeStart w:id="78"/>
      <w:commentRangeStart w:id="79"/>
      <w:r w:rsidR="00891014">
        <w:rPr>
          <w:rFonts w:ascii="Times New Roman" w:hAnsi="Times New Roman" w:cs="Times New Roman"/>
          <w:color w:val="323130"/>
          <w:sz w:val="24"/>
          <w:szCs w:val="24"/>
        </w:rPr>
        <w:t xml:space="preserve">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proofErr w:type="gramStart"/>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80"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80"/>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proofErr w:type="gram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commentRangeEnd w:id="78"/>
      <w:r w:rsidR="00960D21">
        <w:rPr>
          <w:rStyle w:val="CommentReference"/>
        </w:rPr>
        <w:commentReference w:id="78"/>
      </w:r>
      <w:commentRangeEnd w:id="79"/>
      <w:r w:rsidR="00AF0E94">
        <w:rPr>
          <w:rStyle w:val="CommentReference"/>
        </w:rPr>
        <w:commentReference w:id="79"/>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commentRangeStart w:id="81"/>
      <w:commentRangeStart w:id="82"/>
      <w:commentRangeStart w:id="83"/>
      <w:r w:rsidRPr="00264ABA">
        <w:rPr>
          <w:rFonts w:ascii="Times New Roman" w:hAnsi="Times New Roman" w:cs="Times New Roman"/>
          <w:sz w:val="24"/>
          <w:szCs w:val="24"/>
          <w:highlight w:val="yellow"/>
        </w:rPr>
        <w:t>[FOOTNOTES?]</w:t>
      </w:r>
      <w:commentRangeEnd w:id="81"/>
      <w:r w:rsidR="00BC4417">
        <w:rPr>
          <w:rStyle w:val="CommentReference"/>
        </w:rPr>
        <w:commentReference w:id="81"/>
      </w:r>
      <w:commentRangeEnd w:id="82"/>
      <w:r w:rsidR="00960D21">
        <w:rPr>
          <w:rStyle w:val="CommentReference"/>
        </w:rPr>
        <w:commentReference w:id="82"/>
      </w:r>
      <w:commentRangeEnd w:id="83"/>
      <w:r w:rsidR="00AF0E94">
        <w:rPr>
          <w:rStyle w:val="CommentReference"/>
        </w:rPr>
        <w:commentReference w:id="83"/>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090CF6D"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proofErr w:type="gramStart"/>
      <w:r w:rsidR="000739C3">
        <w:rPr>
          <w:rFonts w:ascii="Times New Roman" w:hAnsi="Times New Roman" w:cs="Times New Roman"/>
          <w:sz w:val="24"/>
          <w:szCs w:val="24"/>
          <w:shd w:val="clear" w:color="auto" w:fill="FFFFFF"/>
        </w:rPr>
        <w:t>Maxwell</w:t>
      </w:r>
      <w:proofErr w:type="gramEnd"/>
      <w:r w:rsidR="000739C3">
        <w:rPr>
          <w:rFonts w:ascii="Times New Roman" w:hAnsi="Times New Roman" w:cs="Times New Roman"/>
          <w:sz w:val="24"/>
          <w:szCs w:val="24"/>
          <w:shd w:val="clear" w:color="auto" w:fill="FFFFFF"/>
        </w:rPr>
        <w:t xml:space="preserve">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xml:space="preserve">, providing evidence that this pair type </w:t>
      </w:r>
      <w:del w:id="84" w:author="Mark Huff" w:date="2022-09-12T17:26:00Z">
        <w:r w:rsidR="00892D69" w:rsidDel="00960D21">
          <w:rPr>
            <w:rFonts w:ascii="Times New Roman" w:hAnsi="Times New Roman" w:cs="Times New Roman"/>
            <w:sz w:val="24"/>
            <w:szCs w:val="24"/>
            <w:shd w:val="clear" w:color="auto" w:fill="FFFFFF"/>
          </w:rPr>
          <w:delText xml:space="preserve">similarly </w:delText>
        </w:r>
      </w:del>
      <w:r w:rsidR="00892D69">
        <w:rPr>
          <w:rFonts w:ascii="Times New Roman" w:hAnsi="Times New Roman" w:cs="Times New Roman"/>
          <w:sz w:val="24"/>
          <w:szCs w:val="24"/>
          <w:shd w:val="clear" w:color="auto" w:fill="FFFFFF"/>
        </w:rPr>
        <w:t>leads to overinflated judgments</w:t>
      </w:r>
      <w:ins w:id="85" w:author="Mark Huff" w:date="2022-09-12T17:26:00Z">
        <w:r w:rsidR="00960D21">
          <w:rPr>
            <w:rFonts w:ascii="Times New Roman" w:hAnsi="Times New Roman" w:cs="Times New Roman"/>
            <w:sz w:val="24"/>
            <w:szCs w:val="24"/>
            <w:shd w:val="clear" w:color="auto" w:fill="FFFFFF"/>
          </w:rPr>
          <w:t>, though not at the same magnitude as backward pairs</w:t>
        </w:r>
      </w:ins>
      <w:r w:rsidR="00892D69">
        <w:rPr>
          <w:rFonts w:ascii="Times New Roman" w:hAnsi="Times New Roman" w:cs="Times New Roman"/>
          <w:sz w:val="24"/>
          <w:szCs w:val="24"/>
          <w:shd w:val="clear" w:color="auto" w:fill="FFFFFF"/>
        </w:rPr>
        <w:t>.</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59A0C5DE"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w:t>
      </w:r>
      <w:proofErr w:type="gramStart"/>
      <w:r w:rsidR="00AC6114">
        <w:rPr>
          <w:rFonts w:ascii="Times New Roman" w:hAnsi="Times New Roman" w:cs="Times New Roman"/>
          <w:sz w:val="24"/>
          <w:szCs w:val="24"/>
        </w:rPr>
        <w:t>pair</w:t>
      </w:r>
      <w:proofErr w:type="gramEnd"/>
      <w:r w:rsidR="00AC6114">
        <w:rPr>
          <w:rFonts w:ascii="Times New Roman" w:hAnsi="Times New Roman" w:cs="Times New Roman"/>
          <w:sz w:val="24"/>
          <w:szCs w:val="24"/>
        </w:rPr>
        <w:t xml:space="preserve">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33584E">
        <w:rPr>
          <w:rFonts w:ascii="Times New Roman" w:hAnsi="Times New Roman" w:cs="Times New Roman"/>
          <w:sz w:val="24"/>
          <w:szCs w:val="24"/>
        </w:rPr>
        <w:t xml:space="preserve">the added processing </w:t>
      </w:r>
      <w:proofErr w:type="gramStart"/>
      <w:r w:rsidR="0033584E">
        <w:rPr>
          <w:rFonts w:ascii="Times New Roman" w:hAnsi="Times New Roman" w:cs="Times New Roman"/>
          <w:sz w:val="24"/>
          <w:szCs w:val="24"/>
        </w:rPr>
        <w:t>would</w:t>
      </w:r>
      <w:proofErr w:type="gramEnd"/>
      <w:r w:rsidR="0033584E">
        <w:rPr>
          <w:rFonts w:ascii="Times New Roman" w:hAnsi="Times New Roman" w:cs="Times New Roman"/>
          <w:sz w:val="24"/>
          <w:szCs w:val="24"/>
        </w:rPr>
        <w:t xml:space="preserve">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Discussion </w:t>
      </w:r>
      <w:ins w:id="86" w:author="Nick Maxwell" w:date="2022-09-13T14:23:00Z">
        <w:r w:rsidR="00EA04D9">
          <w:rPr>
            <w:rFonts w:ascii="Times New Roman" w:hAnsi="Times New Roman" w:cs="Times New Roman"/>
            <w:sz w:val="24"/>
            <w:szCs w:val="24"/>
          </w:rPr>
          <w:t xml:space="preserve">(pg. xx) </w:t>
        </w:r>
      </w:ins>
      <w:r w:rsidR="00F77ADA">
        <w:rPr>
          <w:rFonts w:ascii="Times New Roman" w:hAnsi="Times New Roman" w:cs="Times New Roman"/>
          <w:sz w:val="24"/>
          <w:szCs w:val="24"/>
        </w:rPr>
        <w:t>and Experiment 3 introduction</w:t>
      </w:r>
      <w:ins w:id="87" w:author="Nick Maxwell" w:date="2022-09-13T14:23:00Z">
        <w:r w:rsidR="00EA04D9">
          <w:rPr>
            <w:rFonts w:ascii="Times New Roman" w:hAnsi="Times New Roman" w:cs="Times New Roman"/>
            <w:sz w:val="24"/>
            <w:szCs w:val="24"/>
          </w:rPr>
          <w:t xml:space="preserve"> </w:t>
        </w:r>
      </w:ins>
      <w:del w:id="88" w:author="Nick Maxwell" w:date="2022-09-13T14:23:00Z">
        <w:r w:rsidR="00F77ADA" w:rsidDel="00EA04D9">
          <w:rPr>
            <w:rFonts w:ascii="Times New Roman" w:hAnsi="Times New Roman" w:cs="Times New Roman"/>
            <w:sz w:val="24"/>
            <w:szCs w:val="24"/>
          </w:rPr>
          <w:delText xml:space="preserve">s </w:delText>
        </w:r>
      </w:del>
      <w:r w:rsidR="00F77ADA">
        <w:rPr>
          <w:rFonts w:ascii="Times New Roman" w:hAnsi="Times New Roman" w:cs="Times New Roman"/>
          <w:sz w:val="24"/>
          <w:szCs w:val="24"/>
        </w:rPr>
        <w:t>(pg</w:t>
      </w:r>
      <w:ins w:id="89" w:author="Nick Maxwell" w:date="2022-09-13T14:23:00Z">
        <w:r w:rsidR="00804CF8">
          <w:rPr>
            <w:rFonts w:ascii="Times New Roman" w:hAnsi="Times New Roman" w:cs="Times New Roman"/>
            <w:sz w:val="24"/>
            <w:szCs w:val="24"/>
          </w:rPr>
          <w:t xml:space="preserve">. </w:t>
        </w:r>
      </w:ins>
      <w:del w:id="90" w:author="Nick Maxwell" w:date="2022-09-13T14:23:00Z">
        <w:r w:rsidR="00F77ADA" w:rsidDel="00804CF8">
          <w:rPr>
            <w:rFonts w:ascii="Times New Roman" w:hAnsi="Times New Roman" w:cs="Times New Roman"/>
            <w:sz w:val="24"/>
            <w:szCs w:val="24"/>
          </w:rPr>
          <w:delText xml:space="preserve">s. </w:delText>
        </w:r>
        <w:r w:rsidR="00F77ADA" w:rsidRPr="00F77ADA" w:rsidDel="00804CF8">
          <w:rPr>
            <w:rFonts w:ascii="Times New Roman" w:hAnsi="Times New Roman" w:cs="Times New Roman"/>
            <w:sz w:val="24"/>
            <w:szCs w:val="24"/>
            <w:highlight w:val="yellow"/>
          </w:rPr>
          <w:delText>xx-</w:delText>
        </w:r>
      </w:del>
      <w:r w:rsidR="00F77ADA" w:rsidRPr="00F77ADA">
        <w:rPr>
          <w:rFonts w:ascii="Times New Roman" w:hAnsi="Times New Roman" w:cs="Times New Roman"/>
          <w:sz w:val="24"/>
          <w:szCs w:val="24"/>
          <w:highlight w:val="yellow"/>
        </w:rPr>
        <w:t>xx</w:t>
      </w:r>
      <w:r w:rsidR="00F77ADA">
        <w:rPr>
          <w:rFonts w:ascii="Times New Roman" w:hAnsi="Times New Roman" w:cs="Times New Roman"/>
          <w:sz w:val="24"/>
          <w:szCs w:val="24"/>
        </w:rPr>
        <w:t xml:space="preserve">) to </w:t>
      </w:r>
      <w:proofErr w:type="gramStart"/>
      <w:r w:rsidR="00F77ADA">
        <w:rPr>
          <w:rFonts w:ascii="Times New Roman" w:hAnsi="Times New Roman" w:cs="Times New Roman"/>
          <w:sz w:val="24"/>
          <w:szCs w:val="24"/>
        </w:rPr>
        <w:t>more clearly convey our position</w:t>
      </w:r>
      <w:proofErr w:type="gramEnd"/>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lastRenderedPageBreak/>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6E276051"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w:t>
      </w:r>
      <w:del w:id="91" w:author="Mark Huff" w:date="2022-09-12T17:27:00Z">
        <w:r w:rsidR="00D64908" w:rsidDel="005B165D">
          <w:rPr>
            <w:rFonts w:ascii="Times New Roman" w:hAnsi="Times New Roman" w:cs="Times New Roman"/>
            <w:color w:val="323130"/>
            <w:sz w:val="24"/>
            <w:szCs w:val="24"/>
            <w:shd w:val="clear" w:color="auto" w:fill="FFFFFF"/>
          </w:rPr>
          <w:delText xml:space="preserve">furthermore, </w:delText>
        </w:r>
      </w:del>
      <w:r w:rsidR="00D64908">
        <w:rPr>
          <w:rFonts w:ascii="Times New Roman" w:hAnsi="Times New Roman" w:cs="Times New Roman"/>
          <w:color w:val="323130"/>
          <w:sz w:val="24"/>
          <w:szCs w:val="24"/>
          <w:shd w:val="clear" w:color="auto" w:fill="FFFFFF"/>
        </w:rPr>
        <w:t xml:space="preserve">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w:t>
      </w:r>
      <w:del w:id="92" w:author="Mark Huff" w:date="2022-09-12T17:27:00Z">
        <w:r w:rsidR="00DE18D6" w:rsidDel="005B165D">
          <w:rPr>
            <w:rFonts w:ascii="Times New Roman" w:hAnsi="Times New Roman" w:cs="Times New Roman"/>
            <w:color w:val="323130"/>
            <w:sz w:val="24"/>
            <w:szCs w:val="24"/>
            <w:shd w:val="clear" w:color="auto" w:fill="FFFFFF"/>
          </w:rPr>
          <w:delText xml:space="preserve">Furthermore, semantic information like relatedness </w:delText>
        </w:r>
        <w:r w:rsidR="00373A70" w:rsidDel="005B165D">
          <w:rPr>
            <w:rFonts w:ascii="Times New Roman" w:hAnsi="Times New Roman" w:cs="Times New Roman"/>
            <w:color w:val="323130"/>
            <w:sz w:val="24"/>
            <w:szCs w:val="24"/>
            <w:shd w:val="clear" w:color="auto" w:fill="FFFFFF"/>
          </w:rPr>
          <w:delText xml:space="preserve">likely </w:delText>
        </w:r>
        <w:r w:rsidR="00424C74" w:rsidDel="005B165D">
          <w:rPr>
            <w:rFonts w:ascii="Times New Roman" w:hAnsi="Times New Roman" w:cs="Times New Roman"/>
            <w:color w:val="323130"/>
            <w:sz w:val="24"/>
            <w:szCs w:val="24"/>
            <w:shd w:val="clear" w:color="auto" w:fill="FFFFFF"/>
          </w:rPr>
          <w:delText>reflects</w:delText>
        </w:r>
        <w:r w:rsidR="00373A70" w:rsidDel="005B165D">
          <w:rPr>
            <w:rFonts w:ascii="Times New Roman" w:hAnsi="Times New Roman" w:cs="Times New Roman"/>
            <w:color w:val="323130"/>
            <w:sz w:val="24"/>
            <w:szCs w:val="24"/>
            <w:shd w:val="clear" w:color="auto" w:fill="FFFFFF"/>
          </w:rPr>
          <w:delText xml:space="preserve"> an automatic process. For example, </w:delText>
        </w:r>
        <w:r w:rsidR="00442FF3" w:rsidDel="005B165D">
          <w:rPr>
            <w:rFonts w:ascii="Times New Roman" w:hAnsi="Times New Roman" w:cs="Times New Roman"/>
            <w:color w:val="323130"/>
            <w:sz w:val="24"/>
            <w:szCs w:val="24"/>
            <w:shd w:val="clear" w:color="auto" w:fill="FFFFFF"/>
          </w:rPr>
          <w:delText xml:space="preserve">research on semantic priming has shown that </w:delText>
        </w:r>
        <w:r w:rsidR="00653371" w:rsidDel="005B165D">
          <w:rPr>
            <w:rFonts w:ascii="Times New Roman" w:hAnsi="Times New Roman" w:cs="Times New Roman"/>
            <w:color w:val="323130"/>
            <w:sz w:val="24"/>
            <w:szCs w:val="24"/>
            <w:shd w:val="clear" w:color="auto" w:fill="FFFFFF"/>
          </w:rPr>
          <w:delText>priming effects extend to mediated associates (e.g., lion – stripes)</w:delText>
        </w:r>
        <w:r w:rsidR="00CB4AFC" w:rsidDel="005B165D">
          <w:rPr>
            <w:rFonts w:ascii="Times New Roman" w:hAnsi="Times New Roman" w:cs="Times New Roman"/>
            <w:color w:val="323130"/>
            <w:sz w:val="24"/>
            <w:szCs w:val="24"/>
            <w:shd w:val="clear" w:color="auto" w:fill="FFFFFF"/>
          </w:rPr>
          <w:delText xml:space="preserve">, in which paired items are unrelated </w:delText>
        </w:r>
        <w:r w:rsidR="000B00F3" w:rsidDel="005B165D">
          <w:rPr>
            <w:rFonts w:ascii="Times New Roman" w:hAnsi="Times New Roman" w:cs="Times New Roman"/>
            <w:color w:val="323130"/>
            <w:sz w:val="24"/>
            <w:szCs w:val="24"/>
            <w:shd w:val="clear" w:color="auto" w:fill="FFFFFF"/>
          </w:rPr>
          <w:delText>but are each related to a common third concept (e.g., tiger</w:delText>
        </w:r>
        <w:r w:rsidR="00E20C20" w:rsidDel="005B165D">
          <w:rPr>
            <w:rFonts w:ascii="Times New Roman" w:hAnsi="Times New Roman" w:cs="Times New Roman"/>
            <w:color w:val="323130"/>
            <w:sz w:val="24"/>
            <w:szCs w:val="24"/>
            <w:shd w:val="clear" w:color="auto" w:fill="FFFFFF"/>
          </w:rPr>
          <w:delText>; see Hutchison, 2003 for a review</w:delText>
        </w:r>
        <w:r w:rsidR="000B00F3" w:rsidDel="005B165D">
          <w:rPr>
            <w:rFonts w:ascii="Times New Roman" w:hAnsi="Times New Roman" w:cs="Times New Roman"/>
            <w:color w:val="323130"/>
            <w:sz w:val="24"/>
            <w:szCs w:val="24"/>
            <w:shd w:val="clear" w:color="auto" w:fill="FFFFFF"/>
          </w:rPr>
          <w:delText>)</w:delText>
        </w:r>
        <w:r w:rsidR="00E20C20" w:rsidDel="005B165D">
          <w:rPr>
            <w:rFonts w:ascii="Times New Roman" w:hAnsi="Times New Roman" w:cs="Times New Roman"/>
            <w:color w:val="323130"/>
            <w:sz w:val="24"/>
            <w:szCs w:val="24"/>
            <w:shd w:val="clear" w:color="auto" w:fill="FFFFFF"/>
          </w:rPr>
          <w:delText>. Additionally,</w:delText>
        </w:r>
        <w:r w:rsidR="00C35241" w:rsidDel="005B165D">
          <w:rPr>
            <w:rFonts w:ascii="Times New Roman" w:hAnsi="Times New Roman" w:cs="Times New Roman"/>
            <w:color w:val="323130"/>
            <w:sz w:val="24"/>
            <w:szCs w:val="24"/>
            <w:shd w:val="clear" w:color="auto" w:fill="FFFFFF"/>
          </w:rPr>
          <w:delText xml:space="preserve"> the DRM false memory illusion has been shown to extend to mediated lists</w:delText>
        </w:r>
        <w:r w:rsidR="006658F8" w:rsidDel="005B165D">
          <w:rPr>
            <w:rFonts w:ascii="Times New Roman" w:hAnsi="Times New Roman" w:cs="Times New Roman"/>
            <w:color w:val="323130"/>
            <w:sz w:val="24"/>
            <w:szCs w:val="24"/>
            <w:shd w:val="clear" w:color="auto" w:fill="FFFFFF"/>
          </w:rPr>
          <w:delText xml:space="preserve"> </w:delText>
        </w:r>
        <w:r w:rsidR="006658F8" w:rsidRPr="000A311C" w:rsidDel="005B165D">
          <w:rPr>
            <w:rFonts w:ascii="Times New Roman" w:hAnsi="Times New Roman" w:cs="Times New Roman"/>
            <w:color w:val="323130"/>
            <w:sz w:val="24"/>
            <w:szCs w:val="24"/>
            <w:shd w:val="clear" w:color="auto" w:fill="FFFFFF"/>
          </w:rPr>
          <w:delText>(</w:delText>
        </w:r>
        <w:r w:rsidR="000A311C" w:rsidRPr="000A311C" w:rsidDel="005B165D">
          <w:rPr>
            <w:rFonts w:ascii="Times New Roman" w:hAnsi="Times New Roman" w:cs="Times New Roman"/>
            <w:color w:val="323130"/>
            <w:sz w:val="24"/>
            <w:szCs w:val="24"/>
            <w:shd w:val="clear" w:color="auto" w:fill="FFFFFF"/>
          </w:rPr>
          <w:delText>Huff &amp; Hutchison, 2011</w:delText>
        </w:r>
        <w:r w:rsidR="006658F8" w:rsidRPr="000A311C" w:rsidDel="005B165D">
          <w:rPr>
            <w:rFonts w:ascii="Times New Roman" w:hAnsi="Times New Roman" w:cs="Times New Roman"/>
            <w:color w:val="323130"/>
            <w:sz w:val="24"/>
            <w:szCs w:val="24"/>
            <w:shd w:val="clear" w:color="auto" w:fill="FFFFFF"/>
          </w:rPr>
          <w:delText>)</w:delText>
        </w:r>
        <w:r w:rsidR="00AE2B63" w:rsidRPr="000A311C" w:rsidDel="005B165D">
          <w:rPr>
            <w:rFonts w:ascii="Times New Roman" w:hAnsi="Times New Roman" w:cs="Times New Roman"/>
            <w:color w:val="323130"/>
            <w:sz w:val="24"/>
            <w:szCs w:val="24"/>
            <w:shd w:val="clear" w:color="auto" w:fill="FFFFFF"/>
          </w:rPr>
          <w:delText>,</w:delText>
        </w:r>
        <w:r w:rsidR="00AE2B63" w:rsidDel="005B165D">
          <w:rPr>
            <w:rFonts w:ascii="Times New Roman" w:hAnsi="Times New Roman" w:cs="Times New Roman"/>
            <w:color w:val="323130"/>
            <w:sz w:val="24"/>
            <w:szCs w:val="24"/>
            <w:shd w:val="clear" w:color="auto" w:fill="FFFFFF"/>
          </w:rPr>
          <w:delText xml:space="preserve"> further suggesting the automatic nature of semantic </w:delText>
        </w:r>
        <w:r w:rsidR="000A311C" w:rsidDel="005B165D">
          <w:rPr>
            <w:rFonts w:ascii="Times New Roman" w:hAnsi="Times New Roman" w:cs="Times New Roman"/>
            <w:color w:val="323130"/>
            <w:sz w:val="24"/>
            <w:szCs w:val="24"/>
            <w:shd w:val="clear" w:color="auto" w:fill="FFFFFF"/>
          </w:rPr>
          <w:delText>information.</w:delText>
        </w:r>
      </w:del>
      <w:ins w:id="93" w:author="Mark Huff" w:date="2022-09-12T17:27:00Z">
        <w:r w:rsidR="005B165D">
          <w:rPr>
            <w:rFonts w:ascii="Times New Roman" w:hAnsi="Times New Roman" w:cs="Times New Roman"/>
            <w:color w:val="323130"/>
            <w:sz w:val="24"/>
            <w:szCs w:val="24"/>
            <w:shd w:val="clear" w:color="auto" w:fill="FFFFFF"/>
          </w:rPr>
          <w:t>The activation of semantic information is likely automatic as</w:t>
        </w:r>
      </w:ins>
      <w:ins w:id="94" w:author="Mark Huff" w:date="2022-09-12T17:28:00Z">
        <w:r w:rsidR="005B165D">
          <w:rPr>
            <w:rFonts w:ascii="Times New Roman" w:hAnsi="Times New Roman" w:cs="Times New Roman"/>
            <w:color w:val="323130"/>
            <w:sz w:val="24"/>
            <w:szCs w:val="24"/>
            <w:shd w:val="clear" w:color="auto" w:fill="FFFFFF"/>
          </w:rPr>
          <w:t xml:space="preserve"> indicated by semantic priming effects which occur reliably when conscious memory-based processes have been eliminated (see Hutchison, 2003).</w:t>
        </w:r>
      </w:ins>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31FEBECD"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t>
      </w:r>
      <w:del w:id="95" w:author="Mark Huff" w:date="2022-09-12T17:28:00Z">
        <w:r w:rsidR="002D3CF3" w:rsidDel="005B165D">
          <w:rPr>
            <w:rFonts w:ascii="Times New Roman" w:hAnsi="Times New Roman" w:cs="Times New Roman"/>
            <w:color w:val="323130"/>
            <w:sz w:val="24"/>
            <w:szCs w:val="24"/>
            <w:shd w:val="clear" w:color="auto" w:fill="FFFFFF"/>
          </w:rPr>
          <w:delText>were unlikely to</w:delText>
        </w:r>
      </w:del>
      <w:ins w:id="96" w:author="Mark Huff" w:date="2022-09-12T17:28:00Z">
        <w:r w:rsidR="005B165D">
          <w:rPr>
            <w:rFonts w:ascii="Times New Roman" w:hAnsi="Times New Roman" w:cs="Times New Roman"/>
            <w:color w:val="323130"/>
            <w:sz w:val="24"/>
            <w:szCs w:val="24"/>
            <w:shd w:val="clear" w:color="auto" w:fill="FFFFFF"/>
          </w:rPr>
          <w:t>did not</w:t>
        </w:r>
      </w:ins>
      <w:r w:rsidR="002D3CF3">
        <w:rPr>
          <w:rFonts w:ascii="Times New Roman" w:hAnsi="Times New Roman" w:cs="Times New Roman"/>
          <w:color w:val="323130"/>
          <w:sz w:val="24"/>
          <w:szCs w:val="24"/>
          <w:shd w:val="clear" w:color="auto" w:fill="FFFFFF"/>
        </w:rPr>
        <w:t xml:space="preserve">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73E9DD84"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 xml:space="preserve">(pg. </w:t>
      </w:r>
      <w:del w:id="97" w:author="Nick Maxwell" w:date="2022-09-13T11:16:00Z">
        <w:r w:rsidR="001867FF" w:rsidRPr="00CE5758" w:rsidDel="00DC2924">
          <w:rPr>
            <w:rFonts w:ascii="Times New Roman" w:hAnsi="Times New Roman" w:cs="Times New Roman"/>
            <w:color w:val="323130"/>
            <w:sz w:val="24"/>
            <w:szCs w:val="24"/>
            <w:highlight w:val="yellow"/>
          </w:rPr>
          <w:delText>XX</w:delText>
        </w:r>
      </w:del>
      <w:ins w:id="98" w:author="Nick Maxwell" w:date="2022-09-13T11:16:00Z">
        <w:r w:rsidR="00DC2924" w:rsidRPr="00CE5758">
          <w:rPr>
            <w:rFonts w:ascii="Times New Roman" w:hAnsi="Times New Roman" w:cs="Times New Roman"/>
            <w:color w:val="323130"/>
            <w:sz w:val="24"/>
            <w:szCs w:val="24"/>
            <w:highlight w:val="yellow"/>
            <w:rPrChange w:id="99" w:author="Nick Maxwell" w:date="2022-09-13T11:16:00Z">
              <w:rPr>
                <w:rFonts w:ascii="Times New Roman" w:hAnsi="Times New Roman" w:cs="Times New Roman"/>
                <w:color w:val="323130"/>
                <w:sz w:val="24"/>
                <w:szCs w:val="24"/>
              </w:rPr>
            </w:rPrChange>
          </w:rPr>
          <w:t>10</w:t>
        </w:r>
      </w:ins>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0999D4D4" w14:textId="657C0D99" w:rsidR="00321B0C"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t>
      </w:r>
      <w:r w:rsidR="00C4236E">
        <w:rPr>
          <w:rFonts w:ascii="Times New Roman" w:hAnsi="Times New Roman" w:cs="Times New Roman"/>
          <w:color w:val="323130"/>
          <w:sz w:val="24"/>
          <w:szCs w:val="24"/>
        </w:rPr>
        <w:t xml:space="preserve">with Prolific recruitment </w:t>
      </w:r>
      <w:r w:rsidR="005A398E">
        <w:rPr>
          <w:rFonts w:ascii="Times New Roman" w:hAnsi="Times New Roman" w:cs="Times New Roman"/>
          <w:color w:val="323130"/>
          <w:sz w:val="24"/>
          <w:szCs w:val="24"/>
        </w:rPr>
        <w:t xml:space="preserve">was to ensure that each cell had at least 35 participants </w:t>
      </w:r>
      <w:r w:rsidR="00DC7F46">
        <w:rPr>
          <w:rFonts w:ascii="Times New Roman" w:hAnsi="Times New Roman" w:cs="Times New Roman"/>
          <w:color w:val="323130"/>
          <w:sz w:val="24"/>
          <w:szCs w:val="24"/>
        </w:rPr>
        <w:t>pre-data screening.</w:t>
      </w:r>
      <w:r w:rsidR="003C310F">
        <w:rPr>
          <w:rFonts w:ascii="Times New Roman" w:hAnsi="Times New Roman" w:cs="Times New Roman"/>
          <w:color w:val="323130"/>
          <w:sz w:val="24"/>
          <w:szCs w:val="24"/>
        </w:rPr>
        <w:t xml:space="preserve"> However, n</w:t>
      </w:r>
      <w:r w:rsidR="005673A9">
        <w:rPr>
          <w:rFonts w:ascii="Times New Roman" w:hAnsi="Times New Roman" w:cs="Times New Roman"/>
          <w:color w:val="323130"/>
          <w:sz w:val="24"/>
          <w:szCs w:val="24"/>
        </w:rPr>
        <w:t>o differences in cued-recall performance</w:t>
      </w:r>
      <w:r w:rsidR="00321B0C">
        <w:rPr>
          <w:rFonts w:ascii="Times New Roman" w:hAnsi="Times New Roman" w:cs="Times New Roman"/>
          <w:color w:val="323130"/>
          <w:sz w:val="24"/>
          <w:szCs w:val="24"/>
        </w:rPr>
        <w:t xml:space="preserve"> </w:t>
      </w:r>
      <w:r w:rsidR="005673A9">
        <w:rPr>
          <w:rFonts w:ascii="Times New Roman" w:hAnsi="Times New Roman" w:cs="Times New Roman"/>
          <w:color w:val="323130"/>
          <w:sz w:val="24"/>
          <w:szCs w:val="24"/>
        </w:rPr>
        <w:t xml:space="preserve">were detected between </w:t>
      </w:r>
      <w:r w:rsidR="00321B0C">
        <w:rPr>
          <w:rFonts w:ascii="Times New Roman" w:hAnsi="Times New Roman" w:cs="Times New Roman"/>
          <w:color w:val="323130"/>
          <w:sz w:val="24"/>
          <w:szCs w:val="24"/>
        </w:rPr>
        <w:t>recruitment source</w:t>
      </w:r>
      <w:r w:rsidR="005673A9">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2E591F7B"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DF4541">
        <w:rPr>
          <w:rFonts w:ascii="Times New Roman" w:hAnsi="Times New Roman" w:cs="Times New Roman"/>
          <w:color w:val="323130"/>
          <w:sz w:val="24"/>
          <w:szCs w:val="24"/>
          <w:highlight w:val="yellow"/>
          <w:shd w:val="clear" w:color="auto" w:fill="FFFFFF"/>
        </w:rPr>
        <w:t>pg</w:t>
      </w:r>
      <w:r w:rsidR="00DF4541" w:rsidRPr="00CE5758">
        <w:rPr>
          <w:rFonts w:ascii="Times New Roman" w:hAnsi="Times New Roman" w:cs="Times New Roman"/>
          <w:color w:val="323130"/>
          <w:sz w:val="24"/>
          <w:szCs w:val="24"/>
          <w:highlight w:val="yellow"/>
          <w:shd w:val="clear" w:color="auto" w:fill="FFFFFF"/>
        </w:rPr>
        <w:t>.</w:t>
      </w:r>
      <w:r w:rsidR="001158D8" w:rsidRPr="00CE5758">
        <w:rPr>
          <w:rFonts w:ascii="Times New Roman" w:hAnsi="Times New Roman" w:cs="Times New Roman"/>
          <w:color w:val="323130"/>
          <w:sz w:val="24"/>
          <w:szCs w:val="24"/>
          <w:highlight w:val="yellow"/>
          <w:shd w:val="clear" w:color="auto" w:fill="FFFFFF"/>
        </w:rPr>
        <w:t xml:space="preserve"> </w:t>
      </w:r>
      <w:del w:id="100" w:author="Nick Maxwell" w:date="2022-09-13T11:16:00Z">
        <w:r w:rsidR="001158D8" w:rsidRPr="00CE5758" w:rsidDel="00CE5758">
          <w:rPr>
            <w:rFonts w:ascii="Times New Roman" w:hAnsi="Times New Roman" w:cs="Times New Roman"/>
            <w:color w:val="323130"/>
            <w:sz w:val="24"/>
            <w:szCs w:val="24"/>
            <w:highlight w:val="yellow"/>
            <w:shd w:val="clear" w:color="auto" w:fill="FFFFFF"/>
          </w:rPr>
          <w:delText>xx</w:delText>
        </w:r>
        <w:r w:rsidR="001158D8" w:rsidRPr="00CE5758" w:rsidDel="00CE5758">
          <w:rPr>
            <w:rFonts w:ascii="Times New Roman" w:hAnsi="Times New Roman" w:cs="Times New Roman"/>
            <w:color w:val="323130"/>
            <w:sz w:val="24"/>
            <w:szCs w:val="24"/>
            <w:highlight w:val="yellow"/>
            <w:shd w:val="clear" w:color="auto" w:fill="FFFFFF"/>
            <w:rPrChange w:id="101" w:author="Nick Maxwell" w:date="2022-09-13T11:17:00Z">
              <w:rPr>
                <w:rFonts w:ascii="Times New Roman" w:hAnsi="Times New Roman" w:cs="Times New Roman"/>
                <w:color w:val="323130"/>
                <w:sz w:val="24"/>
                <w:szCs w:val="24"/>
                <w:shd w:val="clear" w:color="auto" w:fill="FFFFFF"/>
              </w:rPr>
            </w:rPrChange>
          </w:rPr>
          <w:delText xml:space="preserve"> </w:delText>
        </w:r>
      </w:del>
      <w:ins w:id="102" w:author="Nick Maxwell" w:date="2022-09-13T11:16:00Z">
        <w:r w:rsidR="00CE5758" w:rsidRPr="00CE5758">
          <w:rPr>
            <w:rFonts w:ascii="Times New Roman" w:hAnsi="Times New Roman" w:cs="Times New Roman"/>
            <w:color w:val="323130"/>
            <w:sz w:val="24"/>
            <w:szCs w:val="24"/>
            <w:highlight w:val="yellow"/>
            <w:shd w:val="clear" w:color="auto" w:fill="FFFFFF"/>
            <w:rPrChange w:id="103" w:author="Nick Maxwell" w:date="2022-09-13T11:17:00Z">
              <w:rPr>
                <w:rFonts w:ascii="Times New Roman" w:hAnsi="Times New Roman" w:cs="Times New Roman"/>
                <w:color w:val="323130"/>
                <w:sz w:val="24"/>
                <w:szCs w:val="24"/>
                <w:shd w:val="clear" w:color="auto" w:fill="FFFFFF"/>
              </w:rPr>
            </w:rPrChange>
          </w:rPr>
          <w:t>2</w:t>
        </w:r>
      </w:ins>
      <w:ins w:id="104" w:author="Nick Maxwell" w:date="2022-09-13T11:18:00Z">
        <w:r w:rsidR="0043118E" w:rsidRPr="0043118E">
          <w:rPr>
            <w:rFonts w:ascii="Times New Roman" w:hAnsi="Times New Roman" w:cs="Times New Roman"/>
            <w:color w:val="323130"/>
            <w:sz w:val="24"/>
            <w:szCs w:val="24"/>
            <w:highlight w:val="yellow"/>
            <w:shd w:val="clear" w:color="auto" w:fill="FFFFFF"/>
            <w:rPrChange w:id="105" w:author="Nick Maxwell" w:date="2022-09-13T11:18:00Z">
              <w:rPr>
                <w:rFonts w:ascii="Times New Roman" w:hAnsi="Times New Roman" w:cs="Times New Roman"/>
                <w:color w:val="323130"/>
                <w:sz w:val="24"/>
                <w:szCs w:val="24"/>
                <w:shd w:val="clear" w:color="auto" w:fill="FFFFFF"/>
              </w:rPr>
            </w:rPrChange>
          </w:rPr>
          <w:t>7</w:t>
        </w:r>
      </w:ins>
      <w:ins w:id="106" w:author="Nick Maxwell" w:date="2022-09-13T11:16:00Z">
        <w:r w:rsidR="00CE5758">
          <w:rPr>
            <w:rFonts w:ascii="Times New Roman" w:hAnsi="Times New Roman" w:cs="Times New Roman"/>
            <w:color w:val="323130"/>
            <w:sz w:val="24"/>
            <w:szCs w:val="24"/>
            <w:shd w:val="clear" w:color="auto" w:fill="FFFFFF"/>
          </w:rPr>
          <w:t xml:space="preserve"> </w:t>
        </w:r>
      </w:ins>
      <w:r w:rsidR="001158D8">
        <w:rPr>
          <w:rFonts w:ascii="Times New Roman" w:hAnsi="Times New Roman" w:cs="Times New Roman"/>
          <w:color w:val="323130"/>
          <w:sz w:val="24"/>
          <w:szCs w:val="24"/>
          <w:shd w:val="clear" w:color="auto" w:fill="FFFFFF"/>
        </w:rPr>
        <w:t xml:space="preserve">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w:t>
      </w:r>
      <w:proofErr w:type="gramStart"/>
      <w:r w:rsidRPr="00C627FD">
        <w:rPr>
          <w:rFonts w:ascii="Times New Roman" w:hAnsi="Times New Roman" w:cs="Times New Roman"/>
          <w:color w:val="323130"/>
          <w:sz w:val="24"/>
          <w:szCs w:val="24"/>
          <w:shd w:val="clear" w:color="auto" w:fill="FFFFFF"/>
        </w:rPr>
        <w:t>Maxwell</w:t>
      </w:r>
      <w:proofErr w:type="gramEnd"/>
      <w:r w:rsidRPr="00C627FD">
        <w:rPr>
          <w:rFonts w:ascii="Times New Roman" w:hAnsi="Times New Roman" w:cs="Times New Roman"/>
          <w:color w:val="323130"/>
          <w:sz w:val="24"/>
          <w:szCs w:val="24"/>
          <w:shd w:val="clear" w:color="auto" w:fill="FFFFFF"/>
        </w:rPr>
        <w:t xml:space="preserve">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6DA49832"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Although other researchers have</w:t>
      </w:r>
      <w:ins w:id="107" w:author="Mark Huff" w:date="2022-09-12T17:29:00Z">
        <w:r w:rsidR="005B165D">
          <w:rPr>
            <w:rFonts w:ascii="Times New Roman" w:hAnsi="Times New Roman" w:cs="Times New Roman"/>
            <w:color w:val="323130"/>
            <w:sz w:val="24"/>
            <w:szCs w:val="24"/>
            <w:shd w:val="clear" w:color="auto" w:fill="FFFFFF"/>
          </w:rPr>
          <w:t xml:space="preserve"> separately</w:t>
        </w:r>
      </w:ins>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w:t>
      </w:r>
      <w:del w:id="108" w:author="Mark Huff" w:date="2022-09-12T17:29:00Z">
        <w:r w:rsidR="00955B05" w:rsidDel="005B165D">
          <w:rPr>
            <w:rFonts w:ascii="Times New Roman" w:hAnsi="Times New Roman" w:cs="Times New Roman"/>
            <w:color w:val="323130"/>
            <w:sz w:val="24"/>
            <w:szCs w:val="24"/>
            <w:shd w:val="clear" w:color="auto" w:fill="FFFFFF"/>
          </w:rPr>
          <w:delText xml:space="preserve">similar </w:delText>
        </w:r>
        <w:r w:rsidR="00AD4404" w:rsidDel="005B165D">
          <w:rPr>
            <w:rFonts w:ascii="Times New Roman" w:hAnsi="Times New Roman" w:cs="Times New Roman"/>
            <w:color w:val="323130"/>
            <w:sz w:val="24"/>
            <w:szCs w:val="24"/>
            <w:shd w:val="clear" w:color="auto" w:fill="FFFFFF"/>
          </w:rPr>
          <w:delText xml:space="preserve">areas of </w:delText>
        </w:r>
      </w:del>
      <w:r w:rsidR="00AD4404">
        <w:rPr>
          <w:rFonts w:ascii="Times New Roman" w:hAnsi="Times New Roman" w:cs="Times New Roman"/>
          <w:color w:val="323130"/>
          <w:sz w:val="24"/>
          <w:szCs w:val="24"/>
          <w:shd w:val="clear" w:color="auto" w:fill="FFFFFF"/>
        </w:rPr>
        <w:t xml:space="preserve">JOL reactivity </w:t>
      </w:r>
      <w:del w:id="109" w:author="Mark Huff" w:date="2022-09-12T17:29:00Z">
        <w:r w:rsidR="00AD4404" w:rsidDel="005B165D">
          <w:rPr>
            <w:rFonts w:ascii="Times New Roman" w:hAnsi="Times New Roman" w:cs="Times New Roman"/>
            <w:color w:val="323130"/>
            <w:sz w:val="24"/>
            <w:szCs w:val="24"/>
            <w:shd w:val="clear" w:color="auto" w:fill="FFFFFF"/>
          </w:rPr>
          <w:delText xml:space="preserve">(e.g., </w:delText>
        </w:r>
        <w:r w:rsidR="002B2757" w:rsidDel="005B165D">
          <w:rPr>
            <w:rFonts w:ascii="Times New Roman" w:hAnsi="Times New Roman" w:cs="Times New Roman"/>
            <w:color w:val="323130"/>
            <w:sz w:val="24"/>
            <w:szCs w:val="24"/>
            <w:shd w:val="clear" w:color="auto" w:fill="FFFFFF"/>
          </w:rPr>
          <w:delText xml:space="preserve">reactivity for </w:delText>
        </w:r>
      </w:del>
      <w:ins w:id="110" w:author="Mark Huff" w:date="2022-09-12T17:29:00Z">
        <w:r w:rsidR="005B165D">
          <w:rPr>
            <w:rFonts w:ascii="Times New Roman" w:hAnsi="Times New Roman" w:cs="Times New Roman"/>
            <w:color w:val="323130"/>
            <w:sz w:val="24"/>
            <w:szCs w:val="24"/>
            <w:shd w:val="clear" w:color="auto" w:fill="FFFFFF"/>
          </w:rPr>
          <w:t xml:space="preserve">in </w:t>
        </w:r>
      </w:ins>
      <w:r w:rsidR="00AD4404">
        <w:rPr>
          <w:rFonts w:ascii="Times New Roman" w:hAnsi="Times New Roman" w:cs="Times New Roman"/>
          <w:color w:val="323130"/>
          <w:sz w:val="24"/>
          <w:szCs w:val="24"/>
          <w:shd w:val="clear" w:color="auto" w:fill="FFFFFF"/>
        </w:rPr>
        <w:t>mixed vs. pure lists</w:t>
      </w:r>
      <w:ins w:id="111" w:author="Mark Huff" w:date="2022-09-12T17:29:00Z">
        <w:r w:rsidR="005B165D">
          <w:rPr>
            <w:rFonts w:ascii="Times New Roman" w:hAnsi="Times New Roman" w:cs="Times New Roman"/>
            <w:color w:val="323130"/>
            <w:sz w:val="24"/>
            <w:szCs w:val="24"/>
            <w:shd w:val="clear" w:color="auto" w:fill="FFFFFF"/>
          </w:rPr>
          <w:t xml:space="preserve">, </w:t>
        </w:r>
      </w:ins>
      <w:del w:id="112" w:author="Mark Huff" w:date="2022-09-12T17:29:00Z">
        <w:r w:rsidR="00AD4404" w:rsidDel="005B165D">
          <w:rPr>
            <w:rFonts w:ascii="Times New Roman" w:hAnsi="Times New Roman" w:cs="Times New Roman"/>
            <w:color w:val="323130"/>
            <w:sz w:val="24"/>
            <w:szCs w:val="24"/>
            <w:shd w:val="clear" w:color="auto" w:fill="FFFFFF"/>
          </w:rPr>
          <w:delText xml:space="preserve">; </w:delText>
        </w:r>
        <w:r w:rsidR="00112832" w:rsidDel="005B165D">
          <w:rPr>
            <w:rFonts w:ascii="Times New Roman" w:hAnsi="Times New Roman" w:cs="Times New Roman"/>
            <w:color w:val="323130"/>
            <w:sz w:val="24"/>
            <w:szCs w:val="24"/>
            <w:shd w:val="clear" w:color="auto" w:fill="FFFFFF"/>
          </w:rPr>
          <w:delText>Janes et al., 2018, Tauber &amp; Witherby, 2019</w:delText>
        </w:r>
        <w:r w:rsidR="0000057C" w:rsidDel="005B165D">
          <w:rPr>
            <w:rFonts w:ascii="Times New Roman" w:hAnsi="Times New Roman" w:cs="Times New Roman"/>
            <w:color w:val="323130"/>
            <w:sz w:val="24"/>
            <w:szCs w:val="24"/>
            <w:shd w:val="clear" w:color="auto" w:fill="FFFFFF"/>
          </w:rPr>
          <w:delText xml:space="preserve">; </w:delText>
        </w:r>
        <w:r w:rsidR="00A26886" w:rsidDel="005B165D">
          <w:rPr>
            <w:rFonts w:ascii="Times New Roman" w:hAnsi="Times New Roman" w:cs="Times New Roman"/>
            <w:color w:val="323130"/>
            <w:sz w:val="24"/>
            <w:szCs w:val="24"/>
            <w:shd w:val="clear" w:color="auto" w:fill="FFFFFF"/>
          </w:rPr>
          <w:delText>e</w:delText>
        </w:r>
        <w:r w:rsidR="002B2757" w:rsidDel="005B165D">
          <w:rPr>
            <w:rFonts w:ascii="Times New Roman" w:hAnsi="Times New Roman" w:cs="Times New Roman"/>
            <w:color w:val="323130"/>
            <w:sz w:val="24"/>
            <w:szCs w:val="24"/>
            <w:shd w:val="clear" w:color="auto" w:fill="FFFFFF"/>
          </w:rPr>
          <w:delText xml:space="preserve">ffects </w:delText>
        </w:r>
        <w:r w:rsidR="00D10104" w:rsidDel="005B165D">
          <w:rPr>
            <w:rFonts w:ascii="Times New Roman" w:hAnsi="Times New Roman" w:cs="Times New Roman"/>
            <w:color w:val="323130"/>
            <w:sz w:val="24"/>
            <w:szCs w:val="24"/>
            <w:shd w:val="clear" w:color="auto" w:fill="FFFFFF"/>
          </w:rPr>
          <w:delText>of</w:delText>
        </w:r>
        <w:r w:rsidR="002B2757" w:rsidDel="005B165D">
          <w:rPr>
            <w:rFonts w:ascii="Times New Roman" w:hAnsi="Times New Roman" w:cs="Times New Roman"/>
            <w:color w:val="323130"/>
            <w:sz w:val="24"/>
            <w:szCs w:val="24"/>
            <w:shd w:val="clear" w:color="auto" w:fill="FFFFFF"/>
          </w:rPr>
          <w:delText xml:space="preserve"> associative </w:delText>
        </w:r>
        <w:r w:rsidR="0000057C" w:rsidDel="005B165D">
          <w:rPr>
            <w:rFonts w:ascii="Times New Roman" w:hAnsi="Times New Roman" w:cs="Times New Roman"/>
            <w:color w:val="323130"/>
            <w:sz w:val="24"/>
            <w:szCs w:val="24"/>
            <w:shd w:val="clear" w:color="auto" w:fill="FFFFFF"/>
          </w:rPr>
          <w:delText>direction</w:delText>
        </w:r>
        <w:r w:rsidR="002B2757" w:rsidDel="005B165D">
          <w:rPr>
            <w:rFonts w:ascii="Times New Roman" w:hAnsi="Times New Roman" w:cs="Times New Roman"/>
            <w:color w:val="323130"/>
            <w:sz w:val="24"/>
            <w:szCs w:val="24"/>
            <w:shd w:val="clear" w:color="auto" w:fill="FFFFFF"/>
          </w:rPr>
          <w:delText xml:space="preserve"> </w:delText>
        </w:r>
        <w:r w:rsidR="00D10104" w:rsidDel="005B165D">
          <w:rPr>
            <w:rFonts w:ascii="Times New Roman" w:hAnsi="Times New Roman" w:cs="Times New Roman"/>
            <w:color w:val="323130"/>
            <w:sz w:val="24"/>
            <w:szCs w:val="24"/>
            <w:shd w:val="clear" w:color="auto" w:fill="FFFFFF"/>
          </w:rPr>
          <w:delText>on reactivity in</w:delText>
        </w:r>
        <w:r w:rsidR="002B2757" w:rsidDel="005B165D">
          <w:rPr>
            <w:rFonts w:ascii="Times New Roman" w:hAnsi="Times New Roman" w:cs="Times New Roman"/>
            <w:color w:val="323130"/>
            <w:sz w:val="24"/>
            <w:szCs w:val="24"/>
            <w:shd w:val="clear" w:color="auto" w:fill="FFFFFF"/>
          </w:rPr>
          <w:delText xml:space="preserve"> mixed</w:delText>
        </w:r>
        <w:r w:rsidR="00D10104" w:rsidDel="005B165D">
          <w:rPr>
            <w:rFonts w:ascii="Times New Roman" w:hAnsi="Times New Roman" w:cs="Times New Roman"/>
            <w:color w:val="323130"/>
            <w:sz w:val="24"/>
            <w:szCs w:val="24"/>
            <w:shd w:val="clear" w:color="auto" w:fill="FFFFFF"/>
          </w:rPr>
          <w:delText xml:space="preserve"> lists</w:delText>
        </w:r>
      </w:del>
      <w:ins w:id="113" w:author="Mark Huff" w:date="2022-09-12T17:29:00Z">
        <w:r w:rsidR="005B165D">
          <w:rPr>
            <w:rFonts w:ascii="Times New Roman" w:hAnsi="Times New Roman" w:cs="Times New Roman"/>
            <w:color w:val="323130"/>
            <w:sz w:val="24"/>
            <w:szCs w:val="24"/>
            <w:shd w:val="clear" w:color="auto" w:fill="FFFFFF"/>
          </w:rPr>
          <w:t>different directional associates, and in meta</w:t>
        </w:r>
      </w:ins>
      <w:ins w:id="114" w:author="Mark Huff" w:date="2022-09-12T17:30:00Z">
        <w:r w:rsidR="005B165D">
          <w:rPr>
            <w:rFonts w:ascii="Times New Roman" w:hAnsi="Times New Roman" w:cs="Times New Roman"/>
            <w:color w:val="323130"/>
            <w:sz w:val="24"/>
            <w:szCs w:val="24"/>
            <w:shd w:val="clear" w:color="auto" w:fill="FFFFFF"/>
          </w:rPr>
          <w:t>cognitive and no</w:t>
        </w:r>
      </w:ins>
      <w:ins w:id="115" w:author="Nick Maxwell" w:date="2022-09-12T18:15:00Z">
        <w:r w:rsidR="00AF0E94">
          <w:rPr>
            <w:rFonts w:ascii="Times New Roman" w:hAnsi="Times New Roman" w:cs="Times New Roman"/>
            <w:color w:val="323130"/>
            <w:sz w:val="24"/>
            <w:szCs w:val="24"/>
            <w:shd w:val="clear" w:color="auto" w:fill="FFFFFF"/>
          </w:rPr>
          <w:t>n</w:t>
        </w:r>
      </w:ins>
      <w:ins w:id="116" w:author="Mark Huff" w:date="2022-09-12T17:30:00Z">
        <w:r w:rsidR="005B165D">
          <w:rPr>
            <w:rFonts w:ascii="Times New Roman" w:hAnsi="Times New Roman" w:cs="Times New Roman"/>
            <w:color w:val="323130"/>
            <w:sz w:val="24"/>
            <w:szCs w:val="24"/>
            <w:shd w:val="clear" w:color="auto" w:fill="FFFFFF"/>
          </w:rPr>
          <w:t>-</w:t>
        </w:r>
        <w:del w:id="117" w:author="Nick Maxwell" w:date="2022-09-13T17:23:00Z">
          <w:r w:rsidR="005B165D" w:rsidDel="00BC1C7C">
            <w:rPr>
              <w:rFonts w:ascii="Times New Roman" w:hAnsi="Times New Roman" w:cs="Times New Roman"/>
              <w:color w:val="323130"/>
              <w:sz w:val="24"/>
              <w:szCs w:val="24"/>
              <w:shd w:val="clear" w:color="auto" w:fill="FFFFFF"/>
            </w:rPr>
            <w:delText>metacognitve</w:delText>
          </w:r>
        </w:del>
      </w:ins>
      <w:ins w:id="118" w:author="Nick Maxwell" w:date="2022-09-13T17:23:00Z">
        <w:r w:rsidR="00BC1C7C">
          <w:rPr>
            <w:rFonts w:ascii="Times New Roman" w:hAnsi="Times New Roman" w:cs="Times New Roman"/>
            <w:color w:val="323130"/>
            <w:sz w:val="24"/>
            <w:szCs w:val="24"/>
            <w:shd w:val="clear" w:color="auto" w:fill="FFFFFF"/>
          </w:rPr>
          <w:t>metacognitive</w:t>
        </w:r>
      </w:ins>
      <w:ins w:id="119" w:author="Mark Huff" w:date="2022-09-12T17:30:00Z">
        <w:r w:rsidR="005B165D">
          <w:rPr>
            <w:rFonts w:ascii="Times New Roman" w:hAnsi="Times New Roman" w:cs="Times New Roman"/>
            <w:color w:val="323130"/>
            <w:sz w:val="24"/>
            <w:szCs w:val="24"/>
            <w:shd w:val="clear" w:color="auto" w:fill="FFFFFF"/>
          </w:rPr>
          <w:t xml:space="preserve"> judgments</w:t>
        </w:r>
      </w:ins>
      <w:r w:rsidR="005D690A">
        <w:rPr>
          <w:rFonts w:ascii="Times New Roman" w:hAnsi="Times New Roman" w:cs="Times New Roman"/>
          <w:color w:val="323130"/>
          <w:sz w:val="24"/>
          <w:szCs w:val="24"/>
          <w:shd w:val="clear" w:color="auto" w:fill="FFFFFF"/>
        </w:rPr>
        <w:t xml:space="preserve">, </w:t>
      </w:r>
      <w:del w:id="120" w:author="Mark Huff" w:date="2022-09-12T17:30:00Z">
        <w:r w:rsidR="005D690A" w:rsidDel="005B165D">
          <w:rPr>
            <w:rFonts w:ascii="Times New Roman" w:hAnsi="Times New Roman" w:cs="Times New Roman"/>
            <w:color w:val="323130"/>
            <w:sz w:val="24"/>
            <w:szCs w:val="24"/>
            <w:shd w:val="clear" w:color="auto" w:fill="FFFFFF"/>
          </w:rPr>
          <w:delText>Mitchum et al., 2016, Maxwell &amp; Huff, 2022</w:delText>
        </w:r>
        <w:r w:rsidR="00C52E77" w:rsidDel="005B165D">
          <w:rPr>
            <w:rFonts w:ascii="Times New Roman" w:hAnsi="Times New Roman" w:cs="Times New Roman"/>
            <w:color w:val="323130"/>
            <w:sz w:val="24"/>
            <w:szCs w:val="24"/>
            <w:shd w:val="clear" w:color="auto" w:fill="FFFFFF"/>
          </w:rPr>
          <w:delText>; whether other, non-metacognitive judgments produce similar reactivity patterns, Maxwell &amp; Huff 2022</w:delText>
        </w:r>
        <w:r w:rsidR="00112832" w:rsidDel="005B165D">
          <w:rPr>
            <w:rFonts w:ascii="Times New Roman" w:hAnsi="Times New Roman" w:cs="Times New Roman"/>
            <w:color w:val="323130"/>
            <w:sz w:val="24"/>
            <w:szCs w:val="24"/>
            <w:shd w:val="clear" w:color="auto" w:fill="FFFFFF"/>
          </w:rPr>
          <w:delText>)</w:delText>
        </w:r>
        <w:r w:rsidR="0000057C" w:rsidDel="005B165D">
          <w:rPr>
            <w:rFonts w:ascii="Times New Roman" w:hAnsi="Times New Roman" w:cs="Times New Roman"/>
            <w:color w:val="323130"/>
            <w:sz w:val="24"/>
            <w:szCs w:val="24"/>
            <w:shd w:val="clear" w:color="auto" w:fill="FFFFFF"/>
          </w:rPr>
          <w:delText xml:space="preserve">, </w:delText>
        </w:r>
      </w:del>
      <w:commentRangeStart w:id="121"/>
      <w:commentRangeStart w:id="122"/>
      <w:r w:rsidR="0000057C">
        <w:rPr>
          <w:rFonts w:ascii="Times New Roman" w:hAnsi="Times New Roman" w:cs="Times New Roman"/>
          <w:color w:val="323130"/>
          <w:sz w:val="24"/>
          <w:szCs w:val="24"/>
          <w:shd w:val="clear" w:color="auto" w:fill="FFFFFF"/>
        </w:rPr>
        <w:t>the</w:t>
      </w:r>
      <w:commentRangeEnd w:id="121"/>
      <w:r w:rsidR="005B165D">
        <w:rPr>
          <w:rStyle w:val="CommentReference"/>
        </w:rPr>
        <w:commentReference w:id="121"/>
      </w:r>
      <w:commentRangeEnd w:id="122"/>
      <w:r w:rsidR="004D1C66">
        <w:rPr>
          <w:rStyle w:val="CommentReference"/>
        </w:rPr>
        <w:commentReference w:id="122"/>
      </w:r>
      <w:r w:rsidR="0000057C">
        <w:rPr>
          <w:rFonts w:ascii="Times New Roman" w:hAnsi="Times New Roman" w:cs="Times New Roman"/>
          <w:color w:val="323130"/>
          <w:sz w:val="24"/>
          <w:szCs w:val="24"/>
          <w:shd w:val="clear" w:color="auto" w:fill="FFFFFF"/>
        </w:rPr>
        <w:t xml:space="preserv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7EFA0FEB"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lastRenderedPageBreak/>
        <w:t xml:space="preserve">In addition to </w:t>
      </w:r>
      <w:r w:rsidR="009E6E91">
        <w:rPr>
          <w:rFonts w:ascii="Times New Roman" w:hAnsi="Times New Roman" w:cs="Times New Roman"/>
          <w:color w:val="323130"/>
          <w:sz w:val="24"/>
          <w:szCs w:val="24"/>
          <w:shd w:val="clear" w:color="auto" w:fill="FFFFFF"/>
        </w:rPr>
        <w:t xml:space="preserve">the key </w:t>
      </w:r>
      <w:proofErr w:type="gramStart"/>
      <w:r w:rsidR="009E6E91">
        <w:rPr>
          <w:rFonts w:ascii="Times New Roman" w:hAnsi="Times New Roman" w:cs="Times New Roman"/>
          <w:color w:val="323130"/>
          <w:sz w:val="24"/>
          <w:szCs w:val="24"/>
          <w:shd w:val="clear" w:color="auto" w:fill="FFFFFF"/>
        </w:rPr>
        <w:t>points</w:t>
      </w:r>
      <w:proofErr w:type="gramEnd"/>
      <w:r w:rsidR="009E6E91">
        <w:rPr>
          <w:rFonts w:ascii="Times New Roman" w:hAnsi="Times New Roman" w:cs="Times New Roman"/>
          <w:color w:val="323130"/>
          <w:sz w:val="24"/>
          <w:szCs w:val="24"/>
          <w:shd w:val="clear" w:color="auto" w:fill="FFFFFF"/>
        </w:rPr>
        <w:t xml:space="preserve">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particpants only studied related word pairs. Thus, </w:t>
      </w:r>
      <w:del w:id="123" w:author="Mark Huff" w:date="2022-09-12T17:31:00Z">
        <w:r w:rsidR="00E20DB5" w:rsidDel="005B165D">
          <w:rPr>
            <w:rFonts w:ascii="Times New Roman" w:hAnsi="Times New Roman" w:cs="Times New Roman"/>
            <w:color w:val="323130"/>
            <w:sz w:val="24"/>
            <w:szCs w:val="24"/>
            <w:shd w:val="clear" w:color="auto" w:fill="FFFFFF"/>
          </w:rPr>
          <w:delText>an</w:delText>
        </w:r>
        <w:r w:rsidR="000A113A" w:rsidDel="005B165D">
          <w:rPr>
            <w:rFonts w:ascii="Times New Roman" w:hAnsi="Times New Roman" w:cs="Times New Roman"/>
            <w:color w:val="323130"/>
            <w:sz w:val="24"/>
            <w:szCs w:val="24"/>
            <w:shd w:val="clear" w:color="auto" w:fill="FFFFFF"/>
          </w:rPr>
          <w:delText xml:space="preserve"> investigation of </w:delText>
        </w:r>
      </w:del>
      <w:r w:rsidR="000A113A">
        <w:rPr>
          <w:rFonts w:ascii="Times New Roman" w:hAnsi="Times New Roman" w:cs="Times New Roman"/>
          <w:color w:val="323130"/>
          <w:sz w:val="24"/>
          <w:szCs w:val="24"/>
          <w:shd w:val="clear" w:color="auto" w:fill="FFFFFF"/>
        </w:rPr>
        <w:t xml:space="preserve">the changed-goal hypothesis </w:t>
      </w:r>
      <w:del w:id="124" w:author="Mark Huff" w:date="2022-09-12T17:31:00Z">
        <w:r w:rsidR="000A113A" w:rsidDel="005B165D">
          <w:rPr>
            <w:rFonts w:ascii="Times New Roman" w:hAnsi="Times New Roman" w:cs="Times New Roman"/>
            <w:color w:val="323130"/>
            <w:sz w:val="24"/>
            <w:szCs w:val="24"/>
            <w:shd w:val="clear" w:color="auto" w:fill="FFFFFF"/>
          </w:rPr>
          <w:delText>was not possible</w:delText>
        </w:r>
      </w:del>
      <w:ins w:id="125" w:author="Mark Huff" w:date="2022-09-12T17:31:00Z">
        <w:r w:rsidR="005B165D">
          <w:rPr>
            <w:rFonts w:ascii="Times New Roman" w:hAnsi="Times New Roman" w:cs="Times New Roman"/>
            <w:color w:val="323130"/>
            <w:sz w:val="24"/>
            <w:szCs w:val="24"/>
            <w:shd w:val="clear" w:color="auto" w:fill="FFFFFF"/>
          </w:rPr>
          <w:t>could not be assessed</w:t>
        </w:r>
      </w:ins>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D27788">
        <w:rPr>
          <w:rFonts w:ascii="Times New Roman" w:hAnsi="Times New Roman" w:cs="Times New Roman"/>
          <w:color w:val="323130"/>
          <w:sz w:val="24"/>
          <w:szCs w:val="24"/>
          <w:shd w:val="clear" w:color="auto" w:fill="FFFFFF"/>
        </w:rPr>
        <w:t xml:space="preserve"> </w:t>
      </w:r>
      <w:del w:id="126" w:author="Nick Maxwell" w:date="2022-09-13T14:27:00Z">
        <w:r w:rsidR="00D27788" w:rsidRPr="00043363" w:rsidDel="00043363">
          <w:rPr>
            <w:rFonts w:ascii="Times New Roman" w:hAnsi="Times New Roman" w:cs="Times New Roman"/>
            <w:color w:val="323130"/>
            <w:sz w:val="24"/>
            <w:szCs w:val="24"/>
            <w:highlight w:val="yellow"/>
            <w:shd w:val="clear" w:color="auto" w:fill="FFFFFF"/>
          </w:rPr>
          <w:delText>xx</w:delText>
        </w:r>
        <w:r w:rsidR="00D27788" w:rsidRPr="00043363" w:rsidDel="00043363">
          <w:rPr>
            <w:rFonts w:ascii="Times New Roman" w:hAnsi="Times New Roman" w:cs="Times New Roman"/>
            <w:color w:val="323130"/>
            <w:sz w:val="24"/>
            <w:szCs w:val="24"/>
            <w:highlight w:val="yellow"/>
            <w:shd w:val="clear" w:color="auto" w:fill="FFFFFF"/>
            <w:rPrChange w:id="127" w:author="Nick Maxwell" w:date="2022-09-13T14:27:00Z">
              <w:rPr>
                <w:rFonts w:ascii="Times New Roman" w:hAnsi="Times New Roman" w:cs="Times New Roman"/>
                <w:color w:val="323130"/>
                <w:sz w:val="24"/>
                <w:szCs w:val="24"/>
                <w:shd w:val="clear" w:color="auto" w:fill="FFFFFF"/>
              </w:rPr>
            </w:rPrChange>
          </w:rPr>
          <w:delText xml:space="preserve"> </w:delText>
        </w:r>
      </w:del>
      <w:ins w:id="128" w:author="Nick Maxwell" w:date="2022-09-13T14:27:00Z">
        <w:r w:rsidR="00043363" w:rsidRPr="00043363">
          <w:rPr>
            <w:rFonts w:ascii="Times New Roman" w:hAnsi="Times New Roman" w:cs="Times New Roman"/>
            <w:color w:val="323130"/>
            <w:sz w:val="24"/>
            <w:szCs w:val="24"/>
            <w:highlight w:val="yellow"/>
            <w:shd w:val="clear" w:color="auto" w:fill="FFFFFF"/>
            <w:rPrChange w:id="129" w:author="Nick Maxwell" w:date="2022-09-13T14:27:00Z">
              <w:rPr>
                <w:rFonts w:ascii="Times New Roman" w:hAnsi="Times New Roman" w:cs="Times New Roman"/>
                <w:color w:val="323130"/>
                <w:sz w:val="24"/>
                <w:szCs w:val="24"/>
                <w:shd w:val="clear" w:color="auto" w:fill="FFFFFF"/>
              </w:rPr>
            </w:rPrChange>
          </w:rPr>
          <w:t>8</w:t>
        </w:r>
        <w:r w:rsidR="00043363">
          <w:rPr>
            <w:rFonts w:ascii="Times New Roman" w:hAnsi="Times New Roman" w:cs="Times New Roman"/>
            <w:color w:val="323130"/>
            <w:sz w:val="24"/>
            <w:szCs w:val="24"/>
            <w:shd w:val="clear" w:color="auto" w:fill="FFFFFF"/>
          </w:rPr>
          <w:t xml:space="preserve"> </w:t>
        </w:r>
      </w:ins>
      <w:r w:rsidR="00D27788">
        <w:rPr>
          <w:rFonts w:ascii="Times New Roman" w:hAnsi="Times New Roman" w:cs="Times New Roman"/>
          <w:color w:val="323130"/>
          <w:sz w:val="24"/>
          <w:szCs w:val="24"/>
          <w:shd w:val="clear" w:color="auto" w:fill="FFFFFF"/>
        </w:rPr>
        <w:t xml:space="preserve">to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496EE572"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ins w:id="130" w:author="Nick Maxwell" w:date="2022-09-13T11:19:00Z">
        <w:r w:rsidR="001B1EFE">
          <w:rPr>
            <w:rFonts w:ascii="Times New Roman" w:hAnsi="Times New Roman" w:cs="Times New Roman"/>
            <w:color w:val="323130"/>
            <w:sz w:val="24"/>
            <w:szCs w:val="24"/>
            <w:shd w:val="clear" w:color="auto" w:fill="FFFFFF"/>
          </w:rPr>
          <w:t>not readily available at test</w:t>
        </w:r>
      </w:ins>
      <w:del w:id="131" w:author="Nick Maxwell" w:date="2022-09-13T11:19:00Z">
        <w:r w:rsidR="000079D8" w:rsidDel="001B1EFE">
          <w:rPr>
            <w:rFonts w:ascii="Times New Roman" w:hAnsi="Times New Roman" w:cs="Times New Roman"/>
            <w:color w:val="323130"/>
            <w:sz w:val="24"/>
            <w:szCs w:val="24"/>
            <w:shd w:val="clear" w:color="auto" w:fill="FFFFFF"/>
          </w:rPr>
          <w:delText>absent</w:delText>
        </w:r>
      </w:del>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265C46" w:rsidRPr="00F93B01">
        <w:rPr>
          <w:rFonts w:ascii="Times New Roman" w:hAnsi="Times New Roman" w:cs="Times New Roman"/>
          <w:color w:val="323130"/>
          <w:sz w:val="24"/>
          <w:szCs w:val="24"/>
          <w:highlight w:val="yellow"/>
          <w:shd w:val="clear" w:color="auto" w:fill="FFFFFF"/>
        </w:rPr>
        <w:t>xx</w:t>
      </w:r>
      <w:r w:rsidR="00265C46">
        <w:rPr>
          <w:rFonts w:ascii="Times New Roman" w:hAnsi="Times New Roman" w:cs="Times New Roman"/>
          <w:color w:val="323130"/>
          <w:sz w:val="24"/>
          <w:szCs w:val="24"/>
          <w:shd w:val="clear" w:color="auto" w:fill="FFFFFF"/>
        </w:rPr>
        <w:t xml:space="preserve"> 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52554350"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 xml:space="preserve">This has been clarified on pg. </w:t>
      </w:r>
      <w:del w:id="132" w:author="Nick Maxwell" w:date="2022-09-13T11:22:00Z">
        <w:r w:rsidR="002B6B31" w:rsidRPr="002D2480" w:rsidDel="002D2480">
          <w:rPr>
            <w:rFonts w:ascii="Times New Roman" w:hAnsi="Times New Roman" w:cs="Times New Roman"/>
            <w:color w:val="323130"/>
            <w:sz w:val="24"/>
            <w:szCs w:val="24"/>
            <w:highlight w:val="yellow"/>
            <w:shd w:val="clear" w:color="auto" w:fill="FFFFFF"/>
          </w:rPr>
          <w:delText>xx</w:delText>
        </w:r>
      </w:del>
      <w:ins w:id="133" w:author="Nick Maxwell" w:date="2022-09-13T11:22:00Z">
        <w:r w:rsidR="002D2480" w:rsidRPr="002D2480">
          <w:rPr>
            <w:rFonts w:ascii="Times New Roman" w:hAnsi="Times New Roman" w:cs="Times New Roman"/>
            <w:color w:val="323130"/>
            <w:sz w:val="24"/>
            <w:szCs w:val="24"/>
            <w:highlight w:val="yellow"/>
            <w:shd w:val="clear" w:color="auto" w:fill="FFFFFF"/>
            <w:rPrChange w:id="134" w:author="Nick Maxwell" w:date="2022-09-13T11:23:00Z">
              <w:rPr>
                <w:rFonts w:ascii="Times New Roman" w:hAnsi="Times New Roman" w:cs="Times New Roman"/>
                <w:color w:val="323130"/>
                <w:sz w:val="24"/>
                <w:szCs w:val="24"/>
                <w:shd w:val="clear" w:color="auto" w:fill="FFFFFF"/>
              </w:rPr>
            </w:rPrChange>
          </w:rPr>
          <w:t>13</w:t>
        </w:r>
      </w:ins>
      <w:r w:rsidR="000369E8" w:rsidRPr="002D2480">
        <w:rPr>
          <w:rFonts w:ascii="Times New Roman" w:hAnsi="Times New Roman" w:cs="Times New Roman"/>
          <w:color w:val="323130"/>
          <w:sz w:val="24"/>
          <w:szCs w:val="24"/>
          <w:highlight w:val="yellow"/>
          <w:shd w:val="clear" w:color="auto" w:fill="FFFFFF"/>
          <w:rPrChange w:id="135" w:author="Nick Maxwell" w:date="2022-09-13T11:23:00Z">
            <w:rPr>
              <w:rFonts w:ascii="Times New Roman" w:hAnsi="Times New Roman" w:cs="Times New Roman"/>
              <w:color w:val="323130"/>
              <w:sz w:val="24"/>
              <w:szCs w:val="24"/>
              <w:shd w:val="clear" w:color="auto" w:fill="FFFFFF"/>
            </w:rPr>
          </w:rPrChange>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well, Nicholas" w:date="2022-09-13T09:25:00Z" w:initials="MN">
    <w:p w14:paraId="7E400692" w14:textId="64517186" w:rsidR="0055126B" w:rsidRDefault="0055126B">
      <w:pPr>
        <w:pStyle w:val="CommentText"/>
      </w:pPr>
      <w:r>
        <w:rPr>
          <w:rStyle w:val="CommentReference"/>
        </w:rPr>
        <w:annotationRef/>
      </w:r>
      <w:r>
        <w:t>Done (but should double check!)</w:t>
      </w:r>
    </w:p>
  </w:comment>
  <w:comment w:id="16" w:author="Maxwell, Nicholas" w:date="2022-09-13T09:42:00Z" w:initials="MN">
    <w:p w14:paraId="7A37A9A8" w14:textId="4F02BDCA" w:rsidR="00A012F8" w:rsidRDefault="00A012F8">
      <w:pPr>
        <w:pStyle w:val="CommentText"/>
      </w:pPr>
      <w:r>
        <w:rPr>
          <w:rStyle w:val="CommentReference"/>
        </w:rPr>
        <w:annotationRef/>
      </w:r>
      <w:r>
        <w:t>Done!</w:t>
      </w:r>
    </w:p>
  </w:comment>
  <w:comment w:id="40"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41" w:author="Mark Huff" w:date="2022-09-12T17:11:00Z" w:initials="MH">
    <w:p w14:paraId="0B54D7C6" w14:textId="77777777" w:rsidR="00D269FD" w:rsidRDefault="00D269FD" w:rsidP="004A08C8">
      <w:pPr>
        <w:pStyle w:val="CommentText"/>
      </w:pPr>
      <w:r>
        <w:rPr>
          <w:rStyle w:val="CommentReference"/>
        </w:rPr>
        <w:annotationRef/>
      </w:r>
      <w:r>
        <w:t>I would add in a simple footnote, maybe in the final experiment where we find evidence for cue-strengthening in our analyses. Just mention that another possible way to test this pattern is the 2x2 ANOVA the reviewer mentioned. Indicate that the interaction was not significant. Also mention that this was the case in the previous experiments, report the states. Thus, regardless of how the data are analyzed, the same conclusions can be drawn.</w:t>
      </w:r>
    </w:p>
  </w:comment>
  <w:comment w:id="42" w:author="Nick Maxwell" w:date="2022-09-12T18:13:00Z" w:initials="NM">
    <w:p w14:paraId="2C4AFA85" w14:textId="77777777" w:rsidR="00AF0E94" w:rsidRDefault="00AF0E94" w:rsidP="000D3291">
      <w:pPr>
        <w:pStyle w:val="CommentText"/>
      </w:pPr>
      <w:r>
        <w:rPr>
          <w:rStyle w:val="CommentReference"/>
        </w:rPr>
        <w:annotationRef/>
      </w:r>
      <w:r>
        <w:t>Works for me!</w:t>
      </w:r>
    </w:p>
  </w:comment>
  <w:comment w:id="58" w:author="Nick Maxwell" w:date="2022-09-04T16:28:00Z" w:initials="NM">
    <w:p w14:paraId="4851E080" w14:textId="637D3391"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59" w:author="Mark Huff" w:date="2022-09-12T17:15:00Z" w:initials="MH">
    <w:p w14:paraId="444232A9" w14:textId="77777777" w:rsidR="00D269FD" w:rsidRDefault="00D269FD" w:rsidP="00111436">
      <w:pPr>
        <w:pStyle w:val="CommentText"/>
      </w:pPr>
      <w:r>
        <w:rPr>
          <w:rStyle w:val="CommentReference"/>
        </w:rPr>
        <w:annotationRef/>
      </w:r>
      <w:r>
        <w:t>Maybe leave the stats in the cover letter here. This reviewer was a particular pain in the ass. If they push, we could also include it in the manuscript, but Thomas did not refer to this specifically in her action letter, so it probably does not need to be included.</w:t>
      </w:r>
    </w:p>
  </w:comment>
  <w:comment w:id="76" w:author="Mark Huff" w:date="2022-09-12T17:20:00Z" w:initials="MH">
    <w:p w14:paraId="62D269B3" w14:textId="77777777"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78" w:author="Mark Huff" w:date="2022-09-12T17:25:00Z" w:initials="MH">
    <w:p w14:paraId="065006A8" w14:textId="77777777" w:rsidR="00960D21" w:rsidRDefault="00960D21">
      <w:pPr>
        <w:pStyle w:val="CommentText"/>
      </w:pPr>
      <w:r>
        <w:rPr>
          <w:rStyle w:val="CommentReference"/>
        </w:rPr>
        <w:annotationRef/>
      </w:r>
      <w:r>
        <w:t xml:space="preserve">This whole comment needs to be shortened substantially. </w:t>
      </w:r>
    </w:p>
    <w:p w14:paraId="471C18C6" w14:textId="77777777" w:rsidR="00960D21" w:rsidRDefault="00960D21">
      <w:pPr>
        <w:pStyle w:val="CommentText"/>
      </w:pPr>
    </w:p>
    <w:p w14:paraId="4F53BB85" w14:textId="77777777" w:rsidR="00960D21" w:rsidRDefault="00960D21" w:rsidP="00504BFB">
      <w:pPr>
        <w:pStyle w:val="CommentText"/>
      </w:pPr>
      <w:r>
        <w:t>I would just report the interactions as you have here and not report the pure lists. Also mention that there were far fewer prolific participants</w:t>
      </w:r>
    </w:p>
  </w:comment>
  <w:comment w:id="79" w:author="Nick Maxwell" w:date="2022-09-12T18:14:00Z" w:initials="NM">
    <w:p w14:paraId="2584C047" w14:textId="77777777" w:rsidR="00AF0E94" w:rsidRDefault="00AF0E94" w:rsidP="004920CD">
      <w:pPr>
        <w:pStyle w:val="CommentText"/>
      </w:pPr>
      <w:r>
        <w:rPr>
          <w:rStyle w:val="CommentReference"/>
        </w:rPr>
        <w:annotationRef/>
      </w:r>
      <w:r>
        <w:t>Yep, figured as much.</w:t>
      </w:r>
    </w:p>
  </w:comment>
  <w:comment w:id="81" w:author="Nick Maxwell" w:date="2022-09-04T13:28:00Z" w:initials="NM">
    <w:p w14:paraId="23F0F30A" w14:textId="3616E913"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 w:id="82" w:author="Mark Huff" w:date="2022-09-12T17:25:00Z" w:initials="MH">
    <w:p w14:paraId="0E26A707" w14:textId="77777777" w:rsidR="00960D21" w:rsidRDefault="00960D21" w:rsidP="00825498">
      <w:pPr>
        <w:pStyle w:val="CommentText"/>
      </w:pPr>
      <w:r>
        <w:rPr>
          <w:rStyle w:val="CommentReference"/>
        </w:rPr>
        <w:annotationRef/>
      </w:r>
      <w:r>
        <w:t xml:space="preserve">We could do that, but footnotes count towards word count. We need to keep this short. Just report the interactions and maybe only for mixed lists </w:t>
      </w:r>
    </w:p>
  </w:comment>
  <w:comment w:id="83" w:author="Nick Maxwell" w:date="2022-09-12T18:15:00Z" w:initials="NM">
    <w:p w14:paraId="2A01E353" w14:textId="77777777" w:rsidR="00AF0E94" w:rsidRDefault="00AF0E94" w:rsidP="00F50950">
      <w:pPr>
        <w:pStyle w:val="CommentText"/>
      </w:pPr>
      <w:r>
        <w:rPr>
          <w:rStyle w:val="CommentReference"/>
        </w:rPr>
        <w:annotationRef/>
      </w:r>
      <w:r>
        <w:t>Oooh I forgot about the word count. I'll need to double check, but I think its 8500 and we were already pretty close on our initial submission.</w:t>
      </w:r>
    </w:p>
  </w:comment>
  <w:comment w:id="121" w:author="Mark Huff" w:date="2022-09-12T17:31:00Z" w:initials="MH">
    <w:p w14:paraId="233FAF1F" w14:textId="216D7D01" w:rsidR="005B165D" w:rsidRDefault="005B165D" w:rsidP="00F051C2">
      <w:pPr>
        <w:pStyle w:val="CommentText"/>
      </w:pPr>
      <w:r>
        <w:rPr>
          <w:rStyle w:val="CommentReference"/>
        </w:rPr>
        <w:annotationRef/>
      </w:r>
      <w:r>
        <w:t>Avoid the cites here. I read this as there is a shit ton of other studies out there that have looked at this. Although we are not wrong in highlighting the integration, Ayanna clearly did not read our paper nor the reviews very closely.</w:t>
      </w:r>
    </w:p>
  </w:comment>
  <w:comment w:id="122" w:author="Nick Maxwell" w:date="2022-09-13T17:23:00Z" w:initials="NM">
    <w:p w14:paraId="5992DE48" w14:textId="77777777" w:rsidR="004D1C66" w:rsidRDefault="004D1C66" w:rsidP="00871C77">
      <w:pPr>
        <w:pStyle w:val="CommentText"/>
      </w:pPr>
      <w:r>
        <w:rPr>
          <w:rStyle w:val="CommentReference"/>
        </w:rPr>
        <w:annotationRef/>
      </w:r>
      <w:r>
        <w:t>Works for me! But yeah, I got that impression from her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00692" w15:done="0"/>
  <w15:commentEx w15:paraId="7A37A9A8" w15:done="0"/>
  <w15:commentEx w15:paraId="57FAFBD7" w15:done="0"/>
  <w15:commentEx w15:paraId="0B54D7C6" w15:paraIdParent="57FAFBD7" w15:done="0"/>
  <w15:commentEx w15:paraId="2C4AFA85" w15:paraIdParent="57FAFBD7" w15:done="0"/>
  <w15:commentEx w15:paraId="4851E080" w15:done="0"/>
  <w15:commentEx w15:paraId="444232A9" w15:paraIdParent="4851E080" w15:done="0"/>
  <w15:commentEx w15:paraId="5ED7D4D8" w15:done="0"/>
  <w15:commentEx w15:paraId="4F53BB85" w15:done="0"/>
  <w15:commentEx w15:paraId="2584C047" w15:paraIdParent="4F53BB85" w15:done="0"/>
  <w15:commentEx w15:paraId="23F0F30A" w15:done="0"/>
  <w15:commentEx w15:paraId="0E26A707" w15:paraIdParent="23F0F30A" w15:done="0"/>
  <w15:commentEx w15:paraId="2A01E353" w15:paraIdParent="23F0F30A" w15:done="0"/>
  <w15:commentEx w15:paraId="233FAF1F" w15:done="0"/>
  <w15:commentEx w15:paraId="5992DE48" w15:paraIdParent="233FA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4F9A" w16cex:dateUtc="2022-09-05T15:36:00Z"/>
  <w16cex:commentExtensible w16cex:durableId="26C9E6D6" w16cex:dateUtc="2022-09-12T22:11:00Z"/>
  <w16cex:commentExtensible w16cex:durableId="26C9F545" w16cex:dateUtc="2022-09-12T23:13:00Z"/>
  <w16cex:commentExtensible w16cex:durableId="26BF50BB" w16cex:dateUtc="2022-09-04T21:28:00Z"/>
  <w16cex:commentExtensible w16cex:durableId="26C9E7B9" w16cex:dateUtc="2022-09-12T22:15:00Z"/>
  <w16cex:commentExtensible w16cex:durableId="26C9E8F9" w16cex:dateUtc="2022-09-12T22:20:00Z"/>
  <w16cex:commentExtensible w16cex:durableId="26C9E9FB" w16cex:dateUtc="2022-09-12T22:25:00Z"/>
  <w16cex:commentExtensible w16cex:durableId="26C9F58E" w16cex:dateUtc="2022-09-12T23:14:00Z"/>
  <w16cex:commentExtensible w16cex:durableId="26BF2660" w16cex:dateUtc="2022-09-04T18:28:00Z"/>
  <w16cex:commentExtensible w16cex:durableId="26C9EA21" w16cex:dateUtc="2022-09-12T22:25:00Z"/>
  <w16cex:commentExtensible w16cex:durableId="26C9F5C2" w16cex:dateUtc="2022-09-12T23:15:00Z"/>
  <w16cex:commentExtensible w16cex:durableId="26C9EB79" w16cex:dateUtc="2022-09-12T22:31:00Z"/>
  <w16cex:commentExtensible w16cex:durableId="26CB3B16" w16cex:dateUtc="2022-09-13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00692" w16cid:durableId="26CACB06"/>
  <w16cid:commentId w16cid:paraId="7A37A9A8" w16cid:durableId="26CACEF3"/>
  <w16cid:commentId w16cid:paraId="57FAFBD7" w16cid:durableId="26C04F9A"/>
  <w16cid:commentId w16cid:paraId="0B54D7C6" w16cid:durableId="26C9E6D6"/>
  <w16cid:commentId w16cid:paraId="2C4AFA85" w16cid:durableId="26C9F545"/>
  <w16cid:commentId w16cid:paraId="4851E080" w16cid:durableId="26BF50BB"/>
  <w16cid:commentId w16cid:paraId="444232A9" w16cid:durableId="26C9E7B9"/>
  <w16cid:commentId w16cid:paraId="5ED7D4D8" w16cid:durableId="26C9E8F9"/>
  <w16cid:commentId w16cid:paraId="4F53BB85" w16cid:durableId="26C9E9FB"/>
  <w16cid:commentId w16cid:paraId="2584C047" w16cid:durableId="26C9F58E"/>
  <w16cid:commentId w16cid:paraId="23F0F30A" w16cid:durableId="26BF2660"/>
  <w16cid:commentId w16cid:paraId="0E26A707" w16cid:durableId="26C9EA21"/>
  <w16cid:commentId w16cid:paraId="2A01E353" w16cid:durableId="26C9F5C2"/>
  <w16cid:commentId w16cid:paraId="233FAF1F" w16cid:durableId="26C9EB79"/>
  <w16cid:commentId w16cid:paraId="5992DE48" w16cid:durableId="26CB3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18BC5" w14:textId="77777777" w:rsidR="007C257D" w:rsidRDefault="007C257D" w:rsidP="002665A1">
      <w:pPr>
        <w:spacing w:after="0" w:line="240" w:lineRule="auto"/>
      </w:pPr>
      <w:r>
        <w:separator/>
      </w:r>
    </w:p>
  </w:endnote>
  <w:endnote w:type="continuationSeparator" w:id="0">
    <w:p w14:paraId="0F635F4E" w14:textId="77777777" w:rsidR="007C257D" w:rsidRDefault="007C257D"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93066" w14:textId="77777777" w:rsidR="007C257D" w:rsidRDefault="007C257D" w:rsidP="002665A1">
      <w:pPr>
        <w:spacing w:after="0" w:line="240" w:lineRule="auto"/>
      </w:pPr>
      <w:r>
        <w:separator/>
      </w:r>
    </w:p>
  </w:footnote>
  <w:footnote w:type="continuationSeparator" w:id="0">
    <w:p w14:paraId="0A9DFB18" w14:textId="77777777" w:rsidR="007C257D" w:rsidRDefault="007C257D"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Maxwell, Nicholas">
    <w15:presenceInfo w15:providerId="AD" w15:userId="S-1-5-21-1417001333-448539723-725345543-2914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2C6B"/>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67A7"/>
    <w:rsid w:val="002578AF"/>
    <w:rsid w:val="00262B81"/>
    <w:rsid w:val="00264600"/>
    <w:rsid w:val="00264ABA"/>
    <w:rsid w:val="00265C46"/>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45D8"/>
    <w:rsid w:val="00394650"/>
    <w:rsid w:val="00394F75"/>
    <w:rsid w:val="003972F4"/>
    <w:rsid w:val="003A06ED"/>
    <w:rsid w:val="003A3005"/>
    <w:rsid w:val="003A48C6"/>
    <w:rsid w:val="003A55E4"/>
    <w:rsid w:val="003A59A2"/>
    <w:rsid w:val="003B0B90"/>
    <w:rsid w:val="003B2715"/>
    <w:rsid w:val="003B2E2C"/>
    <w:rsid w:val="003B477D"/>
    <w:rsid w:val="003B4AB3"/>
    <w:rsid w:val="003B71FA"/>
    <w:rsid w:val="003C03FF"/>
    <w:rsid w:val="003C05B2"/>
    <w:rsid w:val="003C1E27"/>
    <w:rsid w:val="003C310F"/>
    <w:rsid w:val="003C3CCB"/>
    <w:rsid w:val="003C4ACC"/>
    <w:rsid w:val="003D1BDD"/>
    <w:rsid w:val="003D2011"/>
    <w:rsid w:val="003D2792"/>
    <w:rsid w:val="003D2E4E"/>
    <w:rsid w:val="003D444E"/>
    <w:rsid w:val="003D5199"/>
    <w:rsid w:val="003D6205"/>
    <w:rsid w:val="003D7128"/>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1C66"/>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39C6"/>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3553"/>
    <w:rsid w:val="0058681F"/>
    <w:rsid w:val="00587117"/>
    <w:rsid w:val="005871C6"/>
    <w:rsid w:val="005875D5"/>
    <w:rsid w:val="0059308E"/>
    <w:rsid w:val="005930E9"/>
    <w:rsid w:val="00593F35"/>
    <w:rsid w:val="00595015"/>
    <w:rsid w:val="0059661D"/>
    <w:rsid w:val="00596F8D"/>
    <w:rsid w:val="005A398E"/>
    <w:rsid w:val="005A7A4F"/>
    <w:rsid w:val="005B1099"/>
    <w:rsid w:val="005B1239"/>
    <w:rsid w:val="005B165D"/>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7F50"/>
    <w:rsid w:val="00661F10"/>
    <w:rsid w:val="00662354"/>
    <w:rsid w:val="00662E11"/>
    <w:rsid w:val="006637A9"/>
    <w:rsid w:val="00663AD8"/>
    <w:rsid w:val="006654B5"/>
    <w:rsid w:val="006658F8"/>
    <w:rsid w:val="00665BC4"/>
    <w:rsid w:val="006661D6"/>
    <w:rsid w:val="00667BD5"/>
    <w:rsid w:val="00670741"/>
    <w:rsid w:val="0067194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2C2"/>
    <w:rsid w:val="006A1E68"/>
    <w:rsid w:val="006A2875"/>
    <w:rsid w:val="006A3192"/>
    <w:rsid w:val="006A3987"/>
    <w:rsid w:val="006A43EC"/>
    <w:rsid w:val="006A6533"/>
    <w:rsid w:val="006A6FA4"/>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1DB5"/>
    <w:rsid w:val="00782000"/>
    <w:rsid w:val="0078228D"/>
    <w:rsid w:val="00784816"/>
    <w:rsid w:val="00785EFB"/>
    <w:rsid w:val="00786D04"/>
    <w:rsid w:val="00787C25"/>
    <w:rsid w:val="007910F2"/>
    <w:rsid w:val="00792FBE"/>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319C8"/>
    <w:rsid w:val="00831E80"/>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43A"/>
    <w:rsid w:val="008E56AA"/>
    <w:rsid w:val="008E6A68"/>
    <w:rsid w:val="008E6E6A"/>
    <w:rsid w:val="008F0291"/>
    <w:rsid w:val="008F3B01"/>
    <w:rsid w:val="008F4A60"/>
    <w:rsid w:val="008F5517"/>
    <w:rsid w:val="008F5D46"/>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926E1"/>
    <w:rsid w:val="00992EEE"/>
    <w:rsid w:val="00993815"/>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394A"/>
    <w:rsid w:val="009E4390"/>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90B82"/>
    <w:rsid w:val="00A9233E"/>
    <w:rsid w:val="00A94244"/>
    <w:rsid w:val="00A956B8"/>
    <w:rsid w:val="00A95FA6"/>
    <w:rsid w:val="00A96780"/>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193D"/>
    <w:rsid w:val="00AC271A"/>
    <w:rsid w:val="00AC31F0"/>
    <w:rsid w:val="00AC604F"/>
    <w:rsid w:val="00AC6114"/>
    <w:rsid w:val="00AC62A7"/>
    <w:rsid w:val="00AC6776"/>
    <w:rsid w:val="00AC710E"/>
    <w:rsid w:val="00AD09FD"/>
    <w:rsid w:val="00AD0D7E"/>
    <w:rsid w:val="00AD114F"/>
    <w:rsid w:val="00AD149A"/>
    <w:rsid w:val="00AD3AF9"/>
    <w:rsid w:val="00AD3F1A"/>
    <w:rsid w:val="00AD4016"/>
    <w:rsid w:val="00AD437F"/>
    <w:rsid w:val="00AD4404"/>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0A1"/>
    <w:rsid w:val="00B33156"/>
    <w:rsid w:val="00B33BA7"/>
    <w:rsid w:val="00B33C19"/>
    <w:rsid w:val="00B33D89"/>
    <w:rsid w:val="00B33F86"/>
    <w:rsid w:val="00B3415A"/>
    <w:rsid w:val="00B34859"/>
    <w:rsid w:val="00B37B7D"/>
    <w:rsid w:val="00B40767"/>
    <w:rsid w:val="00B42FFA"/>
    <w:rsid w:val="00B43427"/>
    <w:rsid w:val="00B46168"/>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1457"/>
    <w:rsid w:val="00C322BE"/>
    <w:rsid w:val="00C32B5C"/>
    <w:rsid w:val="00C3421A"/>
    <w:rsid w:val="00C3444A"/>
    <w:rsid w:val="00C35241"/>
    <w:rsid w:val="00C37A47"/>
    <w:rsid w:val="00C37DFD"/>
    <w:rsid w:val="00C37FA0"/>
    <w:rsid w:val="00C403B5"/>
    <w:rsid w:val="00C4236E"/>
    <w:rsid w:val="00C428BE"/>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03E"/>
    <w:rsid w:val="00CA3FE8"/>
    <w:rsid w:val="00CA48C6"/>
    <w:rsid w:val="00CA793E"/>
    <w:rsid w:val="00CA7F1D"/>
    <w:rsid w:val="00CB02FE"/>
    <w:rsid w:val="00CB076E"/>
    <w:rsid w:val="00CB2AED"/>
    <w:rsid w:val="00CB2F2A"/>
    <w:rsid w:val="00CB4AFC"/>
    <w:rsid w:val="00CB4B16"/>
    <w:rsid w:val="00CB4D68"/>
    <w:rsid w:val="00CC2950"/>
    <w:rsid w:val="00CC3671"/>
    <w:rsid w:val="00CC3E16"/>
    <w:rsid w:val="00CC43D4"/>
    <w:rsid w:val="00CD02F0"/>
    <w:rsid w:val="00CD0C52"/>
    <w:rsid w:val="00CD144F"/>
    <w:rsid w:val="00CD3244"/>
    <w:rsid w:val="00CD38AF"/>
    <w:rsid w:val="00CD3EAE"/>
    <w:rsid w:val="00CD5E84"/>
    <w:rsid w:val="00CD6B70"/>
    <w:rsid w:val="00CE1ED2"/>
    <w:rsid w:val="00CE213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834B6"/>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F031CF"/>
    <w:rsid w:val="00F0395D"/>
    <w:rsid w:val="00F06B40"/>
    <w:rsid w:val="00F06E01"/>
    <w:rsid w:val="00F10907"/>
    <w:rsid w:val="00F114E0"/>
    <w:rsid w:val="00F11855"/>
    <w:rsid w:val="00F14079"/>
    <w:rsid w:val="00F173D0"/>
    <w:rsid w:val="00F2058F"/>
    <w:rsid w:val="00F21463"/>
    <w:rsid w:val="00F224F6"/>
    <w:rsid w:val="00F241DB"/>
    <w:rsid w:val="00F2626E"/>
    <w:rsid w:val="00F30238"/>
    <w:rsid w:val="00F30441"/>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C8"/>
    <w:rsid w:val="00FA3E61"/>
    <w:rsid w:val="00FA5DB5"/>
    <w:rsid w:val="00FA5EE5"/>
    <w:rsid w:val="00FA77A9"/>
    <w:rsid w:val="00FA7A98"/>
    <w:rsid w:val="00FB0FB9"/>
    <w:rsid w:val="00FB3087"/>
    <w:rsid w:val="00FB52B8"/>
    <w:rsid w:val="00FB59BD"/>
    <w:rsid w:val="00FB5B88"/>
    <w:rsid w:val="00FB7686"/>
    <w:rsid w:val="00FC14D0"/>
    <w:rsid w:val="00FC283C"/>
    <w:rsid w:val="00FC595B"/>
    <w:rsid w:val="00FC5A0E"/>
    <w:rsid w:val="00FD20A0"/>
    <w:rsid w:val="00FD45DE"/>
    <w:rsid w:val="00FD4A1C"/>
    <w:rsid w:val="00FD6676"/>
    <w:rsid w:val="00FD7B22"/>
    <w:rsid w:val="00FE1BA5"/>
    <w:rsid w:val="00FE2F68"/>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5700</Words>
  <Characters>32492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29</cp:revision>
  <cp:lastPrinted>2022-02-05T17:36:00Z</cp:lastPrinted>
  <dcterms:created xsi:type="dcterms:W3CDTF">2022-09-12T22:32:00Z</dcterms:created>
  <dcterms:modified xsi:type="dcterms:W3CDTF">2022-09-13T22:23:00Z</dcterms:modified>
</cp:coreProperties>
</file>